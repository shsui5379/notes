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jc w:val="both"/>
        <w:rPr/>
      </w:pPr>
      <w:bookmarkStart w:colFirst="0" w:colLast="0" w:name="_4loicdt2b7uc" w:id="0"/>
      <w:bookmarkEnd w:id="0"/>
      <w:r w:rsidDel="00000000" w:rsidR="00000000" w:rsidRPr="00000000">
        <w:rPr>
          <w:rtl w:val="0"/>
        </w:rPr>
        <w:t xml:space="preserve">Mexico</w:t>
      </w:r>
    </w:p>
    <w:p w:rsidR="00000000" w:rsidDel="00000000" w:rsidP="00000000" w:rsidRDefault="00000000" w:rsidRPr="00000000" w14:paraId="00000002">
      <w:pPr>
        <w:pageBreakBefore w:val="0"/>
        <w:numPr>
          <w:ilvl w:val="0"/>
          <w:numId w:val="1"/>
        </w:numPr>
        <w:ind w:left="720" w:hanging="360"/>
        <w:jc w:val="both"/>
        <w:rPr>
          <w:u w:val="none"/>
        </w:rPr>
      </w:pPr>
      <w:r w:rsidDel="00000000" w:rsidR="00000000" w:rsidRPr="00000000">
        <w:rPr>
          <w:rtl w:val="0"/>
        </w:rPr>
        <w:t xml:space="preserve">Flag</w:t>
      </w:r>
    </w:p>
    <w:p w:rsidR="00000000" w:rsidDel="00000000" w:rsidP="00000000" w:rsidRDefault="00000000" w:rsidRPr="00000000" w14:paraId="00000003">
      <w:pPr>
        <w:pageBreakBefore w:val="0"/>
        <w:numPr>
          <w:ilvl w:val="1"/>
          <w:numId w:val="1"/>
        </w:numPr>
        <w:ind w:left="1440" w:hanging="360"/>
        <w:jc w:val="both"/>
        <w:rPr>
          <w:u w:val="none"/>
        </w:rPr>
      </w:pPr>
      <w:r w:rsidDel="00000000" w:rsidR="00000000" w:rsidRPr="00000000">
        <w:rPr>
          <w:rtl w:val="0"/>
        </w:rPr>
        <w:t xml:space="preserve">3 vertical stripes: green-white-red</w:t>
      </w:r>
    </w:p>
    <w:p w:rsidR="00000000" w:rsidDel="00000000" w:rsidP="00000000" w:rsidRDefault="00000000" w:rsidRPr="00000000" w14:paraId="00000004">
      <w:pPr>
        <w:pageBreakBefore w:val="0"/>
        <w:numPr>
          <w:ilvl w:val="1"/>
          <w:numId w:val="1"/>
        </w:numPr>
        <w:ind w:left="1440" w:hanging="360"/>
        <w:jc w:val="both"/>
        <w:rPr>
          <w:u w:val="none"/>
        </w:rPr>
      </w:pPr>
      <w:r w:rsidDel="00000000" w:rsidR="00000000" w:rsidRPr="00000000">
        <w:rPr>
          <w:rtl w:val="0"/>
        </w:rPr>
        <w:t xml:space="preserve">Eagle eating snake in white bar</w:t>
      </w:r>
    </w:p>
    <w:p w:rsidR="00000000" w:rsidDel="00000000" w:rsidP="00000000" w:rsidRDefault="00000000" w:rsidRPr="00000000" w14:paraId="00000005">
      <w:pPr>
        <w:pageBreakBefore w:val="0"/>
        <w:numPr>
          <w:ilvl w:val="0"/>
          <w:numId w:val="1"/>
        </w:numPr>
        <w:ind w:left="720" w:hanging="360"/>
        <w:jc w:val="both"/>
        <w:rPr>
          <w:u w:val="none"/>
        </w:rPr>
      </w:pPr>
      <w:r w:rsidDel="00000000" w:rsidR="00000000" w:rsidRPr="00000000">
        <w:rPr>
          <w:rtl w:val="0"/>
        </w:rPr>
        <w:t xml:space="preserve">President: Enrique Pena Nieto</w:t>
      </w:r>
    </w:p>
    <w:p w:rsidR="00000000" w:rsidDel="00000000" w:rsidP="00000000" w:rsidRDefault="00000000" w:rsidRPr="00000000" w14:paraId="00000006">
      <w:pPr>
        <w:pageBreakBefore w:val="0"/>
        <w:numPr>
          <w:ilvl w:val="0"/>
          <w:numId w:val="1"/>
        </w:numPr>
        <w:ind w:left="720" w:hanging="360"/>
        <w:jc w:val="both"/>
        <w:rPr>
          <w:u w:val="none"/>
        </w:rPr>
      </w:pPr>
      <w:r w:rsidDel="00000000" w:rsidR="00000000" w:rsidRPr="00000000">
        <w:rPr>
          <w:rtl w:val="0"/>
        </w:rPr>
        <w:t xml:space="preserve">Famous writer: Octavio Paz</w:t>
      </w:r>
    </w:p>
    <w:p w:rsidR="00000000" w:rsidDel="00000000" w:rsidP="00000000" w:rsidRDefault="00000000" w:rsidRPr="00000000" w14:paraId="00000007">
      <w:pPr>
        <w:pageBreakBefore w:val="0"/>
        <w:numPr>
          <w:ilvl w:val="0"/>
          <w:numId w:val="1"/>
        </w:numPr>
        <w:ind w:left="720" w:hanging="360"/>
        <w:jc w:val="both"/>
        <w:rPr>
          <w:u w:val="none"/>
        </w:rPr>
      </w:pPr>
      <w:r w:rsidDel="00000000" w:rsidR="00000000" w:rsidRPr="00000000">
        <w:rPr>
          <w:rtl w:val="0"/>
        </w:rPr>
        <w:t xml:space="preserve">Capital: Mexico Federal District (DF)/Mexico City</w:t>
      </w:r>
    </w:p>
    <w:p w:rsidR="00000000" w:rsidDel="00000000" w:rsidP="00000000" w:rsidRDefault="00000000" w:rsidRPr="00000000" w14:paraId="00000008">
      <w:pPr>
        <w:pageBreakBefore w:val="0"/>
        <w:numPr>
          <w:ilvl w:val="0"/>
          <w:numId w:val="1"/>
        </w:numPr>
        <w:ind w:left="720" w:hanging="360"/>
        <w:jc w:val="both"/>
        <w:rPr>
          <w:u w:val="none"/>
        </w:rPr>
      </w:pPr>
      <w:r w:rsidDel="00000000" w:rsidR="00000000" w:rsidRPr="00000000">
        <w:rPr>
          <w:rtl w:val="0"/>
        </w:rPr>
        <w:t xml:space="preserve">Location: </w:t>
      </w:r>
    </w:p>
    <w:p w:rsidR="00000000" w:rsidDel="00000000" w:rsidP="00000000" w:rsidRDefault="00000000" w:rsidRPr="00000000" w14:paraId="00000009">
      <w:pPr>
        <w:pageBreakBefore w:val="0"/>
        <w:numPr>
          <w:ilvl w:val="1"/>
          <w:numId w:val="1"/>
        </w:numPr>
        <w:ind w:left="1440" w:hanging="360"/>
        <w:jc w:val="both"/>
        <w:rPr>
          <w:u w:val="none"/>
        </w:rPr>
      </w:pPr>
      <w:r w:rsidDel="00000000" w:rsidR="00000000" w:rsidRPr="00000000">
        <w:rPr>
          <w:rtl w:val="0"/>
        </w:rPr>
        <w:t xml:space="preserve">North America</w:t>
      </w:r>
    </w:p>
    <w:p w:rsidR="00000000" w:rsidDel="00000000" w:rsidP="00000000" w:rsidRDefault="00000000" w:rsidRPr="00000000" w14:paraId="0000000A">
      <w:pPr>
        <w:pageBreakBefore w:val="0"/>
        <w:numPr>
          <w:ilvl w:val="1"/>
          <w:numId w:val="1"/>
        </w:numPr>
        <w:ind w:left="1440" w:hanging="360"/>
        <w:jc w:val="both"/>
        <w:rPr>
          <w:u w:val="none"/>
        </w:rPr>
      </w:pPr>
      <w:r w:rsidDel="00000000" w:rsidR="00000000" w:rsidRPr="00000000">
        <w:rPr>
          <w:rtl w:val="0"/>
        </w:rPr>
        <w:t xml:space="preserve">South of US</w:t>
      </w:r>
    </w:p>
    <w:p w:rsidR="00000000" w:rsidDel="00000000" w:rsidP="00000000" w:rsidRDefault="00000000" w:rsidRPr="00000000" w14:paraId="0000000B">
      <w:pPr>
        <w:pageBreakBefore w:val="0"/>
        <w:numPr>
          <w:ilvl w:val="1"/>
          <w:numId w:val="1"/>
        </w:numPr>
        <w:ind w:left="1440" w:hanging="360"/>
        <w:jc w:val="both"/>
        <w:rPr>
          <w:u w:val="none"/>
        </w:rPr>
      </w:pPr>
      <w:r w:rsidDel="00000000" w:rsidR="00000000" w:rsidRPr="00000000">
        <w:rPr>
          <w:rtl w:val="0"/>
        </w:rPr>
        <w:t xml:space="preserve">North of Guatemala and Belize</w:t>
      </w:r>
    </w:p>
    <w:p w:rsidR="00000000" w:rsidDel="00000000" w:rsidP="00000000" w:rsidRDefault="00000000" w:rsidRPr="00000000" w14:paraId="0000000C">
      <w:pPr>
        <w:pageBreakBefore w:val="0"/>
        <w:numPr>
          <w:ilvl w:val="0"/>
          <w:numId w:val="1"/>
        </w:numPr>
        <w:ind w:left="720" w:hanging="360"/>
        <w:jc w:val="both"/>
        <w:rPr>
          <w:u w:val="none"/>
        </w:rPr>
      </w:pPr>
      <w:r w:rsidDel="00000000" w:rsidR="00000000" w:rsidRPr="00000000">
        <w:rPr>
          <w:rtl w:val="0"/>
        </w:rPr>
        <w:t xml:space="preserve">Currency: pesos</w:t>
      </w:r>
    </w:p>
    <w:p w:rsidR="00000000" w:rsidDel="00000000" w:rsidP="00000000" w:rsidRDefault="00000000" w:rsidRPr="00000000" w14:paraId="0000000D">
      <w:pPr>
        <w:pageBreakBefore w:val="0"/>
        <w:numPr>
          <w:ilvl w:val="0"/>
          <w:numId w:val="1"/>
        </w:numPr>
        <w:ind w:left="720" w:hanging="360"/>
        <w:jc w:val="both"/>
        <w:rPr>
          <w:u w:val="none"/>
        </w:rPr>
      </w:pPr>
      <w:r w:rsidDel="00000000" w:rsidR="00000000" w:rsidRPr="00000000">
        <w:rPr>
          <w:rtl w:val="0"/>
        </w:rPr>
        <w:t xml:space="preserve">Important cities: </w:t>
      </w:r>
    </w:p>
    <w:p w:rsidR="00000000" w:rsidDel="00000000" w:rsidP="00000000" w:rsidRDefault="00000000" w:rsidRPr="00000000" w14:paraId="0000000E">
      <w:pPr>
        <w:pageBreakBefore w:val="0"/>
        <w:numPr>
          <w:ilvl w:val="1"/>
          <w:numId w:val="1"/>
        </w:numPr>
        <w:ind w:left="1440" w:hanging="360"/>
        <w:jc w:val="both"/>
        <w:rPr>
          <w:u w:val="none"/>
        </w:rPr>
      </w:pPr>
      <w:r w:rsidDel="00000000" w:rsidR="00000000" w:rsidRPr="00000000">
        <w:rPr>
          <w:rtl w:val="0"/>
        </w:rPr>
        <w:t xml:space="preserve">México DF, Ciudad Juárez, Oaxaca</w:t>
      </w:r>
    </w:p>
    <w:p w:rsidR="00000000" w:rsidDel="00000000" w:rsidP="00000000" w:rsidRDefault="00000000" w:rsidRPr="00000000" w14:paraId="0000000F">
      <w:pPr>
        <w:pageBreakBefore w:val="0"/>
        <w:numPr>
          <w:ilvl w:val="0"/>
          <w:numId w:val="1"/>
        </w:numPr>
        <w:ind w:left="720" w:hanging="360"/>
        <w:jc w:val="both"/>
        <w:rPr>
          <w:u w:val="none"/>
        </w:rPr>
      </w:pPr>
      <w:r w:rsidDel="00000000" w:rsidR="00000000" w:rsidRPr="00000000">
        <w:rPr>
          <w:rtl w:val="0"/>
        </w:rPr>
        <w:t xml:space="preserve">Mexico City</w:t>
      </w:r>
    </w:p>
    <w:p w:rsidR="00000000" w:rsidDel="00000000" w:rsidP="00000000" w:rsidRDefault="00000000" w:rsidRPr="00000000" w14:paraId="00000010">
      <w:pPr>
        <w:pageBreakBefore w:val="0"/>
        <w:numPr>
          <w:ilvl w:val="1"/>
          <w:numId w:val="1"/>
        </w:numPr>
        <w:ind w:left="1440" w:hanging="360"/>
        <w:jc w:val="both"/>
        <w:rPr>
          <w:u w:val="none"/>
        </w:rPr>
      </w:pPr>
      <w:r w:rsidDel="00000000" w:rsidR="00000000" w:rsidRPr="00000000">
        <w:rPr>
          <w:rtl w:val="0"/>
        </w:rPr>
        <w:t xml:space="preserve">Restaurants</w:t>
      </w:r>
    </w:p>
    <w:p w:rsidR="00000000" w:rsidDel="00000000" w:rsidP="00000000" w:rsidRDefault="00000000" w:rsidRPr="00000000" w14:paraId="00000011">
      <w:pPr>
        <w:pageBreakBefore w:val="0"/>
        <w:numPr>
          <w:ilvl w:val="1"/>
          <w:numId w:val="1"/>
        </w:numPr>
        <w:ind w:left="1440" w:hanging="360"/>
        <w:jc w:val="both"/>
        <w:rPr>
          <w:u w:val="none"/>
        </w:rPr>
      </w:pPr>
      <w:r w:rsidDel="00000000" w:rsidR="00000000" w:rsidRPr="00000000">
        <w:rPr>
          <w:rtl w:val="0"/>
        </w:rPr>
        <w:t xml:space="preserve">Museums</w:t>
      </w:r>
    </w:p>
    <w:p w:rsidR="00000000" w:rsidDel="00000000" w:rsidP="00000000" w:rsidRDefault="00000000" w:rsidRPr="00000000" w14:paraId="00000012">
      <w:pPr>
        <w:pageBreakBefore w:val="0"/>
        <w:numPr>
          <w:ilvl w:val="1"/>
          <w:numId w:val="1"/>
        </w:numPr>
        <w:ind w:left="1440" w:hanging="360"/>
        <w:jc w:val="both"/>
        <w:rPr>
          <w:u w:val="none"/>
        </w:rPr>
      </w:pPr>
      <w:r w:rsidDel="00000000" w:rsidR="00000000" w:rsidRPr="00000000">
        <w:rPr>
          <w:rtl w:val="0"/>
        </w:rPr>
        <w:t xml:space="preserve">Financial activity</w:t>
      </w:r>
    </w:p>
    <w:p w:rsidR="00000000" w:rsidDel="00000000" w:rsidP="00000000" w:rsidRDefault="00000000" w:rsidRPr="00000000" w14:paraId="00000013">
      <w:pPr>
        <w:pageBreakBefore w:val="0"/>
        <w:numPr>
          <w:ilvl w:val="0"/>
          <w:numId w:val="1"/>
        </w:numPr>
        <w:ind w:left="720" w:hanging="360"/>
        <w:jc w:val="both"/>
        <w:rPr>
          <w:u w:val="none"/>
        </w:rPr>
      </w:pPr>
      <w:r w:rsidDel="00000000" w:rsidR="00000000" w:rsidRPr="00000000">
        <w:rPr>
          <w:rtl w:val="0"/>
        </w:rPr>
        <w:t xml:space="preserve">Mexican Coast</w:t>
      </w:r>
    </w:p>
    <w:p w:rsidR="00000000" w:rsidDel="00000000" w:rsidP="00000000" w:rsidRDefault="00000000" w:rsidRPr="00000000" w14:paraId="00000014">
      <w:pPr>
        <w:pageBreakBefore w:val="0"/>
        <w:numPr>
          <w:ilvl w:val="1"/>
          <w:numId w:val="1"/>
        </w:numPr>
        <w:ind w:left="1440" w:hanging="360"/>
        <w:jc w:val="both"/>
        <w:rPr>
          <w:u w:val="none"/>
        </w:rPr>
      </w:pPr>
      <w:r w:rsidDel="00000000" w:rsidR="00000000" w:rsidRPr="00000000">
        <w:rPr>
          <w:rtl w:val="0"/>
        </w:rPr>
        <w:t xml:space="preserve">Beaches</w:t>
      </w:r>
    </w:p>
    <w:p w:rsidR="00000000" w:rsidDel="00000000" w:rsidP="00000000" w:rsidRDefault="00000000" w:rsidRPr="00000000" w14:paraId="00000015">
      <w:pPr>
        <w:pageBreakBefore w:val="0"/>
        <w:numPr>
          <w:ilvl w:val="1"/>
          <w:numId w:val="1"/>
        </w:numPr>
        <w:ind w:left="1440" w:hanging="360"/>
        <w:jc w:val="both"/>
        <w:rPr>
          <w:u w:val="none"/>
        </w:rPr>
      </w:pPr>
      <w:r w:rsidDel="00000000" w:rsidR="00000000" w:rsidRPr="00000000">
        <w:rPr>
          <w:rtl w:val="0"/>
        </w:rPr>
        <w:t xml:space="preserve">Aquatic sports</w:t>
      </w:r>
    </w:p>
    <w:p w:rsidR="00000000" w:rsidDel="00000000" w:rsidP="00000000" w:rsidRDefault="00000000" w:rsidRPr="00000000" w14:paraId="00000016">
      <w:pPr>
        <w:pageBreakBefore w:val="0"/>
        <w:numPr>
          <w:ilvl w:val="0"/>
          <w:numId w:val="1"/>
        </w:numPr>
        <w:ind w:left="720" w:hanging="360"/>
        <w:jc w:val="both"/>
        <w:rPr>
          <w:u w:val="none"/>
        </w:rPr>
      </w:pPr>
      <w:r w:rsidDel="00000000" w:rsidR="00000000" w:rsidRPr="00000000">
        <w:rPr>
          <w:rtl w:val="0"/>
        </w:rPr>
        <w:t xml:space="preserve">Yucatan Peninsula</w:t>
      </w:r>
    </w:p>
    <w:p w:rsidR="00000000" w:rsidDel="00000000" w:rsidP="00000000" w:rsidRDefault="00000000" w:rsidRPr="00000000" w14:paraId="00000017">
      <w:pPr>
        <w:pageBreakBefore w:val="0"/>
        <w:numPr>
          <w:ilvl w:val="1"/>
          <w:numId w:val="1"/>
        </w:numPr>
        <w:ind w:left="1440" w:hanging="360"/>
        <w:jc w:val="both"/>
        <w:rPr>
          <w:u w:val="none"/>
        </w:rPr>
      </w:pPr>
      <w:r w:rsidDel="00000000" w:rsidR="00000000" w:rsidRPr="00000000">
        <w:rPr>
          <w:rtl w:val="0"/>
        </w:rPr>
        <w:t xml:space="preserve">Ruins of ancient civilizations</w:t>
      </w:r>
    </w:p>
    <w:p w:rsidR="00000000" w:rsidDel="00000000" w:rsidP="00000000" w:rsidRDefault="00000000" w:rsidRPr="00000000" w14:paraId="00000018">
      <w:pPr>
        <w:pageBreakBefore w:val="0"/>
        <w:jc w:val="both"/>
        <w:rPr/>
      </w:pPr>
      <w:r w:rsidDel="00000000" w:rsidR="00000000" w:rsidRPr="00000000">
        <w:rPr>
          <w:rtl w:val="0"/>
        </w:rPr>
      </w:r>
    </w:p>
    <w:p w:rsidR="00000000" w:rsidDel="00000000" w:rsidP="00000000" w:rsidRDefault="00000000" w:rsidRPr="00000000" w14:paraId="00000019">
      <w:pPr>
        <w:pStyle w:val="Title"/>
        <w:pageBreakBefore w:val="0"/>
        <w:jc w:val="both"/>
        <w:rPr/>
      </w:pPr>
      <w:bookmarkStart w:colFirst="0" w:colLast="0" w:name="_u9k20xhm6zmp" w:id="1"/>
      <w:bookmarkEnd w:id="1"/>
      <w:r w:rsidDel="00000000" w:rsidR="00000000" w:rsidRPr="00000000">
        <w:rPr>
          <w:rtl w:val="0"/>
        </w:rPr>
        <w:t xml:space="preserve">Camping</w:t>
      </w:r>
    </w:p>
    <w:p w:rsidR="00000000" w:rsidDel="00000000" w:rsidP="00000000" w:rsidRDefault="00000000" w:rsidRPr="00000000" w14:paraId="0000001A">
      <w:pPr>
        <w:pageBreakBefore w:val="0"/>
        <w:numPr>
          <w:ilvl w:val="0"/>
          <w:numId w:val="19"/>
        </w:numPr>
        <w:ind w:left="720" w:hanging="360"/>
        <w:jc w:val="both"/>
        <w:rPr/>
      </w:pPr>
      <w:r w:rsidDel="00000000" w:rsidR="00000000" w:rsidRPr="00000000">
        <w:rPr>
          <w:rtl w:val="0"/>
        </w:rPr>
        <w:t xml:space="preserve">hacer una caminata: take a walk</w:t>
      </w:r>
    </w:p>
    <w:p w:rsidR="00000000" w:rsidDel="00000000" w:rsidP="00000000" w:rsidRDefault="00000000" w:rsidRPr="00000000" w14:paraId="0000001B">
      <w:pPr>
        <w:pageBreakBefore w:val="0"/>
        <w:numPr>
          <w:ilvl w:val="0"/>
          <w:numId w:val="19"/>
        </w:numPr>
        <w:ind w:left="720" w:hanging="360"/>
        <w:jc w:val="both"/>
        <w:rPr/>
      </w:pPr>
      <w:r w:rsidDel="00000000" w:rsidR="00000000" w:rsidRPr="00000000">
        <w:rPr>
          <w:rtl w:val="0"/>
        </w:rPr>
        <w:t xml:space="preserve">Encender: to light or turn on</w:t>
      </w:r>
    </w:p>
    <w:p w:rsidR="00000000" w:rsidDel="00000000" w:rsidP="00000000" w:rsidRDefault="00000000" w:rsidRPr="00000000" w14:paraId="0000001C">
      <w:pPr>
        <w:pageBreakBefore w:val="0"/>
        <w:numPr>
          <w:ilvl w:val="0"/>
          <w:numId w:val="19"/>
        </w:numPr>
        <w:ind w:left="720" w:hanging="360"/>
        <w:jc w:val="both"/>
        <w:rPr/>
      </w:pPr>
      <w:r w:rsidDel="00000000" w:rsidR="00000000" w:rsidRPr="00000000">
        <w:rPr>
          <w:rtl w:val="0"/>
        </w:rPr>
        <w:t xml:space="preserve">escalar montañas: climb mountains</w:t>
      </w:r>
    </w:p>
    <w:p w:rsidR="00000000" w:rsidDel="00000000" w:rsidP="00000000" w:rsidRDefault="00000000" w:rsidRPr="00000000" w14:paraId="0000001D">
      <w:pPr>
        <w:pageBreakBefore w:val="0"/>
        <w:numPr>
          <w:ilvl w:val="0"/>
          <w:numId w:val="19"/>
        </w:numPr>
        <w:ind w:left="720" w:hanging="360"/>
        <w:jc w:val="both"/>
        <w:rPr/>
      </w:pPr>
      <w:r w:rsidDel="00000000" w:rsidR="00000000" w:rsidRPr="00000000">
        <w:rPr>
          <w:rtl w:val="0"/>
        </w:rPr>
        <w:t xml:space="preserve">hacer una excursión: to go on an excursion</w:t>
      </w:r>
    </w:p>
    <w:p w:rsidR="00000000" w:rsidDel="00000000" w:rsidP="00000000" w:rsidRDefault="00000000" w:rsidRPr="00000000" w14:paraId="0000001E">
      <w:pPr>
        <w:pageBreakBefore w:val="0"/>
        <w:numPr>
          <w:ilvl w:val="0"/>
          <w:numId w:val="19"/>
        </w:numPr>
        <w:ind w:left="720" w:hanging="360"/>
        <w:jc w:val="both"/>
        <w:rPr/>
      </w:pPr>
      <w:r w:rsidDel="00000000" w:rsidR="00000000" w:rsidRPr="00000000">
        <w:rPr>
          <w:rtl w:val="0"/>
        </w:rPr>
        <w:t xml:space="preserve">Navegar: to navigate</w:t>
      </w:r>
    </w:p>
    <w:p w:rsidR="00000000" w:rsidDel="00000000" w:rsidP="00000000" w:rsidRDefault="00000000" w:rsidRPr="00000000" w14:paraId="0000001F">
      <w:pPr>
        <w:pageBreakBefore w:val="0"/>
        <w:numPr>
          <w:ilvl w:val="0"/>
          <w:numId w:val="19"/>
        </w:numPr>
        <w:ind w:left="720" w:hanging="360"/>
        <w:jc w:val="both"/>
        <w:rPr/>
      </w:pPr>
      <w:r w:rsidDel="00000000" w:rsidR="00000000" w:rsidRPr="00000000">
        <w:rPr>
          <w:rtl w:val="0"/>
        </w:rPr>
        <w:t xml:space="preserve">Rápidos: rapids</w:t>
      </w:r>
    </w:p>
    <w:p w:rsidR="00000000" w:rsidDel="00000000" w:rsidP="00000000" w:rsidRDefault="00000000" w:rsidRPr="00000000" w14:paraId="00000020">
      <w:pPr>
        <w:pageBreakBefore w:val="0"/>
        <w:numPr>
          <w:ilvl w:val="0"/>
          <w:numId w:val="19"/>
        </w:numPr>
        <w:ind w:left="720" w:hanging="360"/>
        <w:jc w:val="both"/>
        <w:rPr/>
      </w:pPr>
      <w:r w:rsidDel="00000000" w:rsidR="00000000" w:rsidRPr="00000000">
        <w:rPr>
          <w:rtl w:val="0"/>
        </w:rPr>
        <w:t xml:space="preserve">Remar: to row</w:t>
      </w:r>
    </w:p>
    <w:p w:rsidR="00000000" w:rsidDel="00000000" w:rsidP="00000000" w:rsidRDefault="00000000" w:rsidRPr="00000000" w14:paraId="00000021">
      <w:pPr>
        <w:pageBreakBefore w:val="0"/>
        <w:numPr>
          <w:ilvl w:val="0"/>
          <w:numId w:val="19"/>
        </w:numPr>
        <w:ind w:left="720" w:hanging="360"/>
        <w:jc w:val="both"/>
        <w:rPr/>
      </w:pPr>
      <w:r w:rsidDel="00000000" w:rsidR="00000000" w:rsidRPr="00000000">
        <w:rPr>
          <w:rtl w:val="0"/>
        </w:rPr>
        <w:t xml:space="preserve">Divertirse: to enjoy</w:t>
      </w:r>
    </w:p>
    <w:p w:rsidR="00000000" w:rsidDel="00000000" w:rsidP="00000000" w:rsidRDefault="00000000" w:rsidRPr="00000000" w14:paraId="00000022">
      <w:pPr>
        <w:pageBreakBefore w:val="0"/>
        <w:numPr>
          <w:ilvl w:val="0"/>
          <w:numId w:val="19"/>
        </w:numPr>
        <w:ind w:left="720" w:hanging="360"/>
        <w:jc w:val="both"/>
        <w:rPr/>
      </w:pPr>
      <w:r w:rsidDel="00000000" w:rsidR="00000000" w:rsidRPr="00000000">
        <w:rPr>
          <w:rtl w:val="0"/>
        </w:rPr>
        <w:t xml:space="preserve">tienda de campaña: tent</w:t>
      </w:r>
    </w:p>
    <w:p w:rsidR="00000000" w:rsidDel="00000000" w:rsidP="00000000" w:rsidRDefault="00000000" w:rsidRPr="00000000" w14:paraId="00000023">
      <w:pPr>
        <w:pageBreakBefore w:val="0"/>
        <w:numPr>
          <w:ilvl w:val="0"/>
          <w:numId w:val="19"/>
        </w:numPr>
        <w:ind w:left="720" w:hanging="360"/>
        <w:jc w:val="both"/>
        <w:rPr/>
      </w:pPr>
      <w:r w:rsidDel="00000000" w:rsidR="00000000" w:rsidRPr="00000000">
        <w:rPr>
          <w:rtl w:val="0"/>
        </w:rPr>
        <w:t xml:space="preserve">Montar: to put up</w:t>
      </w:r>
    </w:p>
    <w:p w:rsidR="00000000" w:rsidDel="00000000" w:rsidP="00000000" w:rsidRDefault="00000000" w:rsidRPr="00000000" w14:paraId="00000024">
      <w:pPr>
        <w:pageBreakBefore w:val="0"/>
        <w:numPr>
          <w:ilvl w:val="0"/>
          <w:numId w:val="19"/>
        </w:numPr>
        <w:ind w:left="720" w:hanging="360"/>
        <w:jc w:val="both"/>
        <w:rPr/>
      </w:pPr>
      <w:r w:rsidDel="00000000" w:rsidR="00000000" w:rsidRPr="00000000">
        <w:rPr>
          <w:rtl w:val="0"/>
        </w:rPr>
        <w:t xml:space="preserve">la tarifa: fare</w:t>
      </w:r>
    </w:p>
    <w:p w:rsidR="00000000" w:rsidDel="00000000" w:rsidP="00000000" w:rsidRDefault="00000000" w:rsidRPr="00000000" w14:paraId="00000025">
      <w:pPr>
        <w:pageBreakBefore w:val="0"/>
        <w:numPr>
          <w:ilvl w:val="0"/>
          <w:numId w:val="19"/>
        </w:numPr>
        <w:ind w:left="720" w:hanging="360"/>
        <w:jc w:val="both"/>
        <w:rPr/>
      </w:pPr>
      <w:r w:rsidDel="00000000" w:rsidR="00000000" w:rsidRPr="00000000">
        <w:rPr>
          <w:rFonts w:ascii="Cardo" w:cs="Cardo" w:eastAsia="Cardo" w:hAnsi="Cardo"/>
          <w:rtl w:val="0"/>
        </w:rPr>
        <w:t xml:space="preserve">Llenar: to ﬁll</w:t>
      </w:r>
    </w:p>
    <w:p w:rsidR="00000000" w:rsidDel="00000000" w:rsidP="00000000" w:rsidRDefault="00000000" w:rsidRPr="00000000" w14:paraId="00000026">
      <w:pPr>
        <w:pageBreakBefore w:val="0"/>
        <w:numPr>
          <w:ilvl w:val="0"/>
          <w:numId w:val="19"/>
        </w:numPr>
        <w:ind w:left="720" w:hanging="360"/>
        <w:jc w:val="both"/>
        <w:rPr/>
      </w:pPr>
      <w:r w:rsidDel="00000000" w:rsidR="00000000" w:rsidRPr="00000000">
        <w:rPr>
          <w:rtl w:val="0"/>
        </w:rPr>
        <w:t xml:space="preserve">el fósforo: match</w:t>
      </w:r>
    </w:p>
    <w:p w:rsidR="00000000" w:rsidDel="00000000" w:rsidP="00000000" w:rsidRDefault="00000000" w:rsidRPr="00000000" w14:paraId="00000027">
      <w:pPr>
        <w:pageBreakBefore w:val="0"/>
        <w:numPr>
          <w:ilvl w:val="0"/>
          <w:numId w:val="19"/>
        </w:numPr>
        <w:ind w:left="720" w:hanging="360"/>
        <w:jc w:val="both"/>
        <w:rPr/>
      </w:pPr>
      <w:r w:rsidDel="00000000" w:rsidR="00000000" w:rsidRPr="00000000">
        <w:rPr>
          <w:rtl w:val="0"/>
        </w:rPr>
        <w:t xml:space="preserve">Conseguir: to get</w:t>
      </w:r>
    </w:p>
    <w:p w:rsidR="00000000" w:rsidDel="00000000" w:rsidP="00000000" w:rsidRDefault="00000000" w:rsidRPr="00000000" w14:paraId="00000028">
      <w:pPr>
        <w:pageBreakBefore w:val="0"/>
        <w:numPr>
          <w:ilvl w:val="0"/>
          <w:numId w:val="19"/>
        </w:numPr>
        <w:ind w:left="720" w:hanging="360"/>
        <w:jc w:val="both"/>
        <w:rPr/>
      </w:pPr>
      <w:r w:rsidDel="00000000" w:rsidR="00000000" w:rsidRPr="00000000">
        <w:rPr>
          <w:rFonts w:ascii="Cardo" w:cs="Cardo" w:eastAsia="Cardo" w:hAnsi="Cardo"/>
          <w:rtl w:val="0"/>
        </w:rPr>
        <w:t xml:space="preserve">la fogata: campﬁre</w:t>
      </w:r>
    </w:p>
    <w:p w:rsidR="00000000" w:rsidDel="00000000" w:rsidP="00000000" w:rsidRDefault="00000000" w:rsidRPr="00000000" w14:paraId="00000029">
      <w:pPr>
        <w:pageBreakBefore w:val="0"/>
        <w:numPr>
          <w:ilvl w:val="0"/>
          <w:numId w:val="19"/>
        </w:numPr>
        <w:ind w:left="720" w:hanging="360"/>
        <w:jc w:val="both"/>
        <w:rPr/>
      </w:pPr>
      <w:r w:rsidDel="00000000" w:rsidR="00000000" w:rsidRPr="00000000">
        <w:rPr>
          <w:rtl w:val="0"/>
        </w:rPr>
        <w:t xml:space="preserve">Utilizar: to use</w:t>
      </w:r>
    </w:p>
    <w:p w:rsidR="00000000" w:rsidDel="00000000" w:rsidP="00000000" w:rsidRDefault="00000000" w:rsidRPr="00000000" w14:paraId="0000002A">
      <w:pPr>
        <w:pageBreakBefore w:val="0"/>
        <w:numPr>
          <w:ilvl w:val="0"/>
          <w:numId w:val="19"/>
        </w:numPr>
        <w:ind w:left="720" w:hanging="360"/>
        <w:jc w:val="both"/>
        <w:rPr/>
      </w:pPr>
      <w:r w:rsidDel="00000000" w:rsidR="00000000" w:rsidRPr="00000000">
        <w:rPr>
          <w:rtl w:val="0"/>
        </w:rPr>
        <w:t xml:space="preserve">a estufa: stove</w:t>
      </w:r>
    </w:p>
    <w:p w:rsidR="00000000" w:rsidDel="00000000" w:rsidP="00000000" w:rsidRDefault="00000000" w:rsidRPr="00000000" w14:paraId="0000002B">
      <w:pPr>
        <w:pageBreakBefore w:val="0"/>
        <w:numPr>
          <w:ilvl w:val="0"/>
          <w:numId w:val="19"/>
        </w:numPr>
        <w:ind w:left="720" w:hanging="360"/>
        <w:jc w:val="both"/>
        <w:rPr/>
      </w:pPr>
      <w:r w:rsidDel="00000000" w:rsidR="00000000" w:rsidRPr="00000000">
        <w:rPr>
          <w:rtl w:val="0"/>
        </w:rPr>
        <w:t xml:space="preserve">Ofrecer: to offer</w:t>
      </w:r>
    </w:p>
    <w:p w:rsidR="00000000" w:rsidDel="00000000" w:rsidP="00000000" w:rsidRDefault="00000000" w:rsidRPr="00000000" w14:paraId="0000002C">
      <w:pPr>
        <w:pageBreakBefore w:val="0"/>
        <w:numPr>
          <w:ilvl w:val="0"/>
          <w:numId w:val="19"/>
        </w:numPr>
        <w:ind w:left="720" w:hanging="360"/>
        <w:jc w:val="both"/>
        <w:rPr/>
      </w:pPr>
      <w:r w:rsidDel="00000000" w:rsidR="00000000" w:rsidRPr="00000000">
        <w:rPr>
          <w:rtl w:val="0"/>
        </w:rPr>
        <w:t xml:space="preserve">la olla: pot</w:t>
      </w:r>
    </w:p>
    <w:p w:rsidR="00000000" w:rsidDel="00000000" w:rsidP="00000000" w:rsidRDefault="00000000" w:rsidRPr="00000000" w14:paraId="0000002D">
      <w:pPr>
        <w:pageBreakBefore w:val="0"/>
        <w:numPr>
          <w:ilvl w:val="0"/>
          <w:numId w:val="19"/>
        </w:numPr>
        <w:ind w:left="720" w:hanging="360"/>
        <w:jc w:val="both"/>
        <w:rPr/>
      </w:pPr>
      <w:r w:rsidDel="00000000" w:rsidR="00000000" w:rsidRPr="00000000">
        <w:rPr>
          <w:rtl w:val="0"/>
        </w:rPr>
        <w:t xml:space="preserve">Ahorrar: to save (money, time)</w:t>
      </w:r>
    </w:p>
    <w:p w:rsidR="00000000" w:rsidDel="00000000" w:rsidP="00000000" w:rsidRDefault="00000000" w:rsidRPr="00000000" w14:paraId="0000002E">
      <w:pPr>
        <w:pageBreakBefore w:val="0"/>
        <w:numPr>
          <w:ilvl w:val="0"/>
          <w:numId w:val="19"/>
        </w:numPr>
        <w:ind w:left="720" w:hanging="360"/>
        <w:jc w:val="both"/>
        <w:rPr/>
      </w:pPr>
      <w:r w:rsidDel="00000000" w:rsidR="00000000" w:rsidRPr="00000000">
        <w:rPr>
          <w:rtl w:val="0"/>
        </w:rPr>
        <w:t xml:space="preserve">el saco de dormir: sleeping bag</w:t>
      </w:r>
    </w:p>
    <w:p w:rsidR="00000000" w:rsidDel="00000000" w:rsidP="00000000" w:rsidRDefault="00000000" w:rsidRPr="00000000" w14:paraId="0000002F">
      <w:pPr>
        <w:pageBreakBefore w:val="0"/>
        <w:numPr>
          <w:ilvl w:val="0"/>
          <w:numId w:val="19"/>
        </w:numPr>
        <w:ind w:left="720" w:hanging="360"/>
        <w:jc w:val="both"/>
        <w:rPr/>
      </w:pPr>
      <w:r w:rsidDel="00000000" w:rsidR="00000000" w:rsidRPr="00000000">
        <w:rPr>
          <w:rtl w:val="0"/>
        </w:rPr>
        <w:t xml:space="preserve">Seguir: to follow</w:t>
      </w:r>
    </w:p>
    <w:p w:rsidR="00000000" w:rsidDel="00000000" w:rsidP="00000000" w:rsidRDefault="00000000" w:rsidRPr="00000000" w14:paraId="00000030">
      <w:pPr>
        <w:pageBreakBefore w:val="0"/>
        <w:numPr>
          <w:ilvl w:val="0"/>
          <w:numId w:val="19"/>
        </w:numPr>
        <w:ind w:left="720" w:hanging="360"/>
        <w:jc w:val="both"/>
        <w:rPr/>
      </w:pPr>
      <w:r w:rsidDel="00000000" w:rsidR="00000000" w:rsidRPr="00000000">
        <w:rPr>
          <w:rtl w:val="0"/>
        </w:rPr>
        <w:t xml:space="preserve">el kayac: kayak</w:t>
      </w:r>
    </w:p>
    <w:p w:rsidR="00000000" w:rsidDel="00000000" w:rsidP="00000000" w:rsidRDefault="00000000" w:rsidRPr="00000000" w14:paraId="00000031">
      <w:pPr>
        <w:pageBreakBefore w:val="0"/>
        <w:numPr>
          <w:ilvl w:val="0"/>
          <w:numId w:val="19"/>
        </w:numPr>
        <w:ind w:left="720" w:hanging="360"/>
        <w:jc w:val="both"/>
        <w:rPr/>
      </w:pPr>
      <w:r w:rsidDel="00000000" w:rsidR="00000000" w:rsidRPr="00000000">
        <w:rPr>
          <w:rtl w:val="0"/>
        </w:rPr>
        <w:t xml:space="preserve">meterse en: to go into  </w:t>
      </w:r>
      <w:r w:rsidDel="00000000" w:rsidR="00000000" w:rsidRPr="00000000">
        <w:rPr>
          <w:color w:val="ffffff"/>
          <w:rtl w:val="0"/>
        </w:rPr>
        <w:t xml:space="preserve">her</w:t>
      </w:r>
    </w:p>
    <w:p w:rsidR="00000000" w:rsidDel="00000000" w:rsidP="00000000" w:rsidRDefault="00000000" w:rsidRPr="00000000" w14:paraId="00000032">
      <w:pPr>
        <w:pageBreakBefore w:val="0"/>
        <w:numPr>
          <w:ilvl w:val="0"/>
          <w:numId w:val="19"/>
        </w:numPr>
        <w:ind w:left="720" w:hanging="360"/>
        <w:jc w:val="both"/>
        <w:rPr/>
      </w:pPr>
      <w:r w:rsidDel="00000000" w:rsidR="00000000" w:rsidRPr="00000000">
        <w:rPr>
          <w:rtl w:val="0"/>
        </w:rPr>
        <w:t xml:space="preserve">el descuento: discount</w:t>
      </w:r>
    </w:p>
    <w:p w:rsidR="00000000" w:rsidDel="00000000" w:rsidP="00000000" w:rsidRDefault="00000000" w:rsidRPr="00000000" w14:paraId="00000033">
      <w:pPr>
        <w:pageBreakBefore w:val="0"/>
        <w:numPr>
          <w:ilvl w:val="0"/>
          <w:numId w:val="19"/>
        </w:numPr>
        <w:ind w:left="720" w:hanging="360"/>
        <w:jc w:val="both"/>
        <w:rPr/>
      </w:pPr>
      <w:r w:rsidDel="00000000" w:rsidR="00000000" w:rsidRPr="00000000">
        <w:rPr>
          <w:rtl w:val="0"/>
        </w:rPr>
        <w:t xml:space="preserve">la guía: guide</w:t>
      </w:r>
    </w:p>
    <w:p w:rsidR="00000000" w:rsidDel="00000000" w:rsidP="00000000" w:rsidRDefault="00000000" w:rsidRPr="00000000" w14:paraId="00000034">
      <w:pPr>
        <w:pageBreakBefore w:val="0"/>
        <w:numPr>
          <w:ilvl w:val="0"/>
          <w:numId w:val="19"/>
        </w:numPr>
        <w:ind w:left="720" w:hanging="360"/>
        <w:jc w:val="both"/>
        <w:rPr/>
      </w:pPr>
      <w:r w:rsidDel="00000000" w:rsidR="00000000" w:rsidRPr="00000000">
        <w:rPr>
          <w:rtl w:val="0"/>
        </w:rPr>
        <w:t xml:space="preserve">la cantimplora: canteen</w:t>
      </w:r>
    </w:p>
    <w:p w:rsidR="00000000" w:rsidDel="00000000" w:rsidP="00000000" w:rsidRDefault="00000000" w:rsidRPr="00000000" w14:paraId="00000035">
      <w:pPr>
        <w:pageBreakBefore w:val="0"/>
        <w:numPr>
          <w:ilvl w:val="0"/>
          <w:numId w:val="19"/>
        </w:numPr>
        <w:ind w:left="720" w:hanging="360"/>
        <w:jc w:val="both"/>
        <w:rPr/>
      </w:pPr>
      <w:r w:rsidDel="00000000" w:rsidR="00000000" w:rsidRPr="00000000">
        <w:rPr>
          <w:rtl w:val="0"/>
        </w:rPr>
        <w:t xml:space="preserve">el transporte: transportation</w:t>
      </w:r>
    </w:p>
    <w:p w:rsidR="00000000" w:rsidDel="00000000" w:rsidP="00000000" w:rsidRDefault="00000000" w:rsidRPr="00000000" w14:paraId="00000036">
      <w:pPr>
        <w:pageBreakBefore w:val="0"/>
        <w:numPr>
          <w:ilvl w:val="0"/>
          <w:numId w:val="19"/>
        </w:numPr>
        <w:ind w:left="720" w:hanging="360"/>
        <w:jc w:val="both"/>
        <w:rPr>
          <w:u w:val="none"/>
        </w:rPr>
      </w:pPr>
      <w:r w:rsidDel="00000000" w:rsidR="00000000" w:rsidRPr="00000000">
        <w:rPr>
          <w:rtl w:val="0"/>
        </w:rPr>
        <w:t xml:space="preserve">Público: public</w:t>
      </w:r>
    </w:p>
    <w:p w:rsidR="00000000" w:rsidDel="00000000" w:rsidP="00000000" w:rsidRDefault="00000000" w:rsidRPr="00000000" w14:paraId="00000037">
      <w:pPr>
        <w:pageBreakBefore w:val="0"/>
        <w:numPr>
          <w:ilvl w:val="0"/>
          <w:numId w:val="19"/>
        </w:numPr>
        <w:ind w:left="720" w:hanging="360"/>
        <w:jc w:val="both"/>
        <w:rPr/>
      </w:pPr>
      <w:r w:rsidDel="00000000" w:rsidR="00000000" w:rsidRPr="00000000">
        <w:rPr>
          <w:rtl w:val="0"/>
        </w:rPr>
        <w:t xml:space="preserve">frente a: front of</w:t>
      </w:r>
    </w:p>
    <w:p w:rsidR="00000000" w:rsidDel="00000000" w:rsidP="00000000" w:rsidRDefault="00000000" w:rsidRPr="00000000" w14:paraId="00000038">
      <w:pPr>
        <w:pageBreakBefore w:val="0"/>
        <w:numPr>
          <w:ilvl w:val="0"/>
          <w:numId w:val="19"/>
        </w:numPr>
        <w:ind w:left="720" w:hanging="360"/>
        <w:jc w:val="both"/>
        <w:rPr/>
      </w:pPr>
      <w:r w:rsidDel="00000000" w:rsidR="00000000" w:rsidRPr="00000000">
        <w:rPr>
          <w:rtl w:val="0"/>
        </w:rPr>
        <w:t xml:space="preserve">Sin: without</w:t>
      </w:r>
    </w:p>
    <w:p w:rsidR="00000000" w:rsidDel="00000000" w:rsidP="00000000" w:rsidRDefault="00000000" w:rsidRPr="00000000" w14:paraId="00000039">
      <w:pPr>
        <w:pageBreakBefore w:val="0"/>
        <w:numPr>
          <w:ilvl w:val="0"/>
          <w:numId w:val="19"/>
        </w:numPr>
        <w:ind w:left="720" w:hanging="360"/>
        <w:jc w:val="both"/>
        <w:rPr/>
      </w:pPr>
      <w:r w:rsidDel="00000000" w:rsidR="00000000" w:rsidRPr="00000000">
        <w:rPr>
          <w:rtl w:val="0"/>
        </w:rPr>
        <w:t xml:space="preserve">Dentro: inside   </w:t>
      </w:r>
      <w:r w:rsidDel="00000000" w:rsidR="00000000" w:rsidRPr="00000000">
        <w:rPr>
          <w:color w:val="ffffff"/>
          <w:rtl w:val="0"/>
        </w:rPr>
        <w:t xml:space="preserve">her</w:t>
      </w:r>
    </w:p>
    <w:p w:rsidR="00000000" w:rsidDel="00000000" w:rsidP="00000000" w:rsidRDefault="00000000" w:rsidRPr="00000000" w14:paraId="0000003A">
      <w:pPr>
        <w:pageBreakBefore w:val="0"/>
        <w:numPr>
          <w:ilvl w:val="0"/>
          <w:numId w:val="19"/>
        </w:numPr>
        <w:ind w:left="720" w:hanging="360"/>
        <w:jc w:val="both"/>
        <w:rPr/>
      </w:pPr>
      <w:r w:rsidDel="00000000" w:rsidR="00000000" w:rsidRPr="00000000">
        <w:rPr>
          <w:rtl w:val="0"/>
        </w:rPr>
        <w:t xml:space="preserve">con anticipación: in advance</w:t>
      </w:r>
    </w:p>
    <w:p w:rsidR="00000000" w:rsidDel="00000000" w:rsidP="00000000" w:rsidRDefault="00000000" w:rsidRPr="00000000" w14:paraId="0000003B">
      <w:pPr>
        <w:pageBreakBefore w:val="0"/>
        <w:numPr>
          <w:ilvl w:val="0"/>
          <w:numId w:val="19"/>
        </w:numPr>
        <w:ind w:left="720" w:hanging="360"/>
        <w:jc w:val="both"/>
        <w:rPr/>
      </w:pPr>
      <w:r w:rsidDel="00000000" w:rsidR="00000000" w:rsidRPr="00000000">
        <w:rPr>
          <w:rtl w:val="0"/>
        </w:rPr>
        <w:t xml:space="preserve">fuera de: outside of</w:t>
      </w:r>
    </w:p>
    <w:p w:rsidR="00000000" w:rsidDel="00000000" w:rsidP="00000000" w:rsidRDefault="00000000" w:rsidRPr="00000000" w14:paraId="0000003C">
      <w:pPr>
        <w:pageBreakBefore w:val="0"/>
        <w:numPr>
          <w:ilvl w:val="0"/>
          <w:numId w:val="19"/>
        </w:numPr>
        <w:ind w:left="720" w:hanging="360"/>
        <w:jc w:val="both"/>
        <w:rPr/>
      </w:pPr>
      <w:r w:rsidDel="00000000" w:rsidR="00000000" w:rsidRPr="00000000">
        <w:rPr>
          <w:rtl w:val="0"/>
        </w:rPr>
        <w:t xml:space="preserve">junto a: next to</w:t>
      </w:r>
    </w:p>
    <w:p w:rsidR="00000000" w:rsidDel="00000000" w:rsidP="00000000" w:rsidRDefault="00000000" w:rsidRPr="00000000" w14:paraId="0000003D">
      <w:pPr>
        <w:pageBreakBefore w:val="0"/>
        <w:numPr>
          <w:ilvl w:val="0"/>
          <w:numId w:val="19"/>
        </w:numPr>
        <w:ind w:left="720" w:hanging="360"/>
        <w:jc w:val="both"/>
        <w:rPr/>
      </w:pPr>
      <w:r w:rsidDel="00000000" w:rsidR="00000000" w:rsidRPr="00000000">
        <w:rPr>
          <w:rtl w:val="0"/>
        </w:rPr>
        <w:t xml:space="preserve">Inolvidable: unforgettable</w:t>
      </w:r>
    </w:p>
    <w:p w:rsidR="00000000" w:rsidDel="00000000" w:rsidP="00000000" w:rsidRDefault="00000000" w:rsidRPr="00000000" w14:paraId="0000003E">
      <w:pPr>
        <w:pageBreakBefore w:val="0"/>
        <w:numPr>
          <w:ilvl w:val="0"/>
          <w:numId w:val="19"/>
        </w:numPr>
        <w:ind w:left="720" w:hanging="360"/>
        <w:jc w:val="both"/>
        <w:rPr>
          <w:u w:val="none"/>
        </w:rPr>
      </w:pPr>
      <w:r w:rsidDel="00000000" w:rsidR="00000000" w:rsidRPr="00000000">
        <w:rPr>
          <w:rtl w:val="0"/>
        </w:rPr>
        <w:t xml:space="preserve">Albergue: hostel</w:t>
      </w:r>
    </w:p>
    <w:p w:rsidR="00000000" w:rsidDel="00000000" w:rsidP="00000000" w:rsidRDefault="00000000" w:rsidRPr="00000000" w14:paraId="0000003F">
      <w:pPr>
        <w:pageBreakBefore w:val="0"/>
        <w:numPr>
          <w:ilvl w:val="0"/>
          <w:numId w:val="19"/>
        </w:numPr>
        <w:ind w:left="720" w:hanging="360"/>
        <w:jc w:val="both"/>
        <w:rPr>
          <w:u w:val="none"/>
        </w:rPr>
      </w:pPr>
      <w:r w:rsidDel="00000000" w:rsidR="00000000" w:rsidRPr="00000000">
        <w:rPr>
          <w:rtl w:val="0"/>
        </w:rPr>
        <w:t xml:space="preserve">Juvenil: youth</w:t>
      </w:r>
    </w:p>
    <w:p w:rsidR="00000000" w:rsidDel="00000000" w:rsidP="00000000" w:rsidRDefault="00000000" w:rsidRPr="00000000" w14:paraId="00000040">
      <w:pPr>
        <w:pageBreakBefore w:val="0"/>
        <w:numPr>
          <w:ilvl w:val="0"/>
          <w:numId w:val="19"/>
        </w:numPr>
        <w:ind w:left="720" w:hanging="360"/>
        <w:jc w:val="both"/>
        <w:rPr>
          <w:u w:val="none"/>
        </w:rPr>
      </w:pPr>
      <w:r w:rsidDel="00000000" w:rsidR="00000000" w:rsidRPr="00000000">
        <w:rPr>
          <w:rtl w:val="0"/>
        </w:rPr>
        <w:t xml:space="preserve">Camioneta: truck</w:t>
      </w:r>
    </w:p>
    <w:p w:rsidR="00000000" w:rsidDel="00000000" w:rsidP="00000000" w:rsidRDefault="00000000" w:rsidRPr="00000000" w14:paraId="00000041">
      <w:pPr>
        <w:pageBreakBefore w:val="0"/>
        <w:numPr>
          <w:ilvl w:val="0"/>
          <w:numId w:val="19"/>
        </w:numPr>
        <w:ind w:left="720" w:hanging="360"/>
        <w:jc w:val="both"/>
        <w:rPr>
          <w:u w:val="none"/>
        </w:rPr>
      </w:pPr>
      <w:r w:rsidDel="00000000" w:rsidR="00000000" w:rsidRPr="00000000">
        <w:rPr>
          <w:rtl w:val="0"/>
        </w:rPr>
        <w:t xml:space="preserve">Observar: observe</w:t>
      </w:r>
    </w:p>
    <w:p w:rsidR="00000000" w:rsidDel="00000000" w:rsidP="00000000" w:rsidRDefault="00000000" w:rsidRPr="00000000" w14:paraId="00000042">
      <w:pPr>
        <w:pageBreakBefore w:val="0"/>
        <w:numPr>
          <w:ilvl w:val="0"/>
          <w:numId w:val="19"/>
        </w:numPr>
        <w:ind w:left="720" w:hanging="360"/>
        <w:jc w:val="both"/>
        <w:rPr>
          <w:u w:val="none"/>
        </w:rPr>
      </w:pPr>
      <w:r w:rsidDel="00000000" w:rsidR="00000000" w:rsidRPr="00000000">
        <w:rPr>
          <w:rtl w:val="0"/>
        </w:rPr>
        <w:t xml:space="preserve">Agotador: exhausted</w:t>
      </w:r>
    </w:p>
    <w:p w:rsidR="00000000" w:rsidDel="00000000" w:rsidP="00000000" w:rsidRDefault="00000000" w:rsidRPr="00000000" w14:paraId="00000043">
      <w:pPr>
        <w:pageBreakBefore w:val="0"/>
        <w:numPr>
          <w:ilvl w:val="0"/>
          <w:numId w:val="19"/>
        </w:numPr>
        <w:ind w:left="720" w:hanging="360"/>
        <w:jc w:val="both"/>
        <w:rPr>
          <w:u w:val="none"/>
        </w:rPr>
      </w:pPr>
      <w:r w:rsidDel="00000000" w:rsidR="00000000" w:rsidRPr="00000000">
        <w:rPr>
          <w:rtl w:val="0"/>
        </w:rPr>
        <w:t xml:space="preserve">extranjero: aboard</w:t>
      </w:r>
    </w:p>
    <w:p w:rsidR="00000000" w:rsidDel="00000000" w:rsidP="00000000" w:rsidRDefault="00000000" w:rsidRPr="00000000" w14:paraId="00000044">
      <w:pPr>
        <w:pageBreakBefore w:val="0"/>
        <w:jc w:val="both"/>
        <w:rPr/>
      </w:pPr>
      <w:r w:rsidDel="00000000" w:rsidR="00000000" w:rsidRPr="00000000">
        <w:rPr>
          <w:rtl w:val="0"/>
        </w:rPr>
      </w:r>
    </w:p>
    <w:p w:rsidR="00000000" w:rsidDel="00000000" w:rsidP="00000000" w:rsidRDefault="00000000" w:rsidRPr="00000000" w14:paraId="00000045">
      <w:pPr>
        <w:pStyle w:val="Title"/>
        <w:pageBreakBefore w:val="0"/>
        <w:jc w:val="both"/>
        <w:rPr/>
      </w:pPr>
      <w:bookmarkStart w:colFirst="0" w:colLast="0" w:name="_8jwwvfhzo0ge" w:id="2"/>
      <w:bookmarkEnd w:id="2"/>
      <w:r w:rsidDel="00000000" w:rsidR="00000000" w:rsidRPr="00000000">
        <w:rPr>
          <w:rtl w:val="0"/>
        </w:rPr>
        <w:t xml:space="preserve">Nature</w:t>
      </w:r>
    </w:p>
    <w:p w:rsidR="00000000" w:rsidDel="00000000" w:rsidP="00000000" w:rsidRDefault="00000000" w:rsidRPr="00000000" w14:paraId="00000046">
      <w:pPr>
        <w:pageBreakBefore w:val="0"/>
        <w:numPr>
          <w:ilvl w:val="0"/>
          <w:numId w:val="19"/>
        </w:numPr>
        <w:ind w:left="720" w:hanging="360"/>
        <w:jc w:val="both"/>
      </w:pPr>
      <w:r w:rsidDel="00000000" w:rsidR="00000000" w:rsidRPr="00000000">
        <w:rPr>
          <w:rtl w:val="0"/>
        </w:rPr>
        <w:t xml:space="preserve">Selva: jungle</w:t>
      </w:r>
    </w:p>
    <w:p w:rsidR="00000000" w:rsidDel="00000000" w:rsidP="00000000" w:rsidRDefault="00000000" w:rsidRPr="00000000" w14:paraId="00000047">
      <w:pPr>
        <w:pageBreakBefore w:val="0"/>
        <w:numPr>
          <w:ilvl w:val="0"/>
          <w:numId w:val="19"/>
        </w:numPr>
        <w:ind w:left="720" w:hanging="360"/>
        <w:jc w:val="both"/>
      </w:pPr>
      <w:r w:rsidDel="00000000" w:rsidR="00000000" w:rsidRPr="00000000">
        <w:rPr>
          <w:rtl w:val="0"/>
        </w:rPr>
        <w:t xml:space="preserve">la naturaleza: nature</w:t>
      </w:r>
    </w:p>
    <w:p w:rsidR="00000000" w:rsidDel="00000000" w:rsidP="00000000" w:rsidRDefault="00000000" w:rsidRPr="00000000" w14:paraId="00000048">
      <w:pPr>
        <w:pageBreakBefore w:val="0"/>
        <w:numPr>
          <w:ilvl w:val="0"/>
          <w:numId w:val="19"/>
        </w:numPr>
        <w:ind w:left="720" w:hanging="360"/>
        <w:jc w:val="both"/>
      </w:pPr>
      <w:r w:rsidDel="00000000" w:rsidR="00000000" w:rsidRPr="00000000">
        <w:rPr>
          <w:rtl w:val="0"/>
        </w:rPr>
        <w:t xml:space="preserve">la araña: spider</w:t>
      </w:r>
    </w:p>
    <w:p w:rsidR="00000000" w:rsidDel="00000000" w:rsidP="00000000" w:rsidRDefault="00000000" w:rsidRPr="00000000" w14:paraId="00000049">
      <w:pPr>
        <w:pageBreakBefore w:val="0"/>
        <w:numPr>
          <w:ilvl w:val="0"/>
          <w:numId w:val="19"/>
        </w:numPr>
        <w:ind w:left="720" w:hanging="360"/>
        <w:jc w:val="both"/>
      </w:pPr>
      <w:r w:rsidDel="00000000" w:rsidR="00000000" w:rsidRPr="00000000">
        <w:rPr>
          <w:rtl w:val="0"/>
        </w:rPr>
        <w:t xml:space="preserve">el árbol: tree</w:t>
      </w:r>
    </w:p>
    <w:p w:rsidR="00000000" w:rsidDel="00000000" w:rsidP="00000000" w:rsidRDefault="00000000" w:rsidRPr="00000000" w14:paraId="0000004A">
      <w:pPr>
        <w:pageBreakBefore w:val="0"/>
        <w:numPr>
          <w:ilvl w:val="0"/>
          <w:numId w:val="19"/>
        </w:numPr>
        <w:ind w:left="720" w:hanging="360"/>
        <w:jc w:val="both"/>
      </w:pPr>
      <w:r w:rsidDel="00000000" w:rsidR="00000000" w:rsidRPr="00000000">
        <w:rPr>
          <w:rtl w:val="0"/>
        </w:rPr>
        <w:t xml:space="preserve">la serpiente: snake</w:t>
      </w:r>
    </w:p>
    <w:p w:rsidR="00000000" w:rsidDel="00000000" w:rsidP="00000000" w:rsidRDefault="00000000" w:rsidRPr="00000000" w14:paraId="0000004B">
      <w:pPr>
        <w:pageBreakBefore w:val="0"/>
        <w:numPr>
          <w:ilvl w:val="0"/>
          <w:numId w:val="19"/>
        </w:numPr>
        <w:ind w:left="720" w:hanging="360"/>
        <w:jc w:val="both"/>
      </w:pPr>
      <w:r w:rsidDel="00000000" w:rsidR="00000000" w:rsidRPr="00000000">
        <w:rPr>
          <w:rFonts w:ascii="Cardo" w:cs="Cardo" w:eastAsia="Cardo" w:hAnsi="Cardo"/>
          <w:rtl w:val="0"/>
        </w:rPr>
        <w:t xml:space="preserve">la ﬂor: ﬂower</w:t>
      </w:r>
    </w:p>
    <w:p w:rsidR="00000000" w:rsidDel="00000000" w:rsidP="00000000" w:rsidRDefault="00000000" w:rsidRPr="00000000" w14:paraId="0000004C">
      <w:pPr>
        <w:pageBreakBefore w:val="0"/>
        <w:numPr>
          <w:ilvl w:val="0"/>
          <w:numId w:val="19"/>
        </w:numPr>
        <w:ind w:left="720" w:hanging="360"/>
        <w:jc w:val="both"/>
      </w:pPr>
      <w:r w:rsidDel="00000000" w:rsidR="00000000" w:rsidRPr="00000000">
        <w:rPr>
          <w:rtl w:val="0"/>
        </w:rPr>
        <w:t xml:space="preserve">el río: river</w:t>
      </w:r>
    </w:p>
    <w:p w:rsidR="00000000" w:rsidDel="00000000" w:rsidP="00000000" w:rsidRDefault="00000000" w:rsidRPr="00000000" w14:paraId="0000004D">
      <w:pPr>
        <w:pageBreakBefore w:val="0"/>
        <w:numPr>
          <w:ilvl w:val="0"/>
          <w:numId w:val="19"/>
        </w:numPr>
        <w:ind w:left="720" w:hanging="360"/>
        <w:jc w:val="both"/>
      </w:pPr>
      <w:r w:rsidDel="00000000" w:rsidR="00000000" w:rsidRPr="00000000">
        <w:rPr>
          <w:rtl w:val="0"/>
        </w:rPr>
        <w:t xml:space="preserve">el pájaro: bird</w:t>
      </w:r>
    </w:p>
    <w:p w:rsidR="00000000" w:rsidDel="00000000" w:rsidP="00000000" w:rsidRDefault="00000000" w:rsidRPr="00000000" w14:paraId="0000004E">
      <w:pPr>
        <w:pageBreakBefore w:val="0"/>
        <w:numPr>
          <w:ilvl w:val="0"/>
          <w:numId w:val="19"/>
        </w:numPr>
        <w:ind w:left="720" w:hanging="360"/>
        <w:jc w:val="both"/>
      </w:pPr>
      <w:r w:rsidDel="00000000" w:rsidR="00000000" w:rsidRPr="00000000">
        <w:rPr>
          <w:rtl w:val="0"/>
        </w:rPr>
        <w:t xml:space="preserve">el agua dulce: fresh water</w:t>
      </w:r>
    </w:p>
    <w:p w:rsidR="00000000" w:rsidDel="00000000" w:rsidP="00000000" w:rsidRDefault="00000000" w:rsidRPr="00000000" w14:paraId="0000004F">
      <w:pPr>
        <w:pageBreakBefore w:val="0"/>
        <w:numPr>
          <w:ilvl w:val="0"/>
          <w:numId w:val="19"/>
        </w:numPr>
        <w:ind w:left="720" w:hanging="360"/>
        <w:jc w:val="both"/>
      </w:pPr>
      <w:r w:rsidDel="00000000" w:rsidR="00000000" w:rsidRPr="00000000">
        <w:rPr>
          <w:rFonts w:ascii="Cardo" w:cs="Cardo" w:eastAsia="Cardo" w:hAnsi="Cardo"/>
          <w:rtl w:val="0"/>
        </w:rPr>
        <w:t xml:space="preserve">la mariposa: butterﬂy</w:t>
      </w:r>
    </w:p>
    <w:p w:rsidR="00000000" w:rsidDel="00000000" w:rsidP="00000000" w:rsidRDefault="00000000" w:rsidRPr="00000000" w14:paraId="00000050">
      <w:pPr>
        <w:pageBreakBefore w:val="0"/>
        <w:numPr>
          <w:ilvl w:val="0"/>
          <w:numId w:val="19"/>
        </w:numPr>
        <w:ind w:left="720" w:hanging="360"/>
        <w:jc w:val="both"/>
      </w:pPr>
      <w:r w:rsidDel="00000000" w:rsidR="00000000" w:rsidRPr="00000000">
        <w:rPr>
          <w:rtl w:val="0"/>
        </w:rPr>
        <w:t xml:space="preserve">el pez: live fish</w:t>
      </w:r>
    </w:p>
    <w:p w:rsidR="00000000" w:rsidDel="00000000" w:rsidP="00000000" w:rsidRDefault="00000000" w:rsidRPr="00000000" w14:paraId="00000051">
      <w:pPr>
        <w:pageBreakBefore w:val="0"/>
        <w:numPr>
          <w:ilvl w:val="0"/>
          <w:numId w:val="19"/>
        </w:numPr>
        <w:ind w:left="720" w:hanging="360"/>
        <w:jc w:val="both"/>
      </w:pPr>
      <w:r w:rsidDel="00000000" w:rsidR="00000000" w:rsidRPr="00000000">
        <w:rPr>
          <w:rtl w:val="0"/>
        </w:rPr>
        <w:t xml:space="preserve">el sendero: path</w:t>
      </w:r>
    </w:p>
    <w:p w:rsidR="00000000" w:rsidDel="00000000" w:rsidP="00000000" w:rsidRDefault="00000000" w:rsidRPr="00000000" w14:paraId="00000052">
      <w:pPr>
        <w:pageBreakBefore w:val="0"/>
        <w:numPr>
          <w:ilvl w:val="0"/>
          <w:numId w:val="19"/>
        </w:numPr>
        <w:ind w:left="720" w:hanging="360"/>
        <w:jc w:val="both"/>
      </w:pPr>
      <w:r w:rsidDel="00000000" w:rsidR="00000000" w:rsidRPr="00000000">
        <w:rPr>
          <w:rtl w:val="0"/>
        </w:rPr>
        <w:t xml:space="preserve">al aire libre: outdoors</w:t>
      </w:r>
    </w:p>
    <w:p w:rsidR="00000000" w:rsidDel="00000000" w:rsidP="00000000" w:rsidRDefault="00000000" w:rsidRPr="00000000" w14:paraId="00000053">
      <w:pPr>
        <w:pageBreakBefore w:val="0"/>
        <w:numPr>
          <w:ilvl w:val="0"/>
          <w:numId w:val="19"/>
        </w:numPr>
        <w:ind w:left="720" w:hanging="360"/>
        <w:jc w:val="both"/>
      </w:pPr>
      <w:r w:rsidDel="00000000" w:rsidR="00000000" w:rsidRPr="00000000">
        <w:rPr>
          <w:rtl w:val="0"/>
        </w:rPr>
        <w:t xml:space="preserve">el bosque: forest</w:t>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Style w:val="Title"/>
        <w:pageBreakBefore w:val="0"/>
        <w:jc w:val="both"/>
        <w:rPr/>
      </w:pPr>
      <w:bookmarkStart w:colFirst="0" w:colLast="0" w:name="_kq24sppgc01o" w:id="3"/>
      <w:bookmarkEnd w:id="3"/>
      <w:r w:rsidDel="00000000" w:rsidR="00000000" w:rsidRPr="00000000">
        <w:rPr>
          <w:rtl w:val="0"/>
        </w:rPr>
        <w:t xml:space="preserve">Vacation</w:t>
      </w:r>
    </w:p>
    <w:p w:rsidR="00000000" w:rsidDel="00000000" w:rsidP="00000000" w:rsidRDefault="00000000" w:rsidRPr="00000000" w14:paraId="00000056">
      <w:pPr>
        <w:pageBreakBefore w:val="0"/>
        <w:numPr>
          <w:ilvl w:val="0"/>
          <w:numId w:val="31"/>
        </w:numPr>
        <w:ind w:left="720" w:hanging="360"/>
        <w:jc w:val="both"/>
        <w:rPr>
          <w:u w:val="none"/>
        </w:rPr>
      </w:pPr>
      <w:r w:rsidDel="00000000" w:rsidR="00000000" w:rsidRPr="00000000">
        <w:rPr>
          <w:rtl w:val="0"/>
        </w:rPr>
        <w:t xml:space="preserve">La brisa: breeze</w:t>
      </w:r>
    </w:p>
    <w:p w:rsidR="00000000" w:rsidDel="00000000" w:rsidP="00000000" w:rsidRDefault="00000000" w:rsidRPr="00000000" w14:paraId="00000057">
      <w:pPr>
        <w:pageBreakBefore w:val="0"/>
        <w:numPr>
          <w:ilvl w:val="0"/>
          <w:numId w:val="31"/>
        </w:numPr>
        <w:ind w:left="720" w:hanging="360"/>
        <w:jc w:val="both"/>
        <w:rPr>
          <w:u w:val="none"/>
        </w:rPr>
      </w:pPr>
      <w:r w:rsidDel="00000000" w:rsidR="00000000" w:rsidRPr="00000000">
        <w:rPr>
          <w:rtl w:val="0"/>
        </w:rPr>
        <w:t xml:space="preserve">Escapadas: getaways</w:t>
      </w:r>
    </w:p>
    <w:p w:rsidR="00000000" w:rsidDel="00000000" w:rsidP="00000000" w:rsidRDefault="00000000" w:rsidRPr="00000000" w14:paraId="00000058">
      <w:pPr>
        <w:pageBreakBefore w:val="0"/>
        <w:numPr>
          <w:ilvl w:val="0"/>
          <w:numId w:val="31"/>
        </w:numPr>
        <w:ind w:left="720" w:hanging="360"/>
        <w:jc w:val="both"/>
        <w:rPr>
          <w:u w:val="none"/>
        </w:rPr>
      </w:pPr>
      <w:r w:rsidDel="00000000" w:rsidR="00000000" w:rsidRPr="00000000">
        <w:rPr>
          <w:rtl w:val="0"/>
        </w:rPr>
        <w:t xml:space="preserve">Hacer un crucero: go on a cruise</w:t>
      </w:r>
    </w:p>
    <w:p w:rsidR="00000000" w:rsidDel="00000000" w:rsidP="00000000" w:rsidRDefault="00000000" w:rsidRPr="00000000" w14:paraId="00000059">
      <w:pPr>
        <w:pageBreakBefore w:val="0"/>
        <w:numPr>
          <w:ilvl w:val="0"/>
          <w:numId w:val="31"/>
        </w:numPr>
        <w:ind w:left="720" w:hanging="360"/>
        <w:jc w:val="both"/>
        <w:rPr>
          <w:u w:val="none"/>
        </w:rPr>
      </w:pPr>
      <w:r w:rsidDel="00000000" w:rsidR="00000000" w:rsidRPr="00000000">
        <w:rPr>
          <w:rtl w:val="0"/>
        </w:rPr>
        <w:t xml:space="preserve">Merendar: to snack   </w:t>
      </w:r>
      <w:r w:rsidDel="00000000" w:rsidR="00000000" w:rsidRPr="00000000">
        <w:rPr>
          <w:color w:val="ffffff"/>
          <w:highlight w:val="white"/>
          <w:rtl w:val="0"/>
        </w:rPr>
        <w:t xml:space="preserve">you</w:t>
      </w:r>
    </w:p>
    <w:p w:rsidR="00000000" w:rsidDel="00000000" w:rsidP="00000000" w:rsidRDefault="00000000" w:rsidRPr="00000000" w14:paraId="0000005A">
      <w:pPr>
        <w:pageBreakBefore w:val="0"/>
        <w:numPr>
          <w:ilvl w:val="0"/>
          <w:numId w:val="31"/>
        </w:numPr>
        <w:ind w:left="720" w:hanging="360"/>
        <w:jc w:val="both"/>
        <w:rPr>
          <w:u w:val="none"/>
        </w:rPr>
      </w:pPr>
      <w:r w:rsidDel="00000000" w:rsidR="00000000" w:rsidRPr="00000000">
        <w:rPr>
          <w:rtl w:val="0"/>
        </w:rPr>
        <w:t xml:space="preserve">Cubierta: ship deck</w:t>
      </w:r>
    </w:p>
    <w:p w:rsidR="00000000" w:rsidDel="00000000" w:rsidP="00000000" w:rsidRDefault="00000000" w:rsidRPr="00000000" w14:paraId="0000005B">
      <w:pPr>
        <w:pageBreakBefore w:val="0"/>
        <w:numPr>
          <w:ilvl w:val="0"/>
          <w:numId w:val="31"/>
        </w:numPr>
        <w:ind w:left="720" w:hanging="360"/>
        <w:jc w:val="both"/>
        <w:rPr>
          <w:u w:val="none"/>
        </w:rPr>
      </w:pPr>
      <w:r w:rsidDel="00000000" w:rsidR="00000000" w:rsidRPr="00000000">
        <w:rPr>
          <w:rtl w:val="0"/>
        </w:rPr>
        <w:t xml:space="preserve">Puerto: port</w:t>
      </w:r>
    </w:p>
    <w:p w:rsidR="00000000" w:rsidDel="00000000" w:rsidP="00000000" w:rsidRDefault="00000000" w:rsidRPr="00000000" w14:paraId="0000005C">
      <w:pPr>
        <w:pageBreakBefore w:val="0"/>
        <w:numPr>
          <w:ilvl w:val="0"/>
          <w:numId w:val="31"/>
        </w:numPr>
        <w:ind w:left="720" w:hanging="360"/>
        <w:jc w:val="both"/>
        <w:rPr>
          <w:u w:val="none"/>
        </w:rPr>
      </w:pPr>
      <w:r w:rsidDel="00000000" w:rsidR="00000000" w:rsidRPr="00000000">
        <w:rPr>
          <w:rtl w:val="0"/>
        </w:rPr>
        <w:t xml:space="preserve">Puesta del sol: sunset</w:t>
      </w:r>
    </w:p>
    <w:p w:rsidR="00000000" w:rsidDel="00000000" w:rsidP="00000000" w:rsidRDefault="00000000" w:rsidRPr="00000000" w14:paraId="0000005D">
      <w:pPr>
        <w:pageBreakBefore w:val="0"/>
        <w:numPr>
          <w:ilvl w:val="0"/>
          <w:numId w:val="31"/>
        </w:numPr>
        <w:ind w:left="720" w:hanging="360"/>
        <w:jc w:val="both"/>
        <w:rPr>
          <w:u w:val="none"/>
        </w:rPr>
      </w:pPr>
      <w:r w:rsidDel="00000000" w:rsidR="00000000" w:rsidRPr="00000000">
        <w:rPr>
          <w:rtl w:val="0"/>
        </w:rPr>
        <w:t xml:space="preserve">Hacer fresco: cool temperature</w:t>
      </w:r>
    </w:p>
    <w:p w:rsidR="00000000" w:rsidDel="00000000" w:rsidP="00000000" w:rsidRDefault="00000000" w:rsidRPr="00000000" w14:paraId="0000005E">
      <w:pPr>
        <w:pageBreakBefore w:val="0"/>
        <w:numPr>
          <w:ilvl w:val="0"/>
          <w:numId w:val="31"/>
        </w:numPr>
        <w:ind w:left="720" w:hanging="360"/>
        <w:jc w:val="both"/>
        <w:rPr>
          <w:u w:val="none"/>
        </w:rPr>
      </w:pPr>
      <w:r w:rsidDel="00000000" w:rsidR="00000000" w:rsidRPr="00000000">
        <w:rPr>
          <w:rtl w:val="0"/>
        </w:rPr>
        <w:t xml:space="preserve">Marearse: seasick</w:t>
      </w:r>
    </w:p>
    <w:p w:rsidR="00000000" w:rsidDel="00000000" w:rsidP="00000000" w:rsidRDefault="00000000" w:rsidRPr="00000000" w14:paraId="0000005F">
      <w:pPr>
        <w:pageBreakBefore w:val="0"/>
        <w:numPr>
          <w:ilvl w:val="0"/>
          <w:numId w:val="31"/>
        </w:numPr>
        <w:ind w:left="720" w:hanging="360"/>
        <w:jc w:val="both"/>
        <w:rPr>
          <w:u w:val="none"/>
        </w:rPr>
      </w:pPr>
      <w:r w:rsidDel="00000000" w:rsidR="00000000" w:rsidRPr="00000000">
        <w:rPr>
          <w:rtl w:val="0"/>
        </w:rPr>
        <w:t xml:space="preserve">Recostarse: lie down</w:t>
      </w:r>
    </w:p>
    <w:p w:rsidR="00000000" w:rsidDel="00000000" w:rsidP="00000000" w:rsidRDefault="00000000" w:rsidRPr="00000000" w14:paraId="00000060">
      <w:pPr>
        <w:pageBreakBefore w:val="0"/>
        <w:numPr>
          <w:ilvl w:val="0"/>
          <w:numId w:val="31"/>
        </w:numPr>
        <w:ind w:left="720" w:hanging="360"/>
        <w:jc w:val="both"/>
        <w:rPr>
          <w:u w:val="none"/>
        </w:rPr>
      </w:pPr>
      <w:r w:rsidDel="00000000" w:rsidR="00000000" w:rsidRPr="00000000">
        <w:rPr>
          <w:rtl w:val="0"/>
        </w:rPr>
        <w:t xml:space="preserve">Parasol/Sombrilla: umbrella</w:t>
      </w:r>
    </w:p>
    <w:p w:rsidR="00000000" w:rsidDel="00000000" w:rsidP="00000000" w:rsidRDefault="00000000" w:rsidRPr="00000000" w14:paraId="00000061">
      <w:pPr>
        <w:pageBreakBefore w:val="0"/>
        <w:numPr>
          <w:ilvl w:val="0"/>
          <w:numId w:val="31"/>
        </w:numPr>
        <w:ind w:left="720" w:hanging="360"/>
        <w:jc w:val="both"/>
        <w:rPr>
          <w:u w:val="none"/>
        </w:rPr>
      </w:pPr>
      <w:r w:rsidDel="00000000" w:rsidR="00000000" w:rsidRPr="00000000">
        <w:rPr>
          <w:rtl w:val="0"/>
        </w:rPr>
        <w:t xml:space="preserve">Voleibol playero: beach volleyball</w:t>
      </w:r>
    </w:p>
    <w:p w:rsidR="00000000" w:rsidDel="00000000" w:rsidP="00000000" w:rsidRDefault="00000000" w:rsidRPr="00000000" w14:paraId="00000062">
      <w:pPr>
        <w:pageBreakBefore w:val="0"/>
        <w:numPr>
          <w:ilvl w:val="0"/>
          <w:numId w:val="31"/>
        </w:numPr>
        <w:ind w:left="720" w:hanging="360"/>
        <w:jc w:val="both"/>
        <w:rPr>
          <w:u w:val="none"/>
        </w:rPr>
      </w:pPr>
      <w:r w:rsidDel="00000000" w:rsidR="00000000" w:rsidRPr="00000000">
        <w:rPr>
          <w:rtl w:val="0"/>
        </w:rPr>
        <w:t xml:space="preserve">Arena: sand</w:t>
      </w:r>
    </w:p>
    <w:p w:rsidR="00000000" w:rsidDel="00000000" w:rsidP="00000000" w:rsidRDefault="00000000" w:rsidRPr="00000000" w14:paraId="00000063">
      <w:pPr>
        <w:pageBreakBefore w:val="0"/>
        <w:numPr>
          <w:ilvl w:val="0"/>
          <w:numId w:val="31"/>
        </w:numPr>
        <w:ind w:left="720" w:hanging="360"/>
        <w:jc w:val="both"/>
        <w:rPr>
          <w:u w:val="none"/>
        </w:rPr>
      </w:pPr>
      <w:r w:rsidDel="00000000" w:rsidR="00000000" w:rsidRPr="00000000">
        <w:rPr>
          <w:rtl w:val="0"/>
        </w:rPr>
        <w:t xml:space="preserve">Recoger: pickup</w:t>
      </w:r>
    </w:p>
    <w:p w:rsidR="00000000" w:rsidDel="00000000" w:rsidP="00000000" w:rsidRDefault="00000000" w:rsidRPr="00000000" w14:paraId="00000064">
      <w:pPr>
        <w:pageBreakBefore w:val="0"/>
        <w:numPr>
          <w:ilvl w:val="0"/>
          <w:numId w:val="31"/>
        </w:numPr>
        <w:ind w:left="720" w:hanging="360"/>
        <w:jc w:val="both"/>
        <w:rPr>
          <w:u w:val="none"/>
        </w:rPr>
      </w:pPr>
      <w:r w:rsidDel="00000000" w:rsidR="00000000" w:rsidRPr="00000000">
        <w:rPr>
          <w:rtl w:val="0"/>
        </w:rPr>
        <w:t xml:space="preserve">Caracoles: shell</w:t>
      </w:r>
    </w:p>
    <w:p w:rsidR="00000000" w:rsidDel="00000000" w:rsidP="00000000" w:rsidRDefault="00000000" w:rsidRPr="00000000" w14:paraId="00000065">
      <w:pPr>
        <w:pageBreakBefore w:val="0"/>
        <w:numPr>
          <w:ilvl w:val="0"/>
          <w:numId w:val="31"/>
        </w:numPr>
        <w:ind w:left="720" w:hanging="360"/>
        <w:jc w:val="both"/>
        <w:rPr>
          <w:u w:val="none"/>
        </w:rPr>
      </w:pPr>
      <w:r w:rsidDel="00000000" w:rsidR="00000000" w:rsidRPr="00000000">
        <w:rPr>
          <w:rtl w:val="0"/>
        </w:rPr>
        <w:t xml:space="preserve">Refugiarse: take refuge</w:t>
      </w:r>
    </w:p>
    <w:p w:rsidR="00000000" w:rsidDel="00000000" w:rsidP="00000000" w:rsidRDefault="00000000" w:rsidRPr="00000000" w14:paraId="00000066">
      <w:pPr>
        <w:pageBreakBefore w:val="0"/>
        <w:numPr>
          <w:ilvl w:val="0"/>
          <w:numId w:val="31"/>
        </w:numPr>
        <w:ind w:left="720" w:hanging="360"/>
        <w:jc w:val="both"/>
        <w:rPr>
          <w:u w:val="none"/>
        </w:rPr>
      </w:pPr>
      <w:r w:rsidDel="00000000" w:rsidR="00000000" w:rsidRPr="00000000">
        <w:rPr>
          <w:rtl w:val="0"/>
        </w:rPr>
        <w:t xml:space="preserve">Refrescarse: cool down</w:t>
      </w:r>
    </w:p>
    <w:p w:rsidR="00000000" w:rsidDel="00000000" w:rsidP="00000000" w:rsidRDefault="00000000" w:rsidRPr="00000000" w14:paraId="00000067">
      <w:pPr>
        <w:pageBreakBefore w:val="0"/>
        <w:numPr>
          <w:ilvl w:val="0"/>
          <w:numId w:val="31"/>
        </w:numPr>
        <w:ind w:left="720" w:hanging="360"/>
        <w:jc w:val="both"/>
        <w:rPr>
          <w:u w:val="none"/>
        </w:rPr>
      </w:pPr>
      <w:r w:rsidDel="00000000" w:rsidR="00000000" w:rsidRPr="00000000">
        <w:rPr>
          <w:rtl w:val="0"/>
        </w:rPr>
        <w:t xml:space="preserve">Agobiante: overwhelming</w:t>
      </w:r>
    </w:p>
    <w:p w:rsidR="00000000" w:rsidDel="00000000" w:rsidP="00000000" w:rsidRDefault="00000000" w:rsidRPr="00000000" w14:paraId="00000068">
      <w:pPr>
        <w:pageBreakBefore w:val="0"/>
        <w:numPr>
          <w:ilvl w:val="0"/>
          <w:numId w:val="31"/>
        </w:numPr>
        <w:ind w:left="720" w:hanging="360"/>
        <w:jc w:val="both"/>
        <w:rPr>
          <w:u w:val="none"/>
        </w:rPr>
      </w:pPr>
      <w:r w:rsidDel="00000000" w:rsidR="00000000" w:rsidRPr="00000000">
        <w:rPr>
          <w:rtl w:val="0"/>
        </w:rPr>
        <w:t xml:space="preserve">Acuaticas: aquatical</w:t>
      </w:r>
    </w:p>
    <w:p w:rsidR="00000000" w:rsidDel="00000000" w:rsidP="00000000" w:rsidRDefault="00000000" w:rsidRPr="00000000" w14:paraId="00000069">
      <w:pPr>
        <w:pageBreakBefore w:val="0"/>
        <w:numPr>
          <w:ilvl w:val="0"/>
          <w:numId w:val="31"/>
        </w:numPr>
        <w:ind w:left="720" w:hanging="360"/>
        <w:jc w:val="both"/>
        <w:rPr>
          <w:u w:val="none"/>
        </w:rPr>
      </w:pPr>
      <w:r w:rsidDel="00000000" w:rsidR="00000000" w:rsidRPr="00000000">
        <w:rPr>
          <w:rtl w:val="0"/>
        </w:rPr>
        <w:t xml:space="preserve">Canoa: canoe</w:t>
      </w:r>
    </w:p>
    <w:p w:rsidR="00000000" w:rsidDel="00000000" w:rsidP="00000000" w:rsidRDefault="00000000" w:rsidRPr="00000000" w14:paraId="0000006A">
      <w:pPr>
        <w:pageBreakBefore w:val="0"/>
        <w:numPr>
          <w:ilvl w:val="0"/>
          <w:numId w:val="31"/>
        </w:numPr>
        <w:ind w:left="720" w:hanging="360"/>
        <w:jc w:val="both"/>
        <w:rPr>
          <w:u w:val="none"/>
        </w:rPr>
      </w:pPr>
      <w:r w:rsidDel="00000000" w:rsidR="00000000" w:rsidRPr="00000000">
        <w:rPr>
          <w:rtl w:val="0"/>
        </w:rPr>
        <w:t xml:space="preserve">Velero: sailboat</w:t>
      </w:r>
    </w:p>
    <w:p w:rsidR="00000000" w:rsidDel="00000000" w:rsidP="00000000" w:rsidRDefault="00000000" w:rsidRPr="00000000" w14:paraId="0000006B">
      <w:pPr>
        <w:pageBreakBefore w:val="0"/>
        <w:numPr>
          <w:ilvl w:val="0"/>
          <w:numId w:val="31"/>
        </w:numPr>
        <w:ind w:left="720" w:hanging="360"/>
        <w:jc w:val="both"/>
        <w:rPr>
          <w:u w:val="none"/>
        </w:rPr>
      </w:pPr>
      <w:r w:rsidDel="00000000" w:rsidR="00000000" w:rsidRPr="00000000">
        <w:rPr>
          <w:rtl w:val="0"/>
        </w:rPr>
        <w:t xml:space="preserve">Tablas: boards</w:t>
      </w:r>
    </w:p>
    <w:p w:rsidR="00000000" w:rsidDel="00000000" w:rsidP="00000000" w:rsidRDefault="00000000" w:rsidRPr="00000000" w14:paraId="0000006C">
      <w:pPr>
        <w:pageBreakBefore w:val="0"/>
        <w:numPr>
          <w:ilvl w:val="0"/>
          <w:numId w:val="31"/>
        </w:numPr>
        <w:ind w:left="720" w:hanging="360"/>
        <w:jc w:val="both"/>
        <w:rPr>
          <w:u w:val="none"/>
        </w:rPr>
      </w:pPr>
      <w:r w:rsidDel="00000000" w:rsidR="00000000" w:rsidRPr="00000000">
        <w:rPr>
          <w:rtl w:val="0"/>
        </w:rPr>
        <w:t xml:space="preserve">Surf: surf</w:t>
      </w:r>
    </w:p>
    <w:p w:rsidR="00000000" w:rsidDel="00000000" w:rsidP="00000000" w:rsidRDefault="00000000" w:rsidRPr="00000000" w14:paraId="0000006D">
      <w:pPr>
        <w:pageBreakBefore w:val="0"/>
        <w:numPr>
          <w:ilvl w:val="0"/>
          <w:numId w:val="31"/>
        </w:numPr>
        <w:ind w:left="720" w:hanging="360"/>
        <w:jc w:val="both"/>
        <w:rPr>
          <w:u w:val="none"/>
        </w:rPr>
      </w:pPr>
      <w:r w:rsidDel="00000000" w:rsidR="00000000" w:rsidRPr="00000000">
        <w:rPr>
          <w:rtl w:val="0"/>
        </w:rPr>
        <w:t xml:space="preserve">Surfista: surfer</w:t>
      </w:r>
    </w:p>
    <w:p w:rsidR="00000000" w:rsidDel="00000000" w:rsidP="00000000" w:rsidRDefault="00000000" w:rsidRPr="00000000" w14:paraId="0000006E">
      <w:pPr>
        <w:pageBreakBefore w:val="0"/>
        <w:numPr>
          <w:ilvl w:val="0"/>
          <w:numId w:val="31"/>
        </w:numPr>
        <w:ind w:left="720" w:hanging="360"/>
        <w:jc w:val="both"/>
        <w:rPr>
          <w:u w:val="none"/>
        </w:rPr>
      </w:pPr>
      <w:r w:rsidDel="00000000" w:rsidR="00000000" w:rsidRPr="00000000">
        <w:rPr>
          <w:rtl w:val="0"/>
        </w:rPr>
        <w:t xml:space="preserve">Mantener: maintain</w:t>
      </w:r>
    </w:p>
    <w:p w:rsidR="00000000" w:rsidDel="00000000" w:rsidP="00000000" w:rsidRDefault="00000000" w:rsidRPr="00000000" w14:paraId="0000006F">
      <w:pPr>
        <w:pageBreakBefore w:val="0"/>
        <w:numPr>
          <w:ilvl w:val="0"/>
          <w:numId w:val="31"/>
        </w:numPr>
        <w:ind w:left="720" w:hanging="360"/>
        <w:jc w:val="both"/>
        <w:rPr>
          <w:u w:val="none"/>
        </w:rPr>
      </w:pPr>
      <w:r w:rsidDel="00000000" w:rsidR="00000000" w:rsidRPr="00000000">
        <w:rPr>
          <w:rtl w:val="0"/>
        </w:rPr>
        <w:t xml:space="preserve">Equilibrio: balance</w:t>
      </w:r>
    </w:p>
    <w:p w:rsidR="00000000" w:rsidDel="00000000" w:rsidP="00000000" w:rsidRDefault="00000000" w:rsidRPr="00000000" w14:paraId="00000070">
      <w:pPr>
        <w:pageBreakBefore w:val="0"/>
        <w:numPr>
          <w:ilvl w:val="0"/>
          <w:numId w:val="31"/>
        </w:numPr>
        <w:ind w:left="720" w:hanging="360"/>
        <w:jc w:val="both"/>
        <w:rPr>
          <w:u w:val="none"/>
        </w:rPr>
      </w:pPr>
      <w:r w:rsidDel="00000000" w:rsidR="00000000" w:rsidRPr="00000000">
        <w:rPr>
          <w:rtl w:val="0"/>
        </w:rPr>
        <w:t xml:space="preserve">Chaleco: jacket</w:t>
      </w:r>
    </w:p>
    <w:p w:rsidR="00000000" w:rsidDel="00000000" w:rsidP="00000000" w:rsidRDefault="00000000" w:rsidRPr="00000000" w14:paraId="00000071">
      <w:pPr>
        <w:pageBreakBefore w:val="0"/>
        <w:numPr>
          <w:ilvl w:val="0"/>
          <w:numId w:val="31"/>
        </w:numPr>
        <w:ind w:left="720" w:hanging="360"/>
        <w:jc w:val="both"/>
        <w:rPr>
          <w:u w:val="none"/>
        </w:rPr>
      </w:pPr>
      <w:r w:rsidDel="00000000" w:rsidR="00000000" w:rsidRPr="00000000">
        <w:rPr>
          <w:rtl w:val="0"/>
        </w:rPr>
        <w:t xml:space="preserve">Salvavida: life saving</w:t>
      </w:r>
    </w:p>
    <w:p w:rsidR="00000000" w:rsidDel="00000000" w:rsidP="00000000" w:rsidRDefault="00000000" w:rsidRPr="00000000" w14:paraId="00000072">
      <w:pPr>
        <w:pageBreakBefore w:val="0"/>
        <w:numPr>
          <w:ilvl w:val="0"/>
          <w:numId w:val="31"/>
        </w:numPr>
        <w:ind w:left="720" w:hanging="360"/>
        <w:jc w:val="both"/>
        <w:rPr>
          <w:u w:val="none"/>
        </w:rPr>
      </w:pPr>
      <w:r w:rsidDel="00000000" w:rsidR="00000000" w:rsidRPr="00000000">
        <w:rPr>
          <w:rtl w:val="0"/>
        </w:rPr>
        <w:t xml:space="preserve">Pararse: stand</w:t>
      </w:r>
    </w:p>
    <w:p w:rsidR="00000000" w:rsidDel="00000000" w:rsidP="00000000" w:rsidRDefault="00000000" w:rsidRPr="00000000" w14:paraId="00000073">
      <w:pPr>
        <w:pageBreakBefore w:val="0"/>
        <w:numPr>
          <w:ilvl w:val="0"/>
          <w:numId w:val="31"/>
        </w:numPr>
        <w:ind w:left="720" w:hanging="360"/>
        <w:jc w:val="both"/>
        <w:rPr>
          <w:u w:val="none"/>
        </w:rPr>
      </w:pPr>
      <w:r w:rsidDel="00000000" w:rsidR="00000000" w:rsidRPr="00000000">
        <w:rPr>
          <w:rtl w:val="0"/>
        </w:rPr>
        <w:t xml:space="preserve">Orilla: shore</w:t>
      </w:r>
    </w:p>
    <w:p w:rsidR="00000000" w:rsidDel="00000000" w:rsidP="00000000" w:rsidRDefault="00000000" w:rsidRPr="00000000" w14:paraId="00000074">
      <w:pPr>
        <w:pageBreakBefore w:val="0"/>
        <w:numPr>
          <w:ilvl w:val="0"/>
          <w:numId w:val="31"/>
        </w:numPr>
        <w:ind w:left="720" w:hanging="360"/>
        <w:jc w:val="both"/>
        <w:rPr>
          <w:u w:val="none"/>
        </w:rPr>
      </w:pPr>
      <w:r w:rsidDel="00000000" w:rsidR="00000000" w:rsidRPr="00000000">
        <w:rPr>
          <w:rtl w:val="0"/>
        </w:rPr>
        <w:t xml:space="preserve">Conducir: drive</w:t>
      </w:r>
    </w:p>
    <w:p w:rsidR="00000000" w:rsidDel="00000000" w:rsidP="00000000" w:rsidRDefault="00000000" w:rsidRPr="00000000" w14:paraId="00000075">
      <w:pPr>
        <w:pageBreakBefore w:val="0"/>
        <w:numPr>
          <w:ilvl w:val="0"/>
          <w:numId w:val="31"/>
        </w:numPr>
        <w:ind w:left="720" w:hanging="360"/>
        <w:jc w:val="both"/>
        <w:rPr>
          <w:u w:val="none"/>
        </w:rPr>
      </w:pPr>
      <w:r w:rsidDel="00000000" w:rsidR="00000000" w:rsidRPr="00000000">
        <w:rPr>
          <w:rtl w:val="0"/>
        </w:rPr>
        <w:t xml:space="preserve">Carro: car</w:t>
      </w:r>
    </w:p>
    <w:p w:rsidR="00000000" w:rsidDel="00000000" w:rsidP="00000000" w:rsidRDefault="00000000" w:rsidRPr="00000000" w14:paraId="00000076">
      <w:pPr>
        <w:pageBreakBefore w:val="0"/>
        <w:numPr>
          <w:ilvl w:val="0"/>
          <w:numId w:val="31"/>
        </w:numPr>
        <w:ind w:left="720" w:hanging="360"/>
        <w:jc w:val="both"/>
        <w:rPr>
          <w:u w:val="none"/>
        </w:rPr>
      </w:pPr>
      <w:r w:rsidDel="00000000" w:rsidR="00000000" w:rsidRPr="00000000">
        <w:rPr>
          <w:rtl w:val="0"/>
        </w:rPr>
        <w:t xml:space="preserve">Casas: houses</w:t>
      </w:r>
    </w:p>
    <w:p w:rsidR="00000000" w:rsidDel="00000000" w:rsidP="00000000" w:rsidRDefault="00000000" w:rsidRPr="00000000" w14:paraId="00000077">
      <w:pPr>
        <w:pageBreakBefore w:val="0"/>
        <w:numPr>
          <w:ilvl w:val="0"/>
          <w:numId w:val="31"/>
        </w:numPr>
        <w:ind w:left="720" w:hanging="360"/>
        <w:jc w:val="both"/>
        <w:rPr>
          <w:u w:val="none"/>
        </w:rPr>
      </w:pPr>
      <w:r w:rsidDel="00000000" w:rsidR="00000000" w:rsidRPr="00000000">
        <w:rPr>
          <w:rtl w:val="0"/>
        </w:rPr>
        <w:t xml:space="preserve">Rodante: on the road</w:t>
      </w:r>
    </w:p>
    <w:p w:rsidR="00000000" w:rsidDel="00000000" w:rsidP="00000000" w:rsidRDefault="00000000" w:rsidRPr="00000000" w14:paraId="00000078">
      <w:pPr>
        <w:pageBreakBefore w:val="0"/>
        <w:numPr>
          <w:ilvl w:val="0"/>
          <w:numId w:val="31"/>
        </w:numPr>
        <w:ind w:left="720" w:hanging="360"/>
        <w:jc w:val="both"/>
        <w:rPr>
          <w:u w:val="none"/>
        </w:rPr>
      </w:pPr>
      <w:r w:rsidDel="00000000" w:rsidR="00000000" w:rsidRPr="00000000">
        <w:rPr>
          <w:rtl w:val="0"/>
        </w:rPr>
        <w:t xml:space="preserve">Amanecer: AM</w:t>
      </w:r>
    </w:p>
    <w:p w:rsidR="00000000" w:rsidDel="00000000" w:rsidP="00000000" w:rsidRDefault="00000000" w:rsidRPr="00000000" w14:paraId="00000079">
      <w:pPr>
        <w:pageBreakBefore w:val="0"/>
        <w:numPr>
          <w:ilvl w:val="0"/>
          <w:numId w:val="31"/>
        </w:numPr>
        <w:ind w:left="720" w:hanging="360"/>
        <w:jc w:val="both"/>
        <w:rPr>
          <w:u w:val="none"/>
        </w:rPr>
      </w:pPr>
      <w:r w:rsidDel="00000000" w:rsidR="00000000" w:rsidRPr="00000000">
        <w:rPr>
          <w:rtl w:val="0"/>
        </w:rPr>
        <w:t xml:space="preserve">Atardecer: PM</w:t>
      </w:r>
    </w:p>
    <w:p w:rsidR="00000000" w:rsidDel="00000000" w:rsidP="00000000" w:rsidRDefault="00000000" w:rsidRPr="00000000" w14:paraId="0000007A">
      <w:pPr>
        <w:pageBreakBefore w:val="0"/>
        <w:jc w:val="both"/>
        <w:rPr/>
      </w:pPr>
      <w:r w:rsidDel="00000000" w:rsidR="00000000" w:rsidRPr="00000000">
        <w:rPr>
          <w:rtl w:val="0"/>
        </w:rPr>
      </w:r>
    </w:p>
    <w:p w:rsidR="00000000" w:rsidDel="00000000" w:rsidP="00000000" w:rsidRDefault="00000000" w:rsidRPr="00000000" w14:paraId="0000007B">
      <w:pPr>
        <w:pStyle w:val="Title"/>
        <w:pageBreakBefore w:val="0"/>
        <w:jc w:val="both"/>
        <w:rPr/>
      </w:pPr>
      <w:bookmarkStart w:colFirst="0" w:colLast="0" w:name="_1joags2g7tvd" w:id="4"/>
      <w:bookmarkEnd w:id="4"/>
      <w:r w:rsidDel="00000000" w:rsidR="00000000" w:rsidRPr="00000000">
        <w:rPr>
          <w:rtl w:val="0"/>
        </w:rPr>
        <w:t xml:space="preserve">Family</w:t>
      </w:r>
    </w:p>
    <w:p w:rsidR="00000000" w:rsidDel="00000000" w:rsidP="00000000" w:rsidRDefault="00000000" w:rsidRPr="00000000" w14:paraId="0000007C">
      <w:pPr>
        <w:pageBreakBefore w:val="0"/>
        <w:numPr>
          <w:ilvl w:val="0"/>
          <w:numId w:val="15"/>
        </w:numPr>
        <w:ind w:left="720" w:hanging="360"/>
        <w:jc w:val="both"/>
        <w:rPr>
          <w:u w:val="none"/>
        </w:rPr>
      </w:pPr>
      <w:r w:rsidDel="00000000" w:rsidR="00000000" w:rsidRPr="00000000">
        <w:rPr>
          <w:rtl w:val="0"/>
        </w:rPr>
        <w:t xml:space="preserve">Apellido: last name</w:t>
      </w:r>
    </w:p>
    <w:p w:rsidR="00000000" w:rsidDel="00000000" w:rsidP="00000000" w:rsidRDefault="00000000" w:rsidRPr="00000000" w14:paraId="0000007D">
      <w:pPr>
        <w:pageBreakBefore w:val="0"/>
        <w:numPr>
          <w:ilvl w:val="0"/>
          <w:numId w:val="15"/>
        </w:numPr>
        <w:ind w:left="720" w:hanging="360"/>
        <w:jc w:val="both"/>
        <w:rPr>
          <w:u w:val="none"/>
        </w:rPr>
      </w:pPr>
      <w:r w:rsidDel="00000000" w:rsidR="00000000" w:rsidRPr="00000000">
        <w:rPr>
          <w:rtl w:val="0"/>
        </w:rPr>
        <w:t xml:space="preserve">Matrimonio: marriage</w:t>
      </w:r>
    </w:p>
    <w:p w:rsidR="00000000" w:rsidDel="00000000" w:rsidP="00000000" w:rsidRDefault="00000000" w:rsidRPr="00000000" w14:paraId="0000007E">
      <w:pPr>
        <w:pageBreakBefore w:val="0"/>
        <w:numPr>
          <w:ilvl w:val="0"/>
          <w:numId w:val="15"/>
        </w:numPr>
        <w:ind w:left="720" w:hanging="360"/>
        <w:jc w:val="both"/>
        <w:rPr>
          <w:u w:val="none"/>
        </w:rPr>
      </w:pPr>
      <w:r w:rsidDel="00000000" w:rsidR="00000000" w:rsidRPr="00000000">
        <w:rPr>
          <w:rtl w:val="0"/>
        </w:rPr>
        <w:t xml:space="preserve">Pariente: relative</w:t>
      </w:r>
    </w:p>
    <w:p w:rsidR="00000000" w:rsidDel="00000000" w:rsidP="00000000" w:rsidRDefault="00000000" w:rsidRPr="00000000" w14:paraId="0000007F">
      <w:pPr>
        <w:pageBreakBefore w:val="0"/>
        <w:numPr>
          <w:ilvl w:val="0"/>
          <w:numId w:val="15"/>
        </w:numPr>
        <w:ind w:left="720" w:hanging="360"/>
        <w:jc w:val="both"/>
        <w:rPr>
          <w:u w:val="none"/>
        </w:rPr>
      </w:pPr>
      <w:r w:rsidDel="00000000" w:rsidR="00000000" w:rsidRPr="00000000">
        <w:rPr>
          <w:rtl w:val="0"/>
        </w:rPr>
        <w:t xml:space="preserve">En absoluto: at all</w:t>
      </w:r>
    </w:p>
    <w:p w:rsidR="00000000" w:rsidDel="00000000" w:rsidP="00000000" w:rsidRDefault="00000000" w:rsidRPr="00000000" w14:paraId="00000080">
      <w:pPr>
        <w:pageBreakBefore w:val="0"/>
        <w:numPr>
          <w:ilvl w:val="0"/>
          <w:numId w:val="15"/>
        </w:numPr>
        <w:ind w:left="720" w:hanging="360"/>
        <w:jc w:val="both"/>
        <w:rPr>
          <w:u w:val="none"/>
        </w:rPr>
      </w:pPr>
      <w:r w:rsidDel="00000000" w:rsidR="00000000" w:rsidRPr="00000000">
        <w:rPr>
          <w:rtl w:val="0"/>
        </w:rPr>
        <w:t xml:space="preserve">Reùnirse: reunite</w:t>
      </w:r>
    </w:p>
    <w:p w:rsidR="00000000" w:rsidDel="00000000" w:rsidP="00000000" w:rsidRDefault="00000000" w:rsidRPr="00000000" w14:paraId="00000081">
      <w:pPr>
        <w:pageBreakBefore w:val="0"/>
        <w:numPr>
          <w:ilvl w:val="0"/>
          <w:numId w:val="15"/>
        </w:numPr>
        <w:ind w:left="720" w:hanging="360"/>
        <w:jc w:val="both"/>
        <w:rPr>
          <w:u w:val="none"/>
        </w:rPr>
      </w:pPr>
      <w:r w:rsidDel="00000000" w:rsidR="00000000" w:rsidRPr="00000000">
        <w:rPr>
          <w:rtl w:val="0"/>
        </w:rPr>
        <w:t xml:space="preserve">Juntarse: get together</w:t>
      </w:r>
    </w:p>
    <w:p w:rsidR="00000000" w:rsidDel="00000000" w:rsidP="00000000" w:rsidRDefault="00000000" w:rsidRPr="00000000" w14:paraId="00000082">
      <w:pPr>
        <w:pageBreakBefore w:val="0"/>
        <w:numPr>
          <w:ilvl w:val="0"/>
          <w:numId w:val="15"/>
        </w:numPr>
        <w:ind w:left="720" w:hanging="360"/>
        <w:jc w:val="both"/>
        <w:rPr>
          <w:u w:val="none"/>
        </w:rPr>
      </w:pPr>
      <w:r w:rsidDel="00000000" w:rsidR="00000000" w:rsidRPr="00000000">
        <w:rPr>
          <w:rtl w:val="0"/>
        </w:rPr>
        <w:t xml:space="preserve">Parecerse: look like</w:t>
      </w:r>
    </w:p>
    <w:p w:rsidR="00000000" w:rsidDel="00000000" w:rsidP="00000000" w:rsidRDefault="00000000" w:rsidRPr="00000000" w14:paraId="00000083">
      <w:pPr>
        <w:pageBreakBefore w:val="0"/>
        <w:numPr>
          <w:ilvl w:val="0"/>
          <w:numId w:val="15"/>
        </w:numPr>
        <w:ind w:left="720" w:hanging="360"/>
        <w:jc w:val="both"/>
        <w:rPr>
          <w:u w:val="none"/>
        </w:rPr>
      </w:pPr>
      <w:r w:rsidDel="00000000" w:rsidR="00000000" w:rsidRPr="00000000">
        <w:rPr>
          <w:rtl w:val="0"/>
        </w:rPr>
        <w:t xml:space="preserve">abuelo/a: grandparent</w:t>
      </w:r>
    </w:p>
    <w:p w:rsidR="00000000" w:rsidDel="00000000" w:rsidP="00000000" w:rsidRDefault="00000000" w:rsidRPr="00000000" w14:paraId="00000084">
      <w:pPr>
        <w:pageBreakBefore w:val="0"/>
        <w:numPr>
          <w:ilvl w:val="0"/>
          <w:numId w:val="15"/>
        </w:numPr>
        <w:ind w:left="720" w:hanging="360"/>
        <w:jc w:val="both"/>
        <w:rPr>
          <w:u w:val="none"/>
        </w:rPr>
      </w:pPr>
      <w:r w:rsidDel="00000000" w:rsidR="00000000" w:rsidRPr="00000000">
        <w:rPr>
          <w:rtl w:val="0"/>
        </w:rPr>
        <w:t xml:space="preserve">Madre: mom</w:t>
      </w:r>
    </w:p>
    <w:p w:rsidR="00000000" w:rsidDel="00000000" w:rsidP="00000000" w:rsidRDefault="00000000" w:rsidRPr="00000000" w14:paraId="00000085">
      <w:pPr>
        <w:pageBreakBefore w:val="0"/>
        <w:numPr>
          <w:ilvl w:val="0"/>
          <w:numId w:val="15"/>
        </w:numPr>
        <w:ind w:left="720" w:hanging="360"/>
        <w:jc w:val="both"/>
        <w:rPr>
          <w:u w:val="none"/>
        </w:rPr>
      </w:pPr>
      <w:r w:rsidDel="00000000" w:rsidR="00000000" w:rsidRPr="00000000">
        <w:rPr>
          <w:rtl w:val="0"/>
        </w:rPr>
        <w:t xml:space="preserve">Padre: dad</w:t>
      </w:r>
    </w:p>
    <w:p w:rsidR="00000000" w:rsidDel="00000000" w:rsidP="00000000" w:rsidRDefault="00000000" w:rsidRPr="00000000" w14:paraId="00000086">
      <w:pPr>
        <w:pageBreakBefore w:val="0"/>
        <w:numPr>
          <w:ilvl w:val="0"/>
          <w:numId w:val="15"/>
        </w:numPr>
        <w:ind w:left="720" w:hanging="360"/>
        <w:jc w:val="both"/>
        <w:rPr>
          <w:u w:val="none"/>
        </w:rPr>
      </w:pPr>
      <w:r w:rsidDel="00000000" w:rsidR="00000000" w:rsidRPr="00000000">
        <w:rPr>
          <w:rtl w:val="0"/>
        </w:rPr>
        <w:t xml:space="preserve">suegro/a: parent in law</w:t>
      </w:r>
    </w:p>
    <w:p w:rsidR="00000000" w:rsidDel="00000000" w:rsidP="00000000" w:rsidRDefault="00000000" w:rsidRPr="00000000" w14:paraId="00000087">
      <w:pPr>
        <w:pageBreakBefore w:val="0"/>
        <w:numPr>
          <w:ilvl w:val="0"/>
          <w:numId w:val="15"/>
        </w:numPr>
        <w:ind w:left="720" w:hanging="360"/>
        <w:jc w:val="both"/>
        <w:rPr>
          <w:u w:val="none"/>
        </w:rPr>
      </w:pPr>
      <w:r w:rsidDel="00000000" w:rsidR="00000000" w:rsidRPr="00000000">
        <w:rPr>
          <w:rtl w:val="0"/>
        </w:rPr>
        <w:t xml:space="preserve">hijo/a: child</w:t>
      </w:r>
    </w:p>
    <w:p w:rsidR="00000000" w:rsidDel="00000000" w:rsidP="00000000" w:rsidRDefault="00000000" w:rsidRPr="00000000" w14:paraId="00000088">
      <w:pPr>
        <w:pageBreakBefore w:val="0"/>
        <w:numPr>
          <w:ilvl w:val="0"/>
          <w:numId w:val="15"/>
        </w:numPr>
        <w:ind w:left="720" w:hanging="360"/>
        <w:jc w:val="both"/>
        <w:rPr>
          <w:u w:val="none"/>
        </w:rPr>
      </w:pPr>
      <w:r w:rsidDel="00000000" w:rsidR="00000000" w:rsidRPr="00000000">
        <w:rPr>
          <w:rtl w:val="0"/>
        </w:rPr>
        <w:t xml:space="preserve">esposo/a: spouse</w:t>
      </w:r>
    </w:p>
    <w:p w:rsidR="00000000" w:rsidDel="00000000" w:rsidP="00000000" w:rsidRDefault="00000000" w:rsidRPr="00000000" w14:paraId="00000089">
      <w:pPr>
        <w:pageBreakBefore w:val="0"/>
        <w:numPr>
          <w:ilvl w:val="0"/>
          <w:numId w:val="15"/>
        </w:numPr>
        <w:ind w:left="720" w:hanging="360"/>
        <w:jc w:val="both"/>
        <w:rPr>
          <w:u w:val="none"/>
        </w:rPr>
      </w:pPr>
      <w:r w:rsidDel="00000000" w:rsidR="00000000" w:rsidRPr="00000000">
        <w:rPr>
          <w:rtl w:val="0"/>
        </w:rPr>
        <w:t xml:space="preserve">primo/a: cousin</w:t>
      </w:r>
    </w:p>
    <w:p w:rsidR="00000000" w:rsidDel="00000000" w:rsidP="00000000" w:rsidRDefault="00000000" w:rsidRPr="00000000" w14:paraId="0000008A">
      <w:pPr>
        <w:pageBreakBefore w:val="0"/>
        <w:numPr>
          <w:ilvl w:val="0"/>
          <w:numId w:val="15"/>
        </w:numPr>
        <w:ind w:left="720" w:hanging="360"/>
        <w:jc w:val="both"/>
        <w:rPr>
          <w:u w:val="none"/>
        </w:rPr>
      </w:pPr>
      <w:r w:rsidDel="00000000" w:rsidR="00000000" w:rsidRPr="00000000">
        <w:rPr>
          <w:rtl w:val="0"/>
        </w:rPr>
        <w:t xml:space="preserve">Nieto/a: grandchild</w:t>
      </w:r>
    </w:p>
    <w:p w:rsidR="00000000" w:rsidDel="00000000" w:rsidP="00000000" w:rsidRDefault="00000000" w:rsidRPr="00000000" w14:paraId="0000008B">
      <w:pPr>
        <w:pageBreakBefore w:val="0"/>
        <w:numPr>
          <w:ilvl w:val="0"/>
          <w:numId w:val="15"/>
        </w:numPr>
        <w:ind w:left="720" w:hanging="360"/>
        <w:jc w:val="both"/>
        <w:rPr>
          <w:u w:val="none"/>
        </w:rPr>
      </w:pPr>
      <w:r w:rsidDel="00000000" w:rsidR="00000000" w:rsidRPr="00000000">
        <w:rPr>
          <w:rtl w:val="0"/>
        </w:rPr>
        <w:t xml:space="preserve">cu</w:t>
      </w:r>
      <w:r w:rsidDel="00000000" w:rsidR="00000000" w:rsidRPr="00000000">
        <w:rPr>
          <w:color w:val="444444"/>
          <w:highlight w:val="white"/>
          <w:rtl w:val="0"/>
        </w:rPr>
        <w:t xml:space="preserve">ñ</w:t>
      </w:r>
      <w:r w:rsidDel="00000000" w:rsidR="00000000" w:rsidRPr="00000000">
        <w:rPr>
          <w:rtl w:val="0"/>
        </w:rPr>
        <w:t xml:space="preserve">ado/a: sibling in law</w:t>
      </w:r>
    </w:p>
    <w:p w:rsidR="00000000" w:rsidDel="00000000" w:rsidP="00000000" w:rsidRDefault="00000000" w:rsidRPr="00000000" w14:paraId="0000008C">
      <w:pPr>
        <w:pageBreakBefore w:val="0"/>
        <w:numPr>
          <w:ilvl w:val="0"/>
          <w:numId w:val="15"/>
        </w:numPr>
        <w:ind w:left="720" w:hanging="360"/>
        <w:jc w:val="both"/>
        <w:rPr>
          <w:u w:val="none"/>
        </w:rPr>
      </w:pPr>
      <w:r w:rsidDel="00000000" w:rsidR="00000000" w:rsidRPr="00000000">
        <w:rPr>
          <w:rtl w:val="0"/>
        </w:rPr>
        <w:t xml:space="preserve">tío/a: uncle/aunt</w:t>
      </w:r>
    </w:p>
    <w:p w:rsidR="00000000" w:rsidDel="00000000" w:rsidP="00000000" w:rsidRDefault="00000000" w:rsidRPr="00000000" w14:paraId="0000008D">
      <w:pPr>
        <w:pageBreakBefore w:val="0"/>
        <w:numPr>
          <w:ilvl w:val="0"/>
          <w:numId w:val="15"/>
        </w:numPr>
        <w:ind w:left="720" w:hanging="360"/>
        <w:jc w:val="both"/>
        <w:rPr>
          <w:u w:val="none"/>
        </w:rPr>
      </w:pPr>
      <w:r w:rsidDel="00000000" w:rsidR="00000000" w:rsidRPr="00000000">
        <w:rPr>
          <w:rtl w:val="0"/>
        </w:rPr>
        <w:t xml:space="preserve">sobrino/a: nephew/niece</w:t>
      </w:r>
    </w:p>
    <w:p w:rsidR="00000000" w:rsidDel="00000000" w:rsidP="00000000" w:rsidRDefault="00000000" w:rsidRPr="00000000" w14:paraId="0000008E">
      <w:pPr>
        <w:pageBreakBefore w:val="0"/>
        <w:numPr>
          <w:ilvl w:val="0"/>
          <w:numId w:val="15"/>
        </w:numPr>
        <w:ind w:left="720" w:hanging="360"/>
        <w:jc w:val="both"/>
        <w:rPr>
          <w:u w:val="none"/>
        </w:rPr>
      </w:pPr>
      <w:r w:rsidDel="00000000" w:rsidR="00000000" w:rsidRPr="00000000">
        <w:rPr>
          <w:rtl w:val="0"/>
        </w:rPr>
        <w:t xml:space="preserve">hermano/a: sibling</w:t>
      </w:r>
    </w:p>
    <w:p w:rsidR="00000000" w:rsidDel="00000000" w:rsidP="00000000" w:rsidRDefault="00000000" w:rsidRPr="00000000" w14:paraId="0000008F">
      <w:pPr>
        <w:pageBreakBefore w:val="0"/>
        <w:numPr>
          <w:ilvl w:val="0"/>
          <w:numId w:val="15"/>
        </w:numPr>
        <w:ind w:left="720" w:hanging="360"/>
        <w:jc w:val="both"/>
        <w:rPr>
          <w:u w:val="none"/>
        </w:rPr>
      </w:pPr>
      <w:r w:rsidDel="00000000" w:rsidR="00000000" w:rsidRPr="00000000">
        <w:rPr>
          <w:rtl w:val="0"/>
        </w:rPr>
        <w:t xml:space="preserve">Yerno: son in law</w:t>
      </w:r>
    </w:p>
    <w:p w:rsidR="00000000" w:rsidDel="00000000" w:rsidP="00000000" w:rsidRDefault="00000000" w:rsidRPr="00000000" w14:paraId="00000090">
      <w:pPr>
        <w:pageBreakBefore w:val="0"/>
        <w:numPr>
          <w:ilvl w:val="0"/>
          <w:numId w:val="15"/>
        </w:numPr>
        <w:ind w:left="720" w:hanging="360"/>
        <w:jc w:val="both"/>
        <w:rPr>
          <w:u w:val="none"/>
        </w:rPr>
      </w:pPr>
      <w:r w:rsidDel="00000000" w:rsidR="00000000" w:rsidRPr="00000000">
        <w:rPr>
          <w:rtl w:val="0"/>
        </w:rPr>
        <w:t xml:space="preserve">Nuera: daugher in law</w:t>
      </w:r>
    </w:p>
    <w:p w:rsidR="00000000" w:rsidDel="00000000" w:rsidP="00000000" w:rsidRDefault="00000000" w:rsidRPr="00000000" w14:paraId="00000091">
      <w:pPr>
        <w:pageBreakBefore w:val="0"/>
        <w:numPr>
          <w:ilvl w:val="0"/>
          <w:numId w:val="15"/>
        </w:numPr>
        <w:ind w:left="720" w:hanging="360"/>
        <w:jc w:val="both"/>
        <w:rPr>
          <w:u w:val="none"/>
        </w:rPr>
      </w:pPr>
      <w:r w:rsidDel="00000000" w:rsidR="00000000" w:rsidRPr="00000000">
        <w:rPr>
          <w:rtl w:val="0"/>
        </w:rPr>
        <w:t xml:space="preserve">Padrino: godfather</w:t>
      </w:r>
    </w:p>
    <w:p w:rsidR="00000000" w:rsidDel="00000000" w:rsidP="00000000" w:rsidRDefault="00000000" w:rsidRPr="00000000" w14:paraId="00000092">
      <w:pPr>
        <w:pageBreakBefore w:val="0"/>
        <w:numPr>
          <w:ilvl w:val="0"/>
          <w:numId w:val="15"/>
        </w:numPr>
        <w:ind w:left="720" w:hanging="360"/>
        <w:jc w:val="both"/>
        <w:rPr>
          <w:u w:val="none"/>
        </w:rPr>
      </w:pPr>
      <w:r w:rsidDel="00000000" w:rsidR="00000000" w:rsidRPr="00000000">
        <w:rPr>
          <w:rtl w:val="0"/>
        </w:rPr>
        <w:t xml:space="preserve">Madrina: godmother</w:t>
      </w:r>
    </w:p>
    <w:p w:rsidR="00000000" w:rsidDel="00000000" w:rsidP="00000000" w:rsidRDefault="00000000" w:rsidRPr="00000000" w14:paraId="00000093">
      <w:pPr>
        <w:pageBreakBefore w:val="0"/>
        <w:jc w:val="both"/>
        <w:rPr/>
      </w:pPr>
      <w:r w:rsidDel="00000000" w:rsidR="00000000" w:rsidRPr="00000000">
        <w:rPr>
          <w:rtl w:val="0"/>
        </w:rPr>
      </w:r>
    </w:p>
    <w:p w:rsidR="00000000" w:rsidDel="00000000" w:rsidP="00000000" w:rsidRDefault="00000000" w:rsidRPr="00000000" w14:paraId="00000094">
      <w:pPr>
        <w:pStyle w:val="Title"/>
        <w:pageBreakBefore w:val="0"/>
        <w:jc w:val="both"/>
        <w:rPr/>
      </w:pPr>
      <w:bookmarkStart w:colFirst="0" w:colLast="0" w:name="_6u8h5d6u0r5y" w:id="5"/>
      <w:bookmarkEnd w:id="5"/>
      <w:r w:rsidDel="00000000" w:rsidR="00000000" w:rsidRPr="00000000">
        <w:rPr>
          <w:rtl w:val="0"/>
        </w:rPr>
        <w:t xml:space="preserve">Helping</w:t>
      </w:r>
    </w:p>
    <w:p w:rsidR="00000000" w:rsidDel="00000000" w:rsidP="00000000" w:rsidRDefault="00000000" w:rsidRPr="00000000" w14:paraId="00000095">
      <w:pPr>
        <w:pageBreakBefore w:val="0"/>
        <w:numPr>
          <w:ilvl w:val="0"/>
          <w:numId w:val="29"/>
        </w:numPr>
        <w:ind w:left="720" w:hanging="360"/>
        <w:jc w:val="both"/>
      </w:pPr>
      <w:r w:rsidDel="00000000" w:rsidR="00000000" w:rsidRPr="00000000">
        <w:rPr>
          <w:rtl w:val="0"/>
        </w:rPr>
        <w:t xml:space="preserve">el/la voluntario/a: volunteer</w:t>
      </w:r>
    </w:p>
    <w:p w:rsidR="00000000" w:rsidDel="00000000" w:rsidP="00000000" w:rsidRDefault="00000000" w:rsidRPr="00000000" w14:paraId="00000096">
      <w:pPr>
        <w:pageBreakBefore w:val="0"/>
        <w:numPr>
          <w:ilvl w:val="0"/>
          <w:numId w:val="29"/>
        </w:numPr>
        <w:ind w:left="720" w:hanging="360"/>
        <w:jc w:val="both"/>
      </w:pPr>
      <w:r w:rsidDel="00000000" w:rsidR="00000000" w:rsidRPr="00000000">
        <w:rPr>
          <w:rtl w:val="0"/>
        </w:rPr>
        <w:t xml:space="preserve">los ancianos: the elderly  </w:t>
      </w:r>
      <w:r w:rsidDel="00000000" w:rsidR="00000000" w:rsidRPr="00000000">
        <w:rPr>
          <w:color w:val="ffffff"/>
          <w:rtl w:val="0"/>
        </w:rPr>
        <w:t xml:space="preserve">ancients</w:t>
      </w:r>
    </w:p>
    <w:p w:rsidR="00000000" w:rsidDel="00000000" w:rsidP="00000000" w:rsidRDefault="00000000" w:rsidRPr="00000000" w14:paraId="00000097">
      <w:pPr>
        <w:pageBreakBefore w:val="0"/>
        <w:numPr>
          <w:ilvl w:val="0"/>
          <w:numId w:val="29"/>
        </w:numPr>
        <w:ind w:left="720" w:hanging="360"/>
        <w:jc w:val="both"/>
      </w:pPr>
      <w:r w:rsidDel="00000000" w:rsidR="00000000" w:rsidRPr="00000000">
        <w:rPr>
          <w:rtl w:val="0"/>
        </w:rPr>
        <w:t xml:space="preserve">el hospital: hospital</w:t>
      </w:r>
    </w:p>
    <w:p w:rsidR="00000000" w:rsidDel="00000000" w:rsidP="00000000" w:rsidRDefault="00000000" w:rsidRPr="00000000" w14:paraId="00000098">
      <w:pPr>
        <w:pageBreakBefore w:val="0"/>
        <w:numPr>
          <w:ilvl w:val="0"/>
          <w:numId w:val="29"/>
        </w:numPr>
        <w:ind w:left="720" w:hanging="360"/>
        <w:jc w:val="both"/>
      </w:pPr>
      <w:r w:rsidDel="00000000" w:rsidR="00000000" w:rsidRPr="00000000">
        <w:rPr>
          <w:rFonts w:ascii="Cardo" w:cs="Cardo" w:eastAsia="Cardo" w:hAnsi="Cardo"/>
          <w:rtl w:val="0"/>
        </w:rPr>
        <w:t xml:space="preserve">el comedor de beneﬁcencia: soup kitchen</w:t>
      </w:r>
    </w:p>
    <w:p w:rsidR="00000000" w:rsidDel="00000000" w:rsidP="00000000" w:rsidRDefault="00000000" w:rsidRPr="00000000" w14:paraId="00000099">
      <w:pPr>
        <w:pageBreakBefore w:val="0"/>
        <w:numPr>
          <w:ilvl w:val="0"/>
          <w:numId w:val="29"/>
        </w:numPr>
        <w:ind w:left="720" w:hanging="360"/>
        <w:jc w:val="both"/>
      </w:pPr>
      <w:r w:rsidDel="00000000" w:rsidR="00000000" w:rsidRPr="00000000">
        <w:rPr>
          <w:rtl w:val="0"/>
        </w:rPr>
        <w:t xml:space="preserve">el hogar: the housing</w:t>
      </w:r>
    </w:p>
    <w:p w:rsidR="00000000" w:rsidDel="00000000" w:rsidP="00000000" w:rsidRDefault="00000000" w:rsidRPr="00000000" w14:paraId="0000009A">
      <w:pPr>
        <w:pageBreakBefore w:val="0"/>
        <w:numPr>
          <w:ilvl w:val="0"/>
          <w:numId w:val="29"/>
        </w:numPr>
        <w:ind w:left="720" w:hanging="360"/>
        <w:jc w:val="both"/>
      </w:pPr>
      <w:r w:rsidDel="00000000" w:rsidR="00000000" w:rsidRPr="00000000">
        <w:rPr>
          <w:rtl w:val="0"/>
        </w:rPr>
        <w:t xml:space="preserve">la cooperación: cooperation</w:t>
      </w:r>
    </w:p>
    <w:p w:rsidR="00000000" w:rsidDel="00000000" w:rsidP="00000000" w:rsidRDefault="00000000" w:rsidRPr="00000000" w14:paraId="0000009B">
      <w:pPr>
        <w:pageBreakBefore w:val="0"/>
        <w:numPr>
          <w:ilvl w:val="0"/>
          <w:numId w:val="29"/>
        </w:numPr>
        <w:ind w:left="720" w:hanging="360"/>
        <w:jc w:val="both"/>
      </w:pPr>
      <w:r w:rsidDel="00000000" w:rsidR="00000000" w:rsidRPr="00000000">
        <w:rPr>
          <w:rFonts w:ascii="Cardo" w:cs="Cardo" w:eastAsia="Cardo" w:hAnsi="Cardo"/>
          <w:rtl w:val="0"/>
        </w:rPr>
        <w:t xml:space="preserve">la planiﬁcación: planning</w:t>
      </w:r>
    </w:p>
    <w:p w:rsidR="00000000" w:rsidDel="00000000" w:rsidP="00000000" w:rsidRDefault="00000000" w:rsidRPr="00000000" w14:paraId="0000009C">
      <w:pPr>
        <w:pageBreakBefore w:val="0"/>
        <w:numPr>
          <w:ilvl w:val="0"/>
          <w:numId w:val="29"/>
        </w:numPr>
        <w:ind w:left="720" w:hanging="360"/>
        <w:jc w:val="both"/>
      </w:pPr>
      <w:r w:rsidDel="00000000" w:rsidR="00000000" w:rsidRPr="00000000">
        <w:rPr>
          <w:rtl w:val="0"/>
        </w:rPr>
        <w:t xml:space="preserve">de antemano: beforehand</w:t>
      </w:r>
    </w:p>
    <w:p w:rsidR="00000000" w:rsidDel="00000000" w:rsidP="00000000" w:rsidRDefault="00000000" w:rsidRPr="00000000" w14:paraId="0000009D">
      <w:pPr>
        <w:pageBreakBefore w:val="0"/>
        <w:numPr>
          <w:ilvl w:val="0"/>
          <w:numId w:val="29"/>
        </w:numPr>
        <w:ind w:left="720" w:hanging="360"/>
        <w:jc w:val="both"/>
      </w:pPr>
      <w:r w:rsidDel="00000000" w:rsidR="00000000" w:rsidRPr="00000000">
        <w:rPr>
          <w:rtl w:val="0"/>
        </w:rPr>
        <w:t xml:space="preserve">el proyecto: project</w:t>
      </w:r>
    </w:p>
    <w:p w:rsidR="00000000" w:rsidDel="00000000" w:rsidP="00000000" w:rsidRDefault="00000000" w:rsidRPr="00000000" w14:paraId="0000009E">
      <w:pPr>
        <w:pageBreakBefore w:val="0"/>
        <w:numPr>
          <w:ilvl w:val="0"/>
          <w:numId w:val="29"/>
        </w:numPr>
        <w:ind w:left="720" w:hanging="360"/>
        <w:jc w:val="both"/>
      </w:pPr>
      <w:r w:rsidDel="00000000" w:rsidR="00000000" w:rsidRPr="00000000">
        <w:rPr>
          <w:rtl w:val="0"/>
        </w:rPr>
        <w:t xml:space="preserve">acción: action</w:t>
      </w:r>
    </w:p>
    <w:p w:rsidR="00000000" w:rsidDel="00000000" w:rsidP="00000000" w:rsidRDefault="00000000" w:rsidRPr="00000000" w14:paraId="0000009F">
      <w:pPr>
        <w:pageBreakBefore w:val="0"/>
        <w:numPr>
          <w:ilvl w:val="0"/>
          <w:numId w:val="29"/>
        </w:numPr>
        <w:ind w:left="720" w:hanging="360"/>
        <w:jc w:val="both"/>
      </w:pPr>
      <w:r w:rsidDel="00000000" w:rsidR="00000000" w:rsidRPr="00000000">
        <w:rPr>
          <w:rtl w:val="0"/>
        </w:rPr>
        <w:t xml:space="preserve">social: social </w:t>
      </w:r>
    </w:p>
    <w:p w:rsidR="00000000" w:rsidDel="00000000" w:rsidP="00000000" w:rsidRDefault="00000000" w:rsidRPr="00000000" w14:paraId="000000A0">
      <w:pPr>
        <w:pageBreakBefore w:val="0"/>
        <w:numPr>
          <w:ilvl w:val="0"/>
          <w:numId w:val="29"/>
        </w:numPr>
        <w:ind w:left="720" w:hanging="360"/>
        <w:jc w:val="both"/>
      </w:pPr>
      <w:r w:rsidDel="00000000" w:rsidR="00000000" w:rsidRPr="00000000">
        <w:rPr>
          <w:rtl w:val="0"/>
        </w:rPr>
        <w:t xml:space="preserve">trabajar:  work</w:t>
      </w:r>
    </w:p>
    <w:p w:rsidR="00000000" w:rsidDel="00000000" w:rsidP="00000000" w:rsidRDefault="00000000" w:rsidRPr="00000000" w14:paraId="000000A1">
      <w:pPr>
        <w:pageBreakBefore w:val="0"/>
        <w:numPr>
          <w:ilvl w:val="0"/>
          <w:numId w:val="29"/>
        </w:numPr>
        <w:ind w:left="720" w:hanging="360"/>
        <w:jc w:val="both"/>
      </w:pPr>
      <w:r w:rsidDel="00000000" w:rsidR="00000000" w:rsidRPr="00000000">
        <w:rPr>
          <w:rtl w:val="0"/>
        </w:rPr>
        <w:t xml:space="preserve">Organizar: to organize</w:t>
      </w:r>
    </w:p>
    <w:p w:rsidR="00000000" w:rsidDel="00000000" w:rsidP="00000000" w:rsidRDefault="00000000" w:rsidRPr="00000000" w14:paraId="000000A2">
      <w:pPr>
        <w:pageBreakBefore w:val="0"/>
        <w:numPr>
          <w:ilvl w:val="0"/>
          <w:numId w:val="29"/>
        </w:numPr>
        <w:ind w:left="720" w:hanging="360"/>
        <w:jc w:val="both"/>
      </w:pPr>
      <w:r w:rsidDel="00000000" w:rsidR="00000000" w:rsidRPr="00000000">
        <w:rPr>
          <w:rtl w:val="0"/>
        </w:rPr>
        <w:t xml:space="preserve">Cumplir: complete</w:t>
      </w:r>
    </w:p>
    <w:p w:rsidR="00000000" w:rsidDel="00000000" w:rsidP="00000000" w:rsidRDefault="00000000" w:rsidRPr="00000000" w14:paraId="000000A3">
      <w:pPr>
        <w:pageBreakBefore w:val="0"/>
        <w:numPr>
          <w:ilvl w:val="0"/>
          <w:numId w:val="29"/>
        </w:numPr>
        <w:ind w:left="720" w:hanging="360"/>
        <w:jc w:val="both"/>
      </w:pPr>
      <w:r w:rsidDel="00000000" w:rsidR="00000000" w:rsidRPr="00000000">
        <w:rPr>
          <w:rtl w:val="0"/>
        </w:rPr>
        <w:t xml:space="preserve">Elegir: to elect</w:t>
      </w:r>
    </w:p>
    <w:p w:rsidR="00000000" w:rsidDel="00000000" w:rsidP="00000000" w:rsidRDefault="00000000" w:rsidRPr="00000000" w14:paraId="000000A4">
      <w:pPr>
        <w:pageBreakBefore w:val="0"/>
        <w:numPr>
          <w:ilvl w:val="0"/>
          <w:numId w:val="29"/>
        </w:numPr>
        <w:ind w:left="720" w:hanging="360"/>
        <w:jc w:val="both"/>
      </w:pPr>
      <w:r w:rsidDel="00000000" w:rsidR="00000000" w:rsidRPr="00000000">
        <w:rPr>
          <w:rtl w:val="0"/>
        </w:rPr>
        <w:t xml:space="preserve">Colaborar: to collaborate</w:t>
      </w:r>
    </w:p>
    <w:p w:rsidR="00000000" w:rsidDel="00000000" w:rsidP="00000000" w:rsidRDefault="00000000" w:rsidRPr="00000000" w14:paraId="000000A5">
      <w:pPr>
        <w:pageBreakBefore w:val="0"/>
        <w:numPr>
          <w:ilvl w:val="0"/>
          <w:numId w:val="29"/>
        </w:numPr>
        <w:ind w:left="720" w:hanging="360"/>
        <w:jc w:val="both"/>
      </w:pPr>
      <w:r w:rsidDel="00000000" w:rsidR="00000000" w:rsidRPr="00000000">
        <w:rPr>
          <w:rtl w:val="0"/>
        </w:rPr>
        <w:t xml:space="preserve">Reciclar: to recycle</w:t>
      </w:r>
    </w:p>
    <w:p w:rsidR="00000000" w:rsidDel="00000000" w:rsidP="00000000" w:rsidRDefault="00000000" w:rsidRPr="00000000" w14:paraId="000000A6">
      <w:pPr>
        <w:pageBreakBefore w:val="0"/>
        <w:numPr>
          <w:ilvl w:val="0"/>
          <w:numId w:val="29"/>
        </w:numPr>
        <w:ind w:left="720" w:hanging="360"/>
        <w:jc w:val="both"/>
      </w:pPr>
      <w:r w:rsidDel="00000000" w:rsidR="00000000" w:rsidRPr="00000000">
        <w:rPr>
          <w:rtl w:val="0"/>
        </w:rPr>
        <w:t xml:space="preserve">Solicitar: solicit</w:t>
      </w:r>
    </w:p>
    <w:p w:rsidR="00000000" w:rsidDel="00000000" w:rsidP="00000000" w:rsidRDefault="00000000" w:rsidRPr="00000000" w14:paraId="000000A7">
      <w:pPr>
        <w:pageBreakBefore w:val="0"/>
        <w:numPr>
          <w:ilvl w:val="0"/>
          <w:numId w:val="29"/>
        </w:numPr>
        <w:ind w:left="720" w:hanging="360"/>
        <w:jc w:val="both"/>
      </w:pPr>
      <w:r w:rsidDel="00000000" w:rsidR="00000000" w:rsidRPr="00000000">
        <w:rPr>
          <w:rtl w:val="0"/>
        </w:rPr>
        <w:t xml:space="preserve">el lema: motto</w:t>
      </w:r>
    </w:p>
    <w:p w:rsidR="00000000" w:rsidDel="00000000" w:rsidP="00000000" w:rsidRDefault="00000000" w:rsidRPr="00000000" w14:paraId="000000A8">
      <w:pPr>
        <w:pageBreakBefore w:val="0"/>
        <w:numPr>
          <w:ilvl w:val="0"/>
          <w:numId w:val="29"/>
        </w:numPr>
        <w:ind w:left="720" w:hanging="360"/>
        <w:jc w:val="both"/>
      </w:pPr>
      <w:r w:rsidDel="00000000" w:rsidR="00000000" w:rsidRPr="00000000">
        <w:rPr>
          <w:rtl w:val="0"/>
        </w:rPr>
        <w:t xml:space="preserve">juntar/recaudar: gather/raise</w:t>
      </w:r>
    </w:p>
    <w:p w:rsidR="00000000" w:rsidDel="00000000" w:rsidP="00000000" w:rsidRDefault="00000000" w:rsidRPr="00000000" w14:paraId="000000A9">
      <w:pPr>
        <w:pageBreakBefore w:val="0"/>
        <w:numPr>
          <w:ilvl w:val="0"/>
          <w:numId w:val="29"/>
        </w:numPr>
        <w:ind w:left="720" w:hanging="360"/>
        <w:jc w:val="both"/>
      </w:pPr>
      <w:r w:rsidDel="00000000" w:rsidR="00000000" w:rsidRPr="00000000">
        <w:rPr>
          <w:rtl w:val="0"/>
        </w:rPr>
        <w:t xml:space="preserve">fondos: funds</w:t>
      </w:r>
    </w:p>
    <w:p w:rsidR="00000000" w:rsidDel="00000000" w:rsidP="00000000" w:rsidRDefault="00000000" w:rsidRPr="00000000" w14:paraId="000000AA">
      <w:pPr>
        <w:pageBreakBefore w:val="0"/>
        <w:numPr>
          <w:ilvl w:val="0"/>
          <w:numId w:val="29"/>
        </w:numPr>
        <w:ind w:left="720" w:hanging="360"/>
        <w:jc w:val="both"/>
      </w:pPr>
      <w:r w:rsidDel="00000000" w:rsidR="00000000" w:rsidRPr="00000000">
        <w:rPr>
          <w:rtl w:val="0"/>
        </w:rPr>
        <w:t xml:space="preserve">Gastar: to spend</w:t>
      </w:r>
    </w:p>
    <w:p w:rsidR="00000000" w:rsidDel="00000000" w:rsidP="00000000" w:rsidRDefault="00000000" w:rsidRPr="00000000" w14:paraId="000000AB">
      <w:pPr>
        <w:pageBreakBefore w:val="0"/>
        <w:numPr>
          <w:ilvl w:val="0"/>
          <w:numId w:val="29"/>
        </w:numPr>
        <w:ind w:left="720" w:hanging="360"/>
        <w:jc w:val="both"/>
      </w:pPr>
      <w:r w:rsidDel="00000000" w:rsidR="00000000" w:rsidRPr="00000000">
        <w:rPr>
          <w:rtl w:val="0"/>
        </w:rPr>
        <w:t xml:space="preserve">el cheque: the check ($)</w:t>
      </w:r>
    </w:p>
    <w:p w:rsidR="00000000" w:rsidDel="00000000" w:rsidP="00000000" w:rsidRDefault="00000000" w:rsidRPr="00000000" w14:paraId="000000AC">
      <w:pPr>
        <w:pageBreakBefore w:val="0"/>
        <w:numPr>
          <w:ilvl w:val="0"/>
          <w:numId w:val="29"/>
        </w:numPr>
        <w:ind w:left="720" w:hanging="360"/>
        <w:jc w:val="both"/>
      </w:pPr>
      <w:r w:rsidDel="00000000" w:rsidR="00000000" w:rsidRPr="00000000">
        <w:rPr>
          <w:rtl w:val="0"/>
        </w:rPr>
        <w:t xml:space="preserve">el presupuesto: budget</w:t>
      </w:r>
    </w:p>
    <w:p w:rsidR="00000000" w:rsidDel="00000000" w:rsidP="00000000" w:rsidRDefault="00000000" w:rsidRPr="00000000" w14:paraId="000000AD">
      <w:pPr>
        <w:pageBreakBefore w:val="0"/>
        <w:numPr>
          <w:ilvl w:val="0"/>
          <w:numId w:val="29"/>
        </w:numPr>
        <w:ind w:left="720" w:hanging="360"/>
        <w:jc w:val="both"/>
      </w:pPr>
      <w:r w:rsidDel="00000000" w:rsidR="00000000" w:rsidRPr="00000000">
        <w:rPr>
          <w:rtl w:val="0"/>
        </w:rPr>
        <w:t xml:space="preserve">la lata: can</w:t>
      </w:r>
    </w:p>
    <w:p w:rsidR="00000000" w:rsidDel="00000000" w:rsidP="00000000" w:rsidRDefault="00000000" w:rsidRPr="00000000" w14:paraId="000000AE">
      <w:pPr>
        <w:pageBreakBefore w:val="0"/>
        <w:numPr>
          <w:ilvl w:val="0"/>
          <w:numId w:val="29"/>
        </w:numPr>
        <w:ind w:left="720" w:hanging="360"/>
        <w:jc w:val="both"/>
      </w:pPr>
      <w:r w:rsidDel="00000000" w:rsidR="00000000" w:rsidRPr="00000000">
        <w:rPr>
          <w:rtl w:val="0"/>
        </w:rPr>
        <w:t xml:space="preserve">la bolsa: bag</w:t>
      </w:r>
    </w:p>
    <w:p w:rsidR="00000000" w:rsidDel="00000000" w:rsidP="00000000" w:rsidRDefault="00000000" w:rsidRPr="00000000" w14:paraId="000000AF">
      <w:pPr>
        <w:pageBreakBefore w:val="0"/>
        <w:numPr>
          <w:ilvl w:val="0"/>
          <w:numId w:val="29"/>
        </w:numPr>
        <w:ind w:left="720" w:hanging="360"/>
        <w:jc w:val="both"/>
      </w:pPr>
      <w:r w:rsidDel="00000000" w:rsidR="00000000" w:rsidRPr="00000000">
        <w:rPr>
          <w:rtl w:val="0"/>
        </w:rPr>
        <w:t xml:space="preserve">plástico: plastic</w:t>
      </w:r>
    </w:p>
    <w:p w:rsidR="00000000" w:rsidDel="00000000" w:rsidP="00000000" w:rsidRDefault="00000000" w:rsidRPr="00000000" w14:paraId="000000B0">
      <w:pPr>
        <w:pageBreakBefore w:val="0"/>
        <w:numPr>
          <w:ilvl w:val="0"/>
          <w:numId w:val="29"/>
        </w:numPr>
        <w:ind w:left="720" w:hanging="360"/>
        <w:jc w:val="both"/>
        <w:rPr>
          <w:u w:val="none"/>
        </w:rPr>
      </w:pPr>
      <w:r w:rsidDel="00000000" w:rsidR="00000000" w:rsidRPr="00000000">
        <w:rPr>
          <w:rtl w:val="0"/>
        </w:rPr>
        <w:t xml:space="preserve">los guantes: gloves</w:t>
      </w:r>
    </w:p>
    <w:p w:rsidR="00000000" w:rsidDel="00000000" w:rsidP="00000000" w:rsidRDefault="00000000" w:rsidRPr="00000000" w14:paraId="000000B1">
      <w:pPr>
        <w:pageBreakBefore w:val="0"/>
        <w:numPr>
          <w:ilvl w:val="0"/>
          <w:numId w:val="29"/>
        </w:numPr>
        <w:ind w:left="720" w:hanging="360"/>
        <w:jc w:val="both"/>
        <w:rPr>
          <w:u w:val="none"/>
        </w:rPr>
      </w:pPr>
      <w:r w:rsidDel="00000000" w:rsidR="00000000" w:rsidRPr="00000000">
        <w:rPr>
          <w:rtl w:val="0"/>
        </w:rPr>
        <w:t xml:space="preserve">Tirar: throw</w:t>
      </w:r>
    </w:p>
    <w:p w:rsidR="00000000" w:rsidDel="00000000" w:rsidP="00000000" w:rsidRDefault="00000000" w:rsidRPr="00000000" w14:paraId="000000B2">
      <w:pPr>
        <w:pageBreakBefore w:val="0"/>
        <w:numPr>
          <w:ilvl w:val="0"/>
          <w:numId w:val="29"/>
        </w:numPr>
        <w:ind w:left="720" w:hanging="360"/>
        <w:jc w:val="both"/>
        <w:rPr>
          <w:u w:val="none"/>
        </w:rPr>
      </w:pPr>
      <w:r w:rsidDel="00000000" w:rsidR="00000000" w:rsidRPr="00000000">
        <w:rPr>
          <w:rtl w:val="0"/>
        </w:rPr>
        <w:t xml:space="preserve">Basura: trash</w:t>
      </w:r>
    </w:p>
    <w:p w:rsidR="00000000" w:rsidDel="00000000" w:rsidP="00000000" w:rsidRDefault="00000000" w:rsidRPr="00000000" w14:paraId="000000B3">
      <w:pPr>
        <w:pageBreakBefore w:val="0"/>
        <w:numPr>
          <w:ilvl w:val="0"/>
          <w:numId w:val="29"/>
        </w:numPr>
        <w:ind w:left="720" w:hanging="360"/>
        <w:jc w:val="both"/>
        <w:rPr>
          <w:u w:val="none"/>
        </w:rPr>
      </w:pPr>
      <w:r w:rsidDel="00000000" w:rsidR="00000000" w:rsidRPr="00000000">
        <w:rPr>
          <w:rtl w:val="0"/>
        </w:rPr>
        <w:t xml:space="preserve">Basurero: trash can</w:t>
      </w:r>
    </w:p>
    <w:p w:rsidR="00000000" w:rsidDel="00000000" w:rsidP="00000000" w:rsidRDefault="00000000" w:rsidRPr="00000000" w14:paraId="000000B4">
      <w:pPr>
        <w:pageBreakBefore w:val="0"/>
        <w:numPr>
          <w:ilvl w:val="0"/>
          <w:numId w:val="29"/>
        </w:numPr>
        <w:ind w:left="720" w:hanging="360"/>
        <w:jc w:val="both"/>
        <w:rPr>
          <w:u w:val="none"/>
        </w:rPr>
      </w:pPr>
      <w:r w:rsidDel="00000000" w:rsidR="00000000" w:rsidRPr="00000000">
        <w:rPr>
          <w:rtl w:val="0"/>
        </w:rPr>
        <w:t xml:space="preserve">Demàs: others</w:t>
      </w:r>
    </w:p>
    <w:p w:rsidR="00000000" w:rsidDel="00000000" w:rsidP="00000000" w:rsidRDefault="00000000" w:rsidRPr="00000000" w14:paraId="000000B5">
      <w:pPr>
        <w:pageBreakBefore w:val="0"/>
        <w:numPr>
          <w:ilvl w:val="0"/>
          <w:numId w:val="29"/>
        </w:numPr>
        <w:ind w:left="720" w:hanging="360"/>
        <w:jc w:val="both"/>
        <w:rPr>
          <w:u w:val="none"/>
        </w:rPr>
      </w:pPr>
      <w:r w:rsidDel="00000000" w:rsidR="00000000" w:rsidRPr="00000000">
        <w:rPr>
          <w:rtl w:val="0"/>
        </w:rPr>
        <w:t xml:space="preserve">Delegar: delegate</w:t>
      </w:r>
    </w:p>
    <w:p w:rsidR="00000000" w:rsidDel="00000000" w:rsidP="00000000" w:rsidRDefault="00000000" w:rsidRPr="00000000" w14:paraId="000000B6">
      <w:pPr>
        <w:pageBreakBefore w:val="0"/>
        <w:numPr>
          <w:ilvl w:val="0"/>
          <w:numId w:val="29"/>
        </w:numPr>
        <w:ind w:left="720" w:hanging="360"/>
        <w:jc w:val="both"/>
        <w:rPr>
          <w:u w:val="none"/>
        </w:rPr>
      </w:pPr>
      <w:r w:rsidDel="00000000" w:rsidR="00000000" w:rsidRPr="00000000">
        <w:rPr>
          <w:rtl w:val="0"/>
        </w:rPr>
        <w:t xml:space="preserve">Envase: container</w:t>
      </w:r>
    </w:p>
    <w:p w:rsidR="00000000" w:rsidDel="00000000" w:rsidP="00000000" w:rsidRDefault="00000000" w:rsidRPr="00000000" w14:paraId="000000B7">
      <w:pPr>
        <w:pageBreakBefore w:val="0"/>
        <w:numPr>
          <w:ilvl w:val="0"/>
          <w:numId w:val="29"/>
        </w:numPr>
        <w:ind w:left="720" w:hanging="360"/>
        <w:jc w:val="both"/>
        <w:rPr>
          <w:u w:val="none"/>
        </w:rPr>
      </w:pPr>
      <w:r w:rsidDel="00000000" w:rsidR="00000000" w:rsidRPr="00000000">
        <w:rPr>
          <w:rtl w:val="0"/>
        </w:rPr>
        <w:t xml:space="preserve">Pobreza: poverty</w:t>
      </w:r>
    </w:p>
    <w:p w:rsidR="00000000" w:rsidDel="00000000" w:rsidP="00000000" w:rsidRDefault="00000000" w:rsidRPr="00000000" w14:paraId="000000B8">
      <w:pPr>
        <w:pageBreakBefore w:val="0"/>
        <w:numPr>
          <w:ilvl w:val="0"/>
          <w:numId w:val="29"/>
        </w:numPr>
        <w:ind w:left="720" w:hanging="360"/>
        <w:jc w:val="both"/>
        <w:rPr>
          <w:u w:val="none"/>
        </w:rPr>
      </w:pPr>
      <w:r w:rsidDel="00000000" w:rsidR="00000000" w:rsidRPr="00000000">
        <w:rPr>
          <w:rtl w:val="0"/>
        </w:rPr>
        <w:t xml:space="preserve">Prioridad: priority</w:t>
      </w:r>
    </w:p>
    <w:p w:rsidR="00000000" w:rsidDel="00000000" w:rsidP="00000000" w:rsidRDefault="00000000" w:rsidRPr="00000000" w14:paraId="000000B9">
      <w:pPr>
        <w:pageBreakBefore w:val="0"/>
        <w:numPr>
          <w:ilvl w:val="0"/>
          <w:numId w:val="29"/>
        </w:numPr>
        <w:ind w:left="720" w:hanging="360"/>
        <w:jc w:val="both"/>
        <w:rPr>
          <w:u w:val="none"/>
        </w:rPr>
      </w:pPr>
      <w:r w:rsidDel="00000000" w:rsidR="00000000" w:rsidRPr="00000000">
        <w:rPr>
          <w:rtl w:val="0"/>
        </w:rPr>
        <w:t xml:space="preserve">Apoyar: support</w:t>
      </w:r>
    </w:p>
    <w:p w:rsidR="00000000" w:rsidDel="00000000" w:rsidP="00000000" w:rsidRDefault="00000000" w:rsidRPr="00000000" w14:paraId="000000BA">
      <w:pPr>
        <w:pageBreakBefore w:val="0"/>
        <w:numPr>
          <w:ilvl w:val="0"/>
          <w:numId w:val="29"/>
        </w:numPr>
        <w:ind w:left="720" w:hanging="360"/>
        <w:jc w:val="both"/>
        <w:rPr>
          <w:u w:val="none"/>
        </w:rPr>
      </w:pPr>
      <w:r w:rsidDel="00000000" w:rsidR="00000000" w:rsidRPr="00000000">
        <w:rPr>
          <w:rtl w:val="0"/>
        </w:rPr>
        <w:t xml:space="preserve">Esperar: hope/wait</w:t>
      </w:r>
    </w:p>
    <w:p w:rsidR="00000000" w:rsidDel="00000000" w:rsidP="00000000" w:rsidRDefault="00000000" w:rsidRPr="00000000" w14:paraId="000000BB">
      <w:pPr>
        <w:pageBreakBefore w:val="0"/>
        <w:numPr>
          <w:ilvl w:val="0"/>
          <w:numId w:val="29"/>
        </w:numPr>
        <w:ind w:left="720" w:hanging="360"/>
        <w:jc w:val="both"/>
      </w:pPr>
      <w:r w:rsidDel="00000000" w:rsidR="00000000" w:rsidRPr="00000000">
        <w:rPr>
          <w:rtl w:val="0"/>
        </w:rPr>
        <w:t xml:space="preserve">la teletón: TV show for raising money</w:t>
      </w:r>
    </w:p>
    <w:p w:rsidR="00000000" w:rsidDel="00000000" w:rsidP="00000000" w:rsidRDefault="00000000" w:rsidRPr="00000000" w14:paraId="000000BC">
      <w:pPr>
        <w:pageBreakBefore w:val="0"/>
        <w:numPr>
          <w:ilvl w:val="0"/>
          <w:numId w:val="29"/>
        </w:numPr>
        <w:ind w:left="720" w:hanging="360"/>
        <w:jc w:val="both"/>
        <w:rPr>
          <w:u w:val="none"/>
        </w:rPr>
      </w:pPr>
      <w:r w:rsidDel="00000000" w:rsidR="00000000" w:rsidRPr="00000000">
        <w:rPr>
          <w:rtl w:val="0"/>
        </w:rPr>
        <w:t xml:space="preserve">Patrocinar: to sponsor/patron</w:t>
      </w:r>
    </w:p>
    <w:p w:rsidR="00000000" w:rsidDel="00000000" w:rsidP="00000000" w:rsidRDefault="00000000" w:rsidRPr="00000000" w14:paraId="000000BD">
      <w:pPr>
        <w:pageBreakBefore w:val="0"/>
        <w:numPr>
          <w:ilvl w:val="0"/>
          <w:numId w:val="29"/>
        </w:numPr>
        <w:ind w:left="720" w:hanging="360"/>
        <w:jc w:val="both"/>
        <w:rPr>
          <w:u w:val="none"/>
        </w:rPr>
      </w:pPr>
      <w:r w:rsidDel="00000000" w:rsidR="00000000" w:rsidRPr="00000000">
        <w:rPr>
          <w:rtl w:val="0"/>
        </w:rPr>
        <w:t xml:space="preserve">Distribuir: to distribute</w:t>
      </w:r>
    </w:p>
    <w:p w:rsidR="00000000" w:rsidDel="00000000" w:rsidP="00000000" w:rsidRDefault="00000000" w:rsidRPr="00000000" w14:paraId="000000BE">
      <w:pPr>
        <w:pageBreakBefore w:val="0"/>
        <w:numPr>
          <w:ilvl w:val="0"/>
          <w:numId w:val="29"/>
        </w:numPr>
        <w:ind w:left="720" w:hanging="360"/>
        <w:jc w:val="both"/>
        <w:rPr>
          <w:u w:val="none"/>
        </w:rPr>
      </w:pPr>
      <w:r w:rsidDel="00000000" w:rsidR="00000000" w:rsidRPr="00000000">
        <w:rPr>
          <w:rtl w:val="0"/>
        </w:rPr>
        <w:t xml:space="preserve">el/la: patrocinador/a: the patron/sponsor</w:t>
      </w:r>
    </w:p>
    <w:p w:rsidR="00000000" w:rsidDel="00000000" w:rsidP="00000000" w:rsidRDefault="00000000" w:rsidRPr="00000000" w14:paraId="000000BF">
      <w:pPr>
        <w:pageBreakBefore w:val="0"/>
        <w:numPr>
          <w:ilvl w:val="0"/>
          <w:numId w:val="29"/>
        </w:numPr>
        <w:ind w:left="720" w:hanging="360"/>
        <w:jc w:val="both"/>
        <w:rPr>
          <w:u w:val="none"/>
        </w:rPr>
      </w:pPr>
      <w:r w:rsidDel="00000000" w:rsidR="00000000" w:rsidRPr="00000000">
        <w:rPr>
          <w:rtl w:val="0"/>
        </w:rPr>
        <w:t xml:space="preserve">la obra: work</w:t>
      </w:r>
    </w:p>
    <w:p w:rsidR="00000000" w:rsidDel="00000000" w:rsidP="00000000" w:rsidRDefault="00000000" w:rsidRPr="00000000" w14:paraId="000000C0">
      <w:pPr>
        <w:pageBreakBefore w:val="0"/>
        <w:numPr>
          <w:ilvl w:val="0"/>
          <w:numId w:val="29"/>
        </w:numPr>
        <w:ind w:left="720" w:hanging="360"/>
        <w:jc w:val="both"/>
        <w:rPr>
          <w:u w:val="none"/>
        </w:rPr>
      </w:pPr>
      <w:r w:rsidDel="00000000" w:rsidR="00000000" w:rsidRPr="00000000">
        <w:rPr>
          <w:rtl w:val="0"/>
        </w:rPr>
        <w:t xml:space="preserve">caritativa: charitable</w:t>
      </w:r>
    </w:p>
    <w:p w:rsidR="00000000" w:rsidDel="00000000" w:rsidP="00000000" w:rsidRDefault="00000000" w:rsidRPr="00000000" w14:paraId="000000C1">
      <w:pPr>
        <w:pageBreakBefore w:val="0"/>
        <w:numPr>
          <w:ilvl w:val="0"/>
          <w:numId w:val="29"/>
        </w:numPr>
        <w:ind w:left="720" w:hanging="360"/>
        <w:jc w:val="both"/>
        <w:rPr>
          <w:u w:val="none"/>
        </w:rPr>
      </w:pPr>
      <w:r w:rsidDel="00000000" w:rsidR="00000000" w:rsidRPr="00000000">
        <w:rPr>
          <w:rFonts w:ascii="Cardo" w:cs="Cardo" w:eastAsia="Cardo" w:hAnsi="Cardo"/>
          <w:rtl w:val="0"/>
        </w:rPr>
        <w:t xml:space="preserve">a beneﬁcio de: to the beneﬁt of</w:t>
      </w:r>
    </w:p>
    <w:p w:rsidR="00000000" w:rsidDel="00000000" w:rsidP="00000000" w:rsidRDefault="00000000" w:rsidRPr="00000000" w14:paraId="000000C2">
      <w:pPr>
        <w:pageBreakBefore w:val="0"/>
        <w:numPr>
          <w:ilvl w:val="0"/>
          <w:numId w:val="29"/>
        </w:numPr>
        <w:ind w:left="720" w:hanging="360"/>
        <w:jc w:val="both"/>
        <w:rPr>
          <w:u w:val="none"/>
        </w:rPr>
      </w:pPr>
      <w:r w:rsidDel="00000000" w:rsidR="00000000" w:rsidRPr="00000000">
        <w:rPr>
          <w:rtl w:val="0"/>
        </w:rPr>
        <w:t xml:space="preserve">la donación: donation</w:t>
      </w:r>
    </w:p>
    <w:p w:rsidR="00000000" w:rsidDel="00000000" w:rsidP="00000000" w:rsidRDefault="00000000" w:rsidRPr="00000000" w14:paraId="000000C3">
      <w:pPr>
        <w:pageBreakBefore w:val="0"/>
        <w:numPr>
          <w:ilvl w:val="0"/>
          <w:numId w:val="29"/>
        </w:numPr>
        <w:ind w:left="720" w:hanging="360"/>
        <w:jc w:val="both"/>
        <w:rPr>
          <w:u w:val="none"/>
        </w:rPr>
      </w:pPr>
      <w:r w:rsidDel="00000000" w:rsidR="00000000" w:rsidRPr="00000000">
        <w:rPr>
          <w:rtl w:val="0"/>
        </w:rPr>
        <w:t xml:space="preserve">la fecha límite: deadline</w:t>
      </w:r>
    </w:p>
    <w:p w:rsidR="00000000" w:rsidDel="00000000" w:rsidP="00000000" w:rsidRDefault="00000000" w:rsidRPr="00000000" w14:paraId="000000C4">
      <w:pPr>
        <w:pageBreakBefore w:val="0"/>
        <w:numPr>
          <w:ilvl w:val="0"/>
          <w:numId w:val="29"/>
        </w:numPr>
        <w:ind w:left="720" w:hanging="360"/>
        <w:jc w:val="both"/>
        <w:rPr>
          <w:u w:val="none"/>
        </w:rPr>
      </w:pPr>
      <w:r w:rsidDel="00000000" w:rsidR="00000000" w:rsidRPr="00000000">
        <w:rPr>
          <w:rtl w:val="0"/>
        </w:rPr>
        <w:t xml:space="preserve">Donar: donate</w:t>
      </w:r>
    </w:p>
    <w:p w:rsidR="00000000" w:rsidDel="00000000" w:rsidP="00000000" w:rsidRDefault="00000000" w:rsidRPr="00000000" w14:paraId="000000C5">
      <w:pPr>
        <w:pageBreakBefore w:val="0"/>
        <w:jc w:val="both"/>
        <w:rPr/>
      </w:pPr>
      <w:r w:rsidDel="00000000" w:rsidR="00000000" w:rsidRPr="00000000">
        <w:rPr>
          <w:rtl w:val="0"/>
        </w:rPr>
      </w:r>
    </w:p>
    <w:p w:rsidR="00000000" w:rsidDel="00000000" w:rsidP="00000000" w:rsidRDefault="00000000" w:rsidRPr="00000000" w14:paraId="000000C6">
      <w:pPr>
        <w:pStyle w:val="Title"/>
        <w:pageBreakBefore w:val="0"/>
        <w:jc w:val="both"/>
        <w:rPr/>
      </w:pPr>
      <w:bookmarkStart w:colFirst="0" w:colLast="0" w:name="_vp0xmgnacnn2" w:id="6"/>
      <w:bookmarkEnd w:id="6"/>
      <w:r w:rsidDel="00000000" w:rsidR="00000000" w:rsidRPr="00000000">
        <w:rPr>
          <w:rtl w:val="0"/>
        </w:rPr>
        <w:t xml:space="preserve">Media</w:t>
      </w:r>
    </w:p>
    <w:p w:rsidR="00000000" w:rsidDel="00000000" w:rsidP="00000000" w:rsidRDefault="00000000" w:rsidRPr="00000000" w14:paraId="000000C7">
      <w:pPr>
        <w:pageBreakBefore w:val="0"/>
        <w:numPr>
          <w:ilvl w:val="0"/>
          <w:numId w:val="29"/>
        </w:numPr>
        <w:ind w:left="720" w:hanging="360"/>
        <w:jc w:val="both"/>
      </w:pPr>
      <w:r w:rsidDel="00000000" w:rsidR="00000000" w:rsidRPr="00000000">
        <w:rPr>
          <w:rtl w:val="0"/>
        </w:rPr>
        <w:t xml:space="preserve">El anuncio clasificado: ads</w:t>
      </w:r>
    </w:p>
    <w:p w:rsidR="00000000" w:rsidDel="00000000" w:rsidP="00000000" w:rsidRDefault="00000000" w:rsidRPr="00000000" w14:paraId="000000C8">
      <w:pPr>
        <w:pageBreakBefore w:val="0"/>
        <w:numPr>
          <w:ilvl w:val="0"/>
          <w:numId w:val="29"/>
        </w:numPr>
        <w:ind w:left="720" w:hanging="360"/>
        <w:jc w:val="both"/>
      </w:pPr>
      <w:r w:rsidDel="00000000" w:rsidR="00000000" w:rsidRPr="00000000">
        <w:rPr>
          <w:rtl w:val="0"/>
        </w:rPr>
        <w:t xml:space="preserve">Los dibujos animados: cartoons/animations</w:t>
      </w:r>
    </w:p>
    <w:p w:rsidR="00000000" w:rsidDel="00000000" w:rsidP="00000000" w:rsidRDefault="00000000" w:rsidRPr="00000000" w14:paraId="000000C9">
      <w:pPr>
        <w:pageBreakBefore w:val="0"/>
        <w:numPr>
          <w:ilvl w:val="0"/>
          <w:numId w:val="29"/>
        </w:numPr>
        <w:ind w:left="720" w:hanging="360"/>
        <w:jc w:val="both"/>
      </w:pPr>
      <w:r w:rsidDel="00000000" w:rsidR="00000000" w:rsidRPr="00000000">
        <w:rPr>
          <w:rtl w:val="0"/>
        </w:rPr>
        <w:t xml:space="preserve">El periodista: reporter/journalist</w:t>
      </w:r>
    </w:p>
    <w:p w:rsidR="00000000" w:rsidDel="00000000" w:rsidP="00000000" w:rsidRDefault="00000000" w:rsidRPr="00000000" w14:paraId="000000CA">
      <w:pPr>
        <w:pageBreakBefore w:val="0"/>
        <w:numPr>
          <w:ilvl w:val="0"/>
          <w:numId w:val="29"/>
        </w:numPr>
        <w:ind w:left="720" w:hanging="360"/>
        <w:jc w:val="both"/>
      </w:pPr>
      <w:r w:rsidDel="00000000" w:rsidR="00000000" w:rsidRPr="00000000">
        <w:rPr>
          <w:rtl w:val="0"/>
        </w:rPr>
        <w:t xml:space="preserve">El noticiero: the news</w:t>
      </w:r>
    </w:p>
    <w:p w:rsidR="00000000" w:rsidDel="00000000" w:rsidP="00000000" w:rsidRDefault="00000000" w:rsidRPr="00000000" w14:paraId="000000CB">
      <w:pPr>
        <w:pageBreakBefore w:val="0"/>
        <w:numPr>
          <w:ilvl w:val="0"/>
          <w:numId w:val="29"/>
        </w:numPr>
        <w:ind w:left="720" w:hanging="360"/>
        <w:jc w:val="both"/>
      </w:pPr>
      <w:r w:rsidDel="00000000" w:rsidR="00000000" w:rsidRPr="00000000">
        <w:rPr>
          <w:rtl w:val="0"/>
        </w:rPr>
        <w:t xml:space="preserve">La publicidad por correr: mailed ads</w:t>
      </w:r>
    </w:p>
    <w:p w:rsidR="00000000" w:rsidDel="00000000" w:rsidP="00000000" w:rsidRDefault="00000000" w:rsidRPr="00000000" w14:paraId="000000CC">
      <w:pPr>
        <w:pageBreakBefore w:val="0"/>
        <w:numPr>
          <w:ilvl w:val="0"/>
          <w:numId w:val="29"/>
        </w:numPr>
        <w:ind w:left="720" w:hanging="360"/>
        <w:jc w:val="both"/>
      </w:pPr>
      <w:r w:rsidDel="00000000" w:rsidR="00000000" w:rsidRPr="00000000">
        <w:rPr>
          <w:rtl w:val="0"/>
        </w:rPr>
        <w:t xml:space="preserve">Emitir: emit/broadcast</w:t>
      </w:r>
    </w:p>
    <w:p w:rsidR="00000000" w:rsidDel="00000000" w:rsidP="00000000" w:rsidRDefault="00000000" w:rsidRPr="00000000" w14:paraId="000000CD">
      <w:pPr>
        <w:pageBreakBefore w:val="0"/>
        <w:numPr>
          <w:ilvl w:val="0"/>
          <w:numId w:val="29"/>
        </w:numPr>
        <w:ind w:left="720" w:hanging="360"/>
        <w:jc w:val="both"/>
      </w:pPr>
      <w:r w:rsidDel="00000000" w:rsidR="00000000" w:rsidRPr="00000000">
        <w:rPr>
          <w:rtl w:val="0"/>
        </w:rPr>
        <w:t xml:space="preserve">la subtitulación: captions</w:t>
      </w:r>
    </w:p>
    <w:p w:rsidR="00000000" w:rsidDel="00000000" w:rsidP="00000000" w:rsidRDefault="00000000" w:rsidRPr="00000000" w14:paraId="000000CE">
      <w:pPr>
        <w:pageBreakBefore w:val="0"/>
        <w:numPr>
          <w:ilvl w:val="0"/>
          <w:numId w:val="29"/>
        </w:numPr>
        <w:ind w:left="720" w:hanging="360"/>
        <w:jc w:val="both"/>
      </w:pPr>
      <w:r w:rsidDel="00000000" w:rsidR="00000000" w:rsidRPr="00000000">
        <w:rPr>
          <w:rtl w:val="0"/>
        </w:rPr>
        <w:t xml:space="preserve">Sordos: the hearing impaired people</w:t>
      </w:r>
    </w:p>
    <w:p w:rsidR="00000000" w:rsidDel="00000000" w:rsidP="00000000" w:rsidRDefault="00000000" w:rsidRPr="00000000" w14:paraId="000000CF">
      <w:pPr>
        <w:pageBreakBefore w:val="0"/>
        <w:numPr>
          <w:ilvl w:val="0"/>
          <w:numId w:val="29"/>
        </w:numPr>
        <w:ind w:left="720" w:hanging="360"/>
        <w:jc w:val="both"/>
      </w:pPr>
      <w:r w:rsidDel="00000000" w:rsidR="00000000" w:rsidRPr="00000000">
        <w:rPr>
          <w:rtl w:val="0"/>
        </w:rPr>
        <w:t xml:space="preserve">estar / no estar de acuerdo: to be in dis/agreement</w:t>
      </w:r>
    </w:p>
    <w:p w:rsidR="00000000" w:rsidDel="00000000" w:rsidP="00000000" w:rsidRDefault="00000000" w:rsidRPr="00000000" w14:paraId="000000D0">
      <w:pPr>
        <w:pageBreakBefore w:val="0"/>
        <w:numPr>
          <w:ilvl w:val="0"/>
          <w:numId w:val="29"/>
        </w:numPr>
        <w:ind w:left="720" w:hanging="360"/>
        <w:jc w:val="both"/>
      </w:pPr>
      <w:r w:rsidDel="00000000" w:rsidR="00000000" w:rsidRPr="00000000">
        <w:rPr>
          <w:rtl w:val="0"/>
        </w:rPr>
        <w:t xml:space="preserve">La/el editor/a: editor</w:t>
      </w:r>
    </w:p>
    <w:p w:rsidR="00000000" w:rsidDel="00000000" w:rsidP="00000000" w:rsidRDefault="00000000" w:rsidRPr="00000000" w14:paraId="000000D1">
      <w:pPr>
        <w:pageBreakBefore w:val="0"/>
        <w:numPr>
          <w:ilvl w:val="0"/>
          <w:numId w:val="29"/>
        </w:numPr>
        <w:ind w:left="720" w:hanging="360"/>
        <w:jc w:val="both"/>
      </w:pPr>
      <w:r w:rsidDel="00000000" w:rsidR="00000000" w:rsidRPr="00000000">
        <w:rPr>
          <w:rtl w:val="0"/>
        </w:rPr>
        <w:t xml:space="preserve">el/la fotógrafo/a: photographer</w:t>
      </w:r>
    </w:p>
    <w:p w:rsidR="00000000" w:rsidDel="00000000" w:rsidP="00000000" w:rsidRDefault="00000000" w:rsidRPr="00000000" w14:paraId="000000D2">
      <w:pPr>
        <w:pageBreakBefore w:val="0"/>
        <w:numPr>
          <w:ilvl w:val="0"/>
          <w:numId w:val="29"/>
        </w:numPr>
        <w:ind w:left="720" w:hanging="360"/>
        <w:jc w:val="both"/>
      </w:pPr>
      <w:r w:rsidDel="00000000" w:rsidR="00000000" w:rsidRPr="00000000">
        <w:rPr>
          <w:rtl w:val="0"/>
        </w:rPr>
        <w:t xml:space="preserve">el/la telespectador/a: TV viewer</w:t>
      </w:r>
    </w:p>
    <w:p w:rsidR="00000000" w:rsidDel="00000000" w:rsidP="00000000" w:rsidRDefault="00000000" w:rsidRPr="00000000" w14:paraId="000000D3">
      <w:pPr>
        <w:pageBreakBefore w:val="0"/>
        <w:numPr>
          <w:ilvl w:val="0"/>
          <w:numId w:val="29"/>
        </w:numPr>
        <w:ind w:left="720" w:hanging="360"/>
        <w:jc w:val="both"/>
      </w:pPr>
      <w:r w:rsidDel="00000000" w:rsidR="00000000" w:rsidRPr="00000000">
        <w:rPr>
          <w:rtl w:val="0"/>
        </w:rPr>
        <w:t xml:space="preserve">el público: the public</w:t>
      </w:r>
    </w:p>
    <w:p w:rsidR="00000000" w:rsidDel="00000000" w:rsidP="00000000" w:rsidRDefault="00000000" w:rsidRPr="00000000" w14:paraId="000000D4">
      <w:pPr>
        <w:pageBreakBefore w:val="0"/>
        <w:numPr>
          <w:ilvl w:val="0"/>
          <w:numId w:val="29"/>
        </w:numPr>
        <w:ind w:left="720" w:hanging="360"/>
        <w:jc w:val="both"/>
      </w:pPr>
      <w:r w:rsidDel="00000000" w:rsidR="00000000" w:rsidRPr="00000000">
        <w:rPr>
          <w:rFonts w:ascii="Cardo" w:cs="Cardo" w:eastAsia="Cardo" w:hAnsi="Cardo"/>
          <w:rtl w:val="0"/>
        </w:rPr>
        <w:t xml:space="preserve">el volante: ﬂyer</w:t>
      </w:r>
    </w:p>
    <w:p w:rsidR="00000000" w:rsidDel="00000000" w:rsidP="00000000" w:rsidRDefault="00000000" w:rsidRPr="00000000" w14:paraId="000000D5">
      <w:pPr>
        <w:pageBreakBefore w:val="0"/>
        <w:numPr>
          <w:ilvl w:val="0"/>
          <w:numId w:val="29"/>
        </w:numPr>
        <w:ind w:left="720" w:hanging="360"/>
        <w:jc w:val="both"/>
      </w:pPr>
      <w:r w:rsidDel="00000000" w:rsidR="00000000" w:rsidRPr="00000000">
        <w:rPr>
          <w:rtl w:val="0"/>
        </w:rPr>
        <w:t xml:space="preserve">el debate: debate</w:t>
      </w:r>
    </w:p>
    <w:p w:rsidR="00000000" w:rsidDel="00000000" w:rsidP="00000000" w:rsidRDefault="00000000" w:rsidRPr="00000000" w14:paraId="000000D6">
      <w:pPr>
        <w:pageBreakBefore w:val="0"/>
        <w:numPr>
          <w:ilvl w:val="0"/>
          <w:numId w:val="29"/>
        </w:numPr>
        <w:ind w:left="720" w:hanging="360"/>
        <w:jc w:val="both"/>
      </w:pPr>
      <w:r w:rsidDel="00000000" w:rsidR="00000000" w:rsidRPr="00000000">
        <w:rPr>
          <w:rtl w:val="0"/>
        </w:rPr>
        <w:t xml:space="preserve">el artículo de opinión: editorial</w:t>
      </w:r>
    </w:p>
    <w:p w:rsidR="00000000" w:rsidDel="00000000" w:rsidP="00000000" w:rsidRDefault="00000000" w:rsidRPr="00000000" w14:paraId="000000D7">
      <w:pPr>
        <w:pageBreakBefore w:val="0"/>
        <w:numPr>
          <w:ilvl w:val="0"/>
          <w:numId w:val="29"/>
        </w:numPr>
        <w:ind w:left="720" w:hanging="360"/>
        <w:jc w:val="both"/>
      </w:pPr>
      <w:r w:rsidDel="00000000" w:rsidR="00000000" w:rsidRPr="00000000">
        <w:rPr>
          <w:rtl w:val="0"/>
        </w:rPr>
        <w:t xml:space="preserve">el titular: title</w:t>
      </w:r>
    </w:p>
    <w:p w:rsidR="00000000" w:rsidDel="00000000" w:rsidP="00000000" w:rsidRDefault="00000000" w:rsidRPr="00000000" w14:paraId="000000D8">
      <w:pPr>
        <w:pageBreakBefore w:val="0"/>
        <w:numPr>
          <w:ilvl w:val="0"/>
          <w:numId w:val="29"/>
        </w:numPr>
        <w:ind w:left="720" w:hanging="360"/>
        <w:jc w:val="both"/>
      </w:pPr>
      <w:r w:rsidDel="00000000" w:rsidR="00000000" w:rsidRPr="00000000">
        <w:rPr>
          <w:rFonts w:ascii="Cardo" w:cs="Cardo" w:eastAsia="Cardo" w:hAnsi="Cardo"/>
          <w:rtl w:val="0"/>
        </w:rPr>
        <w:t xml:space="preserve">la gráﬁca: graphic</w:t>
      </w:r>
    </w:p>
    <w:p w:rsidR="00000000" w:rsidDel="00000000" w:rsidP="00000000" w:rsidRDefault="00000000" w:rsidRPr="00000000" w14:paraId="000000D9">
      <w:pPr>
        <w:pageBreakBefore w:val="0"/>
        <w:numPr>
          <w:ilvl w:val="0"/>
          <w:numId w:val="29"/>
        </w:numPr>
        <w:ind w:left="720" w:hanging="360"/>
        <w:jc w:val="both"/>
      </w:pPr>
      <w:r w:rsidDel="00000000" w:rsidR="00000000" w:rsidRPr="00000000">
        <w:rPr>
          <w:rtl w:val="0"/>
        </w:rPr>
        <w:t xml:space="preserve">el grabador: audio recorder</w:t>
      </w:r>
    </w:p>
    <w:p w:rsidR="00000000" w:rsidDel="00000000" w:rsidP="00000000" w:rsidRDefault="00000000" w:rsidRPr="00000000" w14:paraId="000000DA">
      <w:pPr>
        <w:pageBreakBefore w:val="0"/>
        <w:numPr>
          <w:ilvl w:val="0"/>
          <w:numId w:val="29"/>
        </w:numPr>
        <w:ind w:left="720" w:hanging="360"/>
        <w:jc w:val="both"/>
      </w:pPr>
      <w:r w:rsidDel="00000000" w:rsidR="00000000" w:rsidRPr="00000000">
        <w:rPr>
          <w:rtl w:val="0"/>
        </w:rPr>
        <w:t xml:space="preserve">el programa: program</w:t>
      </w:r>
    </w:p>
    <w:p w:rsidR="00000000" w:rsidDel="00000000" w:rsidP="00000000" w:rsidRDefault="00000000" w:rsidRPr="00000000" w14:paraId="000000DB">
      <w:pPr>
        <w:pageBreakBefore w:val="0"/>
        <w:numPr>
          <w:ilvl w:val="0"/>
          <w:numId w:val="29"/>
        </w:numPr>
        <w:ind w:left="720" w:hanging="360"/>
        <w:jc w:val="both"/>
      </w:pPr>
      <w:r w:rsidDel="00000000" w:rsidR="00000000" w:rsidRPr="00000000">
        <w:rPr>
          <w:rtl w:val="0"/>
        </w:rPr>
        <w:t xml:space="preserve">Educativo: educational</w:t>
      </w:r>
    </w:p>
    <w:p w:rsidR="00000000" w:rsidDel="00000000" w:rsidP="00000000" w:rsidRDefault="00000000" w:rsidRPr="00000000" w14:paraId="000000DC">
      <w:pPr>
        <w:pageBreakBefore w:val="0"/>
        <w:numPr>
          <w:ilvl w:val="0"/>
          <w:numId w:val="29"/>
        </w:numPr>
        <w:ind w:left="720" w:hanging="360"/>
        <w:jc w:val="both"/>
      </w:pPr>
      <w:r w:rsidDel="00000000" w:rsidR="00000000" w:rsidRPr="00000000">
        <w:rPr>
          <w:rtl w:val="0"/>
        </w:rPr>
        <w:t xml:space="preserve">el periódico: newspaper</w:t>
      </w:r>
    </w:p>
    <w:p w:rsidR="00000000" w:rsidDel="00000000" w:rsidP="00000000" w:rsidRDefault="00000000" w:rsidRPr="00000000" w14:paraId="000000DD">
      <w:pPr>
        <w:pageBreakBefore w:val="0"/>
        <w:numPr>
          <w:ilvl w:val="0"/>
          <w:numId w:val="29"/>
        </w:numPr>
        <w:ind w:left="720" w:hanging="360"/>
        <w:jc w:val="both"/>
      </w:pPr>
      <w:r w:rsidDel="00000000" w:rsidR="00000000" w:rsidRPr="00000000">
        <w:rPr>
          <w:rtl w:val="0"/>
        </w:rPr>
        <w:t xml:space="preserve">la revista: magazine</w:t>
      </w:r>
    </w:p>
    <w:p w:rsidR="00000000" w:rsidDel="00000000" w:rsidP="00000000" w:rsidRDefault="00000000" w:rsidRPr="00000000" w14:paraId="000000DE">
      <w:pPr>
        <w:pageBreakBefore w:val="0"/>
        <w:numPr>
          <w:ilvl w:val="0"/>
          <w:numId w:val="29"/>
        </w:numPr>
        <w:ind w:left="720" w:hanging="360"/>
        <w:jc w:val="both"/>
      </w:pPr>
      <w:r w:rsidDel="00000000" w:rsidR="00000000" w:rsidRPr="00000000">
        <w:rPr>
          <w:rtl w:val="0"/>
        </w:rPr>
        <w:t xml:space="preserve">el letrero: sign</w:t>
      </w:r>
    </w:p>
    <w:p w:rsidR="00000000" w:rsidDel="00000000" w:rsidP="00000000" w:rsidRDefault="00000000" w:rsidRPr="00000000" w14:paraId="000000DF">
      <w:pPr>
        <w:pageBreakBefore w:val="0"/>
        <w:numPr>
          <w:ilvl w:val="0"/>
          <w:numId w:val="29"/>
        </w:numPr>
        <w:ind w:left="720" w:hanging="360"/>
        <w:jc w:val="both"/>
      </w:pPr>
      <w:r w:rsidDel="00000000" w:rsidR="00000000" w:rsidRPr="00000000">
        <w:rPr>
          <w:rtl w:val="0"/>
        </w:rPr>
        <w:t xml:space="preserve">el diseño: design</w:t>
      </w:r>
    </w:p>
    <w:p w:rsidR="00000000" w:rsidDel="00000000" w:rsidP="00000000" w:rsidRDefault="00000000" w:rsidRPr="00000000" w14:paraId="000000E0">
      <w:pPr>
        <w:pageBreakBefore w:val="0"/>
        <w:numPr>
          <w:ilvl w:val="0"/>
          <w:numId w:val="29"/>
        </w:numPr>
        <w:ind w:left="720" w:hanging="360"/>
        <w:jc w:val="both"/>
      </w:pPr>
      <w:r w:rsidDel="00000000" w:rsidR="00000000" w:rsidRPr="00000000">
        <w:rPr>
          <w:rtl w:val="0"/>
        </w:rPr>
        <w:t xml:space="preserve">la emisora/estacion: station</w:t>
      </w:r>
    </w:p>
    <w:p w:rsidR="00000000" w:rsidDel="00000000" w:rsidP="00000000" w:rsidRDefault="00000000" w:rsidRPr="00000000" w14:paraId="000000E1">
      <w:pPr>
        <w:pageBreakBefore w:val="0"/>
        <w:numPr>
          <w:ilvl w:val="0"/>
          <w:numId w:val="29"/>
        </w:numPr>
        <w:ind w:left="720" w:hanging="360"/>
        <w:jc w:val="both"/>
      </w:pPr>
      <w:r w:rsidDel="00000000" w:rsidR="00000000" w:rsidRPr="00000000">
        <w:rPr>
          <w:rtl w:val="0"/>
        </w:rPr>
        <w:t xml:space="preserve">Radio: radio</w:t>
      </w:r>
    </w:p>
    <w:p w:rsidR="00000000" w:rsidDel="00000000" w:rsidP="00000000" w:rsidRDefault="00000000" w:rsidRPr="00000000" w14:paraId="000000E2">
      <w:pPr>
        <w:pageBreakBefore w:val="0"/>
        <w:numPr>
          <w:ilvl w:val="0"/>
          <w:numId w:val="29"/>
        </w:numPr>
        <w:ind w:left="720" w:hanging="360"/>
        <w:jc w:val="both"/>
      </w:pPr>
      <w:r w:rsidDel="00000000" w:rsidR="00000000" w:rsidRPr="00000000">
        <w:rPr>
          <w:rtl w:val="0"/>
        </w:rPr>
        <w:t xml:space="preserve">la creatividad: creativity</w:t>
      </w:r>
    </w:p>
    <w:p w:rsidR="00000000" w:rsidDel="00000000" w:rsidP="00000000" w:rsidRDefault="00000000" w:rsidRPr="00000000" w14:paraId="000000E3">
      <w:pPr>
        <w:pageBreakBefore w:val="0"/>
        <w:numPr>
          <w:ilvl w:val="0"/>
          <w:numId w:val="29"/>
        </w:numPr>
        <w:ind w:left="720" w:hanging="360"/>
        <w:jc w:val="both"/>
      </w:pPr>
      <w:r w:rsidDel="00000000" w:rsidR="00000000" w:rsidRPr="00000000">
        <w:rPr>
          <w:rtl w:val="0"/>
        </w:rPr>
        <w:t xml:space="preserve">la agencia: agency</w:t>
      </w:r>
    </w:p>
    <w:p w:rsidR="00000000" w:rsidDel="00000000" w:rsidP="00000000" w:rsidRDefault="00000000" w:rsidRPr="00000000" w14:paraId="000000E4">
      <w:pPr>
        <w:pageBreakBefore w:val="0"/>
        <w:numPr>
          <w:ilvl w:val="0"/>
          <w:numId w:val="29"/>
        </w:numPr>
        <w:ind w:left="720" w:hanging="360"/>
        <w:jc w:val="both"/>
      </w:pPr>
      <w:r w:rsidDel="00000000" w:rsidR="00000000" w:rsidRPr="00000000">
        <w:rPr>
          <w:rtl w:val="0"/>
        </w:rPr>
        <w:t xml:space="preserve">la publicidad: publicity</w:t>
      </w:r>
    </w:p>
    <w:p w:rsidR="00000000" w:rsidDel="00000000" w:rsidP="00000000" w:rsidRDefault="00000000" w:rsidRPr="00000000" w14:paraId="000000E5">
      <w:pPr>
        <w:pageBreakBefore w:val="0"/>
        <w:numPr>
          <w:ilvl w:val="0"/>
          <w:numId w:val="29"/>
        </w:numPr>
        <w:ind w:left="720" w:hanging="360"/>
        <w:jc w:val="both"/>
      </w:pPr>
      <w:r w:rsidDel="00000000" w:rsidR="00000000" w:rsidRPr="00000000">
        <w:rPr>
          <w:rtl w:val="0"/>
        </w:rPr>
        <w:t xml:space="preserve">la campaña: campaign</w:t>
      </w:r>
    </w:p>
    <w:p w:rsidR="00000000" w:rsidDel="00000000" w:rsidP="00000000" w:rsidRDefault="00000000" w:rsidRPr="00000000" w14:paraId="000000E6">
      <w:pPr>
        <w:pageBreakBefore w:val="0"/>
        <w:numPr>
          <w:ilvl w:val="0"/>
          <w:numId w:val="29"/>
        </w:numPr>
        <w:ind w:left="720" w:hanging="360"/>
        <w:jc w:val="both"/>
      </w:pPr>
      <w:r w:rsidDel="00000000" w:rsidR="00000000" w:rsidRPr="00000000">
        <w:rPr>
          <w:rtl w:val="0"/>
        </w:rPr>
        <w:t xml:space="preserve">el anuncio: announcement</w:t>
      </w:r>
    </w:p>
    <w:p w:rsidR="00000000" w:rsidDel="00000000" w:rsidP="00000000" w:rsidRDefault="00000000" w:rsidRPr="00000000" w14:paraId="000000E7">
      <w:pPr>
        <w:pageBreakBefore w:val="0"/>
        <w:numPr>
          <w:ilvl w:val="0"/>
          <w:numId w:val="29"/>
        </w:numPr>
        <w:ind w:left="720" w:hanging="360"/>
        <w:jc w:val="both"/>
      </w:pPr>
      <w:r w:rsidDel="00000000" w:rsidR="00000000" w:rsidRPr="00000000">
        <w:rPr>
          <w:rtl w:val="0"/>
        </w:rPr>
        <w:t xml:space="preserve">el artículo: article</w:t>
      </w:r>
    </w:p>
    <w:p w:rsidR="00000000" w:rsidDel="00000000" w:rsidP="00000000" w:rsidRDefault="00000000" w:rsidRPr="00000000" w14:paraId="000000E8">
      <w:pPr>
        <w:pageBreakBefore w:val="0"/>
        <w:numPr>
          <w:ilvl w:val="0"/>
          <w:numId w:val="29"/>
        </w:numPr>
        <w:ind w:left="720" w:hanging="360"/>
        <w:jc w:val="both"/>
      </w:pPr>
      <w:r w:rsidDel="00000000" w:rsidR="00000000" w:rsidRPr="00000000">
        <w:rPr>
          <w:rtl w:val="0"/>
        </w:rPr>
        <w:t xml:space="preserve">la prensa: the press</w:t>
      </w:r>
    </w:p>
    <w:p w:rsidR="00000000" w:rsidDel="00000000" w:rsidP="00000000" w:rsidRDefault="00000000" w:rsidRPr="00000000" w14:paraId="000000E9">
      <w:pPr>
        <w:pageBreakBefore w:val="0"/>
        <w:numPr>
          <w:ilvl w:val="0"/>
          <w:numId w:val="29"/>
        </w:numPr>
        <w:ind w:left="720" w:hanging="360"/>
        <w:jc w:val="both"/>
      </w:pPr>
      <w:r w:rsidDel="00000000" w:rsidR="00000000" w:rsidRPr="00000000">
        <w:rPr>
          <w:rtl w:val="0"/>
        </w:rPr>
        <w:t xml:space="preserve">el canal: channel</w:t>
      </w:r>
    </w:p>
    <w:p w:rsidR="00000000" w:rsidDel="00000000" w:rsidP="00000000" w:rsidRDefault="00000000" w:rsidRPr="00000000" w14:paraId="000000EA">
      <w:pPr>
        <w:pageBreakBefore w:val="0"/>
        <w:numPr>
          <w:ilvl w:val="0"/>
          <w:numId w:val="29"/>
        </w:numPr>
        <w:ind w:left="720" w:hanging="360"/>
        <w:jc w:val="both"/>
      </w:pPr>
      <w:r w:rsidDel="00000000" w:rsidR="00000000" w:rsidRPr="00000000">
        <w:rPr>
          <w:rtl w:val="0"/>
        </w:rPr>
        <w:t xml:space="preserve">televisión: TV </w:t>
      </w:r>
    </w:p>
    <w:p w:rsidR="00000000" w:rsidDel="00000000" w:rsidP="00000000" w:rsidRDefault="00000000" w:rsidRPr="00000000" w14:paraId="000000EB">
      <w:pPr>
        <w:pageBreakBefore w:val="0"/>
        <w:numPr>
          <w:ilvl w:val="0"/>
          <w:numId w:val="29"/>
        </w:numPr>
        <w:ind w:left="720" w:hanging="360"/>
        <w:jc w:val="both"/>
      </w:pPr>
      <w:r w:rsidDel="00000000" w:rsidR="00000000" w:rsidRPr="00000000">
        <w:rPr>
          <w:rtl w:val="0"/>
        </w:rPr>
        <w:t xml:space="preserve">Presentar: to present</w:t>
      </w:r>
    </w:p>
    <w:p w:rsidR="00000000" w:rsidDel="00000000" w:rsidP="00000000" w:rsidRDefault="00000000" w:rsidRPr="00000000" w14:paraId="000000EC">
      <w:pPr>
        <w:pageBreakBefore w:val="0"/>
        <w:numPr>
          <w:ilvl w:val="0"/>
          <w:numId w:val="29"/>
        </w:numPr>
        <w:ind w:left="720" w:hanging="360"/>
        <w:jc w:val="both"/>
      </w:pPr>
      <w:r w:rsidDel="00000000" w:rsidR="00000000" w:rsidRPr="00000000">
        <w:rPr>
          <w:rtl w:val="0"/>
        </w:rPr>
        <w:t xml:space="preserve">Publicar: to publish</w:t>
      </w:r>
    </w:p>
    <w:p w:rsidR="00000000" w:rsidDel="00000000" w:rsidP="00000000" w:rsidRDefault="00000000" w:rsidRPr="00000000" w14:paraId="000000ED">
      <w:pPr>
        <w:pageBreakBefore w:val="0"/>
        <w:numPr>
          <w:ilvl w:val="0"/>
          <w:numId w:val="29"/>
        </w:numPr>
        <w:ind w:left="720" w:hanging="360"/>
        <w:jc w:val="both"/>
      </w:pPr>
      <w:r w:rsidDel="00000000" w:rsidR="00000000" w:rsidRPr="00000000">
        <w:rPr>
          <w:rtl w:val="0"/>
        </w:rPr>
        <w:t xml:space="preserve">Describir: to describe</w:t>
      </w:r>
    </w:p>
    <w:p w:rsidR="00000000" w:rsidDel="00000000" w:rsidP="00000000" w:rsidRDefault="00000000" w:rsidRPr="00000000" w14:paraId="000000EE">
      <w:pPr>
        <w:pageBreakBefore w:val="0"/>
        <w:numPr>
          <w:ilvl w:val="0"/>
          <w:numId w:val="29"/>
        </w:numPr>
        <w:ind w:left="720" w:hanging="360"/>
        <w:jc w:val="both"/>
      </w:pPr>
      <w:r w:rsidDel="00000000" w:rsidR="00000000" w:rsidRPr="00000000">
        <w:rPr>
          <w:rtl w:val="0"/>
        </w:rPr>
        <w:t xml:space="preserve">Explicar: to explain</w:t>
      </w:r>
    </w:p>
    <w:p w:rsidR="00000000" w:rsidDel="00000000" w:rsidP="00000000" w:rsidRDefault="00000000" w:rsidRPr="00000000" w14:paraId="000000EF">
      <w:pPr>
        <w:pageBreakBefore w:val="0"/>
        <w:numPr>
          <w:ilvl w:val="0"/>
          <w:numId w:val="29"/>
        </w:numPr>
        <w:ind w:left="720" w:hanging="360"/>
        <w:jc w:val="both"/>
      </w:pPr>
      <w:r w:rsidDel="00000000" w:rsidR="00000000" w:rsidRPr="00000000">
        <w:rPr>
          <w:rtl w:val="0"/>
        </w:rPr>
        <w:t xml:space="preserve">Traducir: to translate</w:t>
      </w:r>
    </w:p>
    <w:p w:rsidR="00000000" w:rsidDel="00000000" w:rsidP="00000000" w:rsidRDefault="00000000" w:rsidRPr="00000000" w14:paraId="000000F0">
      <w:pPr>
        <w:pageBreakBefore w:val="0"/>
        <w:numPr>
          <w:ilvl w:val="0"/>
          <w:numId w:val="29"/>
        </w:numPr>
        <w:ind w:left="720" w:hanging="360"/>
        <w:jc w:val="both"/>
      </w:pPr>
      <w:r w:rsidDel="00000000" w:rsidR="00000000" w:rsidRPr="00000000">
        <w:rPr>
          <w:rtl w:val="0"/>
        </w:rPr>
        <w:t xml:space="preserve">Investigar: to investigate</w:t>
      </w:r>
    </w:p>
    <w:p w:rsidR="00000000" w:rsidDel="00000000" w:rsidP="00000000" w:rsidRDefault="00000000" w:rsidRPr="00000000" w14:paraId="000000F1">
      <w:pPr>
        <w:pageBreakBefore w:val="0"/>
        <w:numPr>
          <w:ilvl w:val="0"/>
          <w:numId w:val="29"/>
        </w:numPr>
        <w:ind w:left="720" w:hanging="360"/>
        <w:jc w:val="both"/>
      </w:pPr>
      <w:r w:rsidDel="00000000" w:rsidR="00000000" w:rsidRPr="00000000">
        <w:rPr>
          <w:rtl w:val="0"/>
        </w:rPr>
        <w:t xml:space="preserve">la cuestión: question topic</w:t>
      </w:r>
    </w:p>
    <w:p w:rsidR="00000000" w:rsidDel="00000000" w:rsidP="00000000" w:rsidRDefault="00000000" w:rsidRPr="00000000" w14:paraId="000000F2">
      <w:pPr>
        <w:pageBreakBefore w:val="0"/>
        <w:numPr>
          <w:ilvl w:val="0"/>
          <w:numId w:val="29"/>
        </w:numPr>
        <w:ind w:left="720" w:hanging="360"/>
        <w:jc w:val="both"/>
      </w:pPr>
      <w:r w:rsidDel="00000000" w:rsidR="00000000" w:rsidRPr="00000000">
        <w:rPr>
          <w:rtl w:val="0"/>
        </w:rPr>
        <w:t xml:space="preserve">la columna: column</w:t>
      </w:r>
    </w:p>
    <w:p w:rsidR="00000000" w:rsidDel="00000000" w:rsidP="00000000" w:rsidRDefault="00000000" w:rsidRPr="00000000" w14:paraId="000000F3">
      <w:pPr>
        <w:pageBreakBefore w:val="0"/>
        <w:numPr>
          <w:ilvl w:val="0"/>
          <w:numId w:val="29"/>
        </w:numPr>
        <w:ind w:left="720" w:hanging="360"/>
        <w:jc w:val="both"/>
      </w:pPr>
      <w:r w:rsidDel="00000000" w:rsidR="00000000" w:rsidRPr="00000000">
        <w:rPr>
          <w:rtl w:val="0"/>
        </w:rPr>
        <w:t xml:space="preserve">la reseña: review</w:t>
      </w:r>
    </w:p>
    <w:p w:rsidR="00000000" w:rsidDel="00000000" w:rsidP="00000000" w:rsidRDefault="00000000" w:rsidRPr="00000000" w14:paraId="000000F4">
      <w:pPr>
        <w:pageBreakBefore w:val="0"/>
        <w:numPr>
          <w:ilvl w:val="0"/>
          <w:numId w:val="29"/>
        </w:numPr>
        <w:ind w:left="720" w:hanging="360"/>
        <w:jc w:val="both"/>
      </w:pPr>
      <w:r w:rsidDel="00000000" w:rsidR="00000000" w:rsidRPr="00000000">
        <w:rPr>
          <w:rtl w:val="0"/>
        </w:rPr>
        <w:t xml:space="preserve">Noticias: news</w:t>
      </w:r>
    </w:p>
    <w:p w:rsidR="00000000" w:rsidDel="00000000" w:rsidP="00000000" w:rsidRDefault="00000000" w:rsidRPr="00000000" w14:paraId="000000F5">
      <w:pPr>
        <w:pageBreakBefore w:val="0"/>
        <w:numPr>
          <w:ilvl w:val="0"/>
          <w:numId w:val="29"/>
        </w:numPr>
        <w:ind w:left="720" w:hanging="360"/>
        <w:jc w:val="both"/>
      </w:pPr>
      <w:r w:rsidDel="00000000" w:rsidR="00000000" w:rsidRPr="00000000">
        <w:rPr>
          <w:rtl w:val="0"/>
        </w:rPr>
        <w:t xml:space="preserve">Entrevistar: to interview</w:t>
      </w:r>
    </w:p>
    <w:p w:rsidR="00000000" w:rsidDel="00000000" w:rsidP="00000000" w:rsidRDefault="00000000" w:rsidRPr="00000000" w14:paraId="000000F6">
      <w:pPr>
        <w:pageBreakBefore w:val="0"/>
        <w:jc w:val="both"/>
        <w:rPr/>
      </w:pPr>
      <w:r w:rsidDel="00000000" w:rsidR="00000000" w:rsidRPr="00000000">
        <w:rPr>
          <w:rtl w:val="0"/>
        </w:rPr>
      </w:r>
    </w:p>
    <w:p w:rsidR="00000000" w:rsidDel="00000000" w:rsidP="00000000" w:rsidRDefault="00000000" w:rsidRPr="00000000" w14:paraId="000000F7">
      <w:pPr>
        <w:pStyle w:val="Title"/>
        <w:pageBreakBefore w:val="0"/>
        <w:jc w:val="both"/>
        <w:rPr/>
      </w:pPr>
      <w:bookmarkStart w:colFirst="0" w:colLast="0" w:name="_nik366l8arc0" w:id="7"/>
      <w:bookmarkEnd w:id="7"/>
      <w:r w:rsidDel="00000000" w:rsidR="00000000" w:rsidRPr="00000000">
        <w:rPr>
          <w:rtl w:val="0"/>
        </w:rPr>
        <w:t xml:space="preserve">Commands</w:t>
      </w:r>
    </w:p>
    <w:p w:rsidR="00000000" w:rsidDel="00000000" w:rsidP="00000000" w:rsidRDefault="00000000" w:rsidRPr="00000000" w14:paraId="000000F8">
      <w:pPr>
        <w:pageBreakBefore w:val="0"/>
        <w:numPr>
          <w:ilvl w:val="0"/>
          <w:numId w:val="27"/>
        </w:numPr>
        <w:ind w:left="720" w:hanging="360"/>
        <w:jc w:val="both"/>
        <w:rPr>
          <w:highlight w:val="yellow"/>
        </w:rPr>
      </w:pPr>
      <w:r w:rsidDel="00000000" w:rsidR="00000000" w:rsidRPr="00000000">
        <w:rPr>
          <w:highlight w:val="yellow"/>
          <w:rtl w:val="0"/>
        </w:rPr>
        <w:t xml:space="preserve">Tu </w:t>
      </w:r>
    </w:p>
    <w:p w:rsidR="00000000" w:rsidDel="00000000" w:rsidP="00000000" w:rsidRDefault="00000000" w:rsidRPr="00000000" w14:paraId="000000F9">
      <w:pPr>
        <w:pageBreakBefore w:val="0"/>
        <w:numPr>
          <w:ilvl w:val="1"/>
          <w:numId w:val="27"/>
        </w:numPr>
        <w:ind w:left="1440" w:hanging="360"/>
        <w:jc w:val="both"/>
        <w:rPr>
          <w:u w:val="none"/>
        </w:rPr>
      </w:pPr>
      <w:r w:rsidDel="00000000" w:rsidR="00000000" w:rsidRPr="00000000">
        <w:rPr>
          <w:rtl w:val="0"/>
        </w:rPr>
        <w:t xml:space="preserve">Affirmative: use present el(la)/ud form </w:t>
      </w:r>
    </w:p>
    <w:p w:rsidR="00000000" w:rsidDel="00000000" w:rsidP="00000000" w:rsidRDefault="00000000" w:rsidRPr="00000000" w14:paraId="000000FA">
      <w:pPr>
        <w:pageBreakBefore w:val="0"/>
        <w:numPr>
          <w:ilvl w:val="2"/>
          <w:numId w:val="27"/>
        </w:numPr>
        <w:ind w:left="2160" w:hanging="360"/>
        <w:jc w:val="both"/>
        <w:rPr>
          <w:u w:val="none"/>
        </w:rPr>
      </w:pPr>
      <w:r w:rsidDel="00000000" w:rsidR="00000000" w:rsidRPr="00000000">
        <w:rPr>
          <w:rtl w:val="0"/>
        </w:rPr>
        <w:t xml:space="preserve">Irregulars</w:t>
      </w:r>
    </w:p>
    <w:p w:rsidR="00000000" w:rsidDel="00000000" w:rsidP="00000000" w:rsidRDefault="00000000" w:rsidRPr="00000000" w14:paraId="000000FB">
      <w:pPr>
        <w:pageBreakBefore w:val="0"/>
        <w:numPr>
          <w:ilvl w:val="3"/>
          <w:numId w:val="27"/>
        </w:numPr>
        <w:ind w:left="2880" w:hanging="360"/>
        <w:jc w:val="both"/>
        <w:rPr>
          <w:u w:val="none"/>
        </w:rPr>
      </w:pPr>
      <w:r w:rsidDel="00000000" w:rsidR="00000000" w:rsidRPr="00000000">
        <w:rPr>
          <w:rtl w:val="0"/>
        </w:rPr>
        <w:t xml:space="preserve">ir: ve</w:t>
      </w:r>
    </w:p>
    <w:p w:rsidR="00000000" w:rsidDel="00000000" w:rsidP="00000000" w:rsidRDefault="00000000" w:rsidRPr="00000000" w14:paraId="000000FC">
      <w:pPr>
        <w:pageBreakBefore w:val="0"/>
        <w:numPr>
          <w:ilvl w:val="3"/>
          <w:numId w:val="27"/>
        </w:numPr>
        <w:ind w:left="2880" w:hanging="360"/>
        <w:jc w:val="both"/>
        <w:rPr>
          <w:u w:val="none"/>
        </w:rPr>
      </w:pPr>
      <w:r w:rsidDel="00000000" w:rsidR="00000000" w:rsidRPr="00000000">
        <w:rPr>
          <w:rtl w:val="0"/>
        </w:rPr>
        <w:t xml:space="preserve">Salir, venir, decir, tener, poner: use present yo form, drop “-go”</w:t>
      </w:r>
    </w:p>
    <w:p w:rsidR="00000000" w:rsidDel="00000000" w:rsidP="00000000" w:rsidRDefault="00000000" w:rsidRPr="00000000" w14:paraId="000000FD">
      <w:pPr>
        <w:pageBreakBefore w:val="0"/>
        <w:numPr>
          <w:ilvl w:val="3"/>
          <w:numId w:val="27"/>
        </w:numPr>
        <w:ind w:left="2880" w:hanging="360"/>
        <w:jc w:val="both"/>
        <w:rPr>
          <w:u w:val="none"/>
        </w:rPr>
      </w:pPr>
      <w:r w:rsidDel="00000000" w:rsidR="00000000" w:rsidRPr="00000000">
        <w:rPr>
          <w:rtl w:val="0"/>
        </w:rPr>
        <w:t xml:space="preserve">Hacer: haz</w:t>
      </w:r>
    </w:p>
    <w:p w:rsidR="00000000" w:rsidDel="00000000" w:rsidP="00000000" w:rsidRDefault="00000000" w:rsidRPr="00000000" w14:paraId="000000FE">
      <w:pPr>
        <w:pageBreakBefore w:val="0"/>
        <w:numPr>
          <w:ilvl w:val="3"/>
          <w:numId w:val="27"/>
        </w:numPr>
        <w:ind w:left="2880" w:hanging="360"/>
        <w:jc w:val="both"/>
        <w:rPr>
          <w:u w:val="none"/>
        </w:rPr>
      </w:pPr>
      <w:r w:rsidDel="00000000" w:rsidR="00000000" w:rsidRPr="00000000">
        <w:rPr>
          <w:rtl w:val="0"/>
        </w:rPr>
        <w:t xml:space="preserve">Ser: s</w:t>
      </w:r>
      <w:r w:rsidDel="00000000" w:rsidR="00000000" w:rsidRPr="00000000">
        <w:rPr>
          <w:highlight w:val="white"/>
          <w:rtl w:val="0"/>
        </w:rPr>
        <w:t xml:space="preserve">é</w:t>
      </w:r>
      <w:r w:rsidDel="00000000" w:rsidR="00000000" w:rsidRPr="00000000">
        <w:rPr>
          <w:rtl w:val="0"/>
        </w:rPr>
      </w:r>
    </w:p>
    <w:p w:rsidR="00000000" w:rsidDel="00000000" w:rsidP="00000000" w:rsidRDefault="00000000" w:rsidRPr="00000000" w14:paraId="000000FF">
      <w:pPr>
        <w:pageBreakBefore w:val="0"/>
        <w:numPr>
          <w:ilvl w:val="1"/>
          <w:numId w:val="27"/>
        </w:numPr>
        <w:ind w:left="1440" w:hanging="360"/>
        <w:jc w:val="both"/>
        <w:rPr>
          <w:u w:val="none"/>
        </w:rPr>
      </w:pPr>
      <w:r w:rsidDel="00000000" w:rsidR="00000000" w:rsidRPr="00000000">
        <w:rPr>
          <w:rtl w:val="0"/>
        </w:rPr>
        <w:t xml:space="preserve">negative: use present tu form with opposite ending</w:t>
      </w:r>
    </w:p>
    <w:p w:rsidR="00000000" w:rsidDel="00000000" w:rsidP="00000000" w:rsidRDefault="00000000" w:rsidRPr="00000000" w14:paraId="00000100">
      <w:pPr>
        <w:pageBreakBefore w:val="0"/>
        <w:numPr>
          <w:ilvl w:val="2"/>
          <w:numId w:val="27"/>
        </w:numPr>
        <w:ind w:left="2160" w:hanging="360"/>
        <w:jc w:val="both"/>
        <w:rPr>
          <w:u w:val="none"/>
        </w:rPr>
      </w:pPr>
      <w:r w:rsidDel="00000000" w:rsidR="00000000" w:rsidRPr="00000000">
        <w:rPr>
          <w:rtl w:val="0"/>
        </w:rPr>
        <w:t xml:space="preserve">Irregulars</w:t>
      </w:r>
    </w:p>
    <w:p w:rsidR="00000000" w:rsidDel="00000000" w:rsidP="00000000" w:rsidRDefault="00000000" w:rsidRPr="00000000" w14:paraId="00000101">
      <w:pPr>
        <w:pageBreakBefore w:val="0"/>
        <w:numPr>
          <w:ilvl w:val="3"/>
          <w:numId w:val="27"/>
        </w:numPr>
        <w:ind w:left="2880" w:hanging="360"/>
        <w:jc w:val="both"/>
        <w:rPr>
          <w:u w:val="none"/>
        </w:rPr>
      </w:pPr>
      <w:r w:rsidDel="00000000" w:rsidR="00000000" w:rsidRPr="00000000">
        <w:rPr>
          <w:rtl w:val="0"/>
        </w:rPr>
        <w:t xml:space="preserve">Decir, salir, venir, tener, decir, poner: affirmative tu form + “-gas” </w:t>
      </w:r>
    </w:p>
    <w:p w:rsidR="00000000" w:rsidDel="00000000" w:rsidP="00000000" w:rsidRDefault="00000000" w:rsidRPr="00000000" w14:paraId="00000102">
      <w:pPr>
        <w:pageBreakBefore w:val="0"/>
        <w:numPr>
          <w:ilvl w:val="3"/>
          <w:numId w:val="27"/>
        </w:numPr>
        <w:ind w:left="2880" w:hanging="360"/>
        <w:jc w:val="both"/>
        <w:rPr>
          <w:u w:val="none"/>
        </w:rPr>
      </w:pPr>
      <w:r w:rsidDel="00000000" w:rsidR="00000000" w:rsidRPr="00000000">
        <w:rPr>
          <w:rtl w:val="0"/>
        </w:rPr>
        <w:t xml:space="preserve">Ir: vayas</w:t>
      </w:r>
    </w:p>
    <w:p w:rsidR="00000000" w:rsidDel="00000000" w:rsidP="00000000" w:rsidRDefault="00000000" w:rsidRPr="00000000" w14:paraId="00000103">
      <w:pPr>
        <w:pageBreakBefore w:val="0"/>
        <w:numPr>
          <w:ilvl w:val="3"/>
          <w:numId w:val="27"/>
        </w:numPr>
        <w:ind w:left="2880" w:hanging="360"/>
        <w:jc w:val="both"/>
        <w:rPr>
          <w:u w:val="none"/>
        </w:rPr>
      </w:pPr>
      <w:r w:rsidDel="00000000" w:rsidR="00000000" w:rsidRPr="00000000">
        <w:rPr>
          <w:rtl w:val="0"/>
        </w:rPr>
        <w:t xml:space="preserve">Hacer: hagas</w:t>
      </w:r>
    </w:p>
    <w:p w:rsidR="00000000" w:rsidDel="00000000" w:rsidP="00000000" w:rsidRDefault="00000000" w:rsidRPr="00000000" w14:paraId="00000104">
      <w:pPr>
        <w:pageBreakBefore w:val="0"/>
        <w:numPr>
          <w:ilvl w:val="3"/>
          <w:numId w:val="27"/>
        </w:numPr>
        <w:ind w:left="2880" w:hanging="360"/>
        <w:jc w:val="both"/>
        <w:rPr>
          <w:u w:val="none"/>
        </w:rPr>
      </w:pPr>
      <w:r w:rsidDel="00000000" w:rsidR="00000000" w:rsidRPr="00000000">
        <w:rPr>
          <w:rtl w:val="0"/>
        </w:rPr>
        <w:t xml:space="preserve">Ser: seas</w:t>
      </w:r>
    </w:p>
    <w:p w:rsidR="00000000" w:rsidDel="00000000" w:rsidP="00000000" w:rsidRDefault="00000000" w:rsidRPr="00000000" w14:paraId="00000105">
      <w:pPr>
        <w:pageBreakBefore w:val="0"/>
        <w:numPr>
          <w:ilvl w:val="3"/>
          <w:numId w:val="27"/>
        </w:numPr>
        <w:ind w:left="2880" w:hanging="360"/>
        <w:jc w:val="both"/>
        <w:rPr>
          <w:u w:val="none"/>
        </w:rPr>
      </w:pPr>
      <w:r w:rsidDel="00000000" w:rsidR="00000000" w:rsidRPr="00000000">
        <w:rPr>
          <w:rtl w:val="0"/>
        </w:rPr>
        <w:t xml:space="preserve">Oír: oigas</w:t>
      </w:r>
    </w:p>
    <w:p w:rsidR="00000000" w:rsidDel="00000000" w:rsidP="00000000" w:rsidRDefault="00000000" w:rsidRPr="00000000" w14:paraId="00000106">
      <w:pPr>
        <w:pageBreakBefore w:val="0"/>
        <w:numPr>
          <w:ilvl w:val="3"/>
          <w:numId w:val="27"/>
        </w:numPr>
        <w:ind w:left="2880" w:hanging="360"/>
        <w:jc w:val="both"/>
        <w:rPr>
          <w:u w:val="none"/>
        </w:rPr>
      </w:pPr>
      <w:r w:rsidDel="00000000" w:rsidR="00000000" w:rsidRPr="00000000">
        <w:rPr>
          <w:rtl w:val="0"/>
        </w:rPr>
        <w:t xml:space="preserve">Estar: est</w:t>
      </w:r>
      <w:r w:rsidDel="00000000" w:rsidR="00000000" w:rsidRPr="00000000">
        <w:rPr>
          <w:highlight w:val="white"/>
          <w:rtl w:val="0"/>
        </w:rPr>
        <w:t xml:space="preserve">és</w:t>
      </w:r>
      <w:r w:rsidDel="00000000" w:rsidR="00000000" w:rsidRPr="00000000">
        <w:rPr>
          <w:rtl w:val="0"/>
        </w:rPr>
      </w:r>
    </w:p>
    <w:p w:rsidR="00000000" w:rsidDel="00000000" w:rsidP="00000000" w:rsidRDefault="00000000" w:rsidRPr="00000000" w14:paraId="00000107">
      <w:pPr>
        <w:pageBreakBefore w:val="0"/>
        <w:numPr>
          <w:ilvl w:val="0"/>
          <w:numId w:val="27"/>
        </w:numPr>
        <w:ind w:left="720" w:hanging="360"/>
        <w:jc w:val="both"/>
        <w:rPr>
          <w:highlight w:val="yellow"/>
        </w:rPr>
      </w:pPr>
      <w:r w:rsidDel="00000000" w:rsidR="00000000" w:rsidRPr="00000000">
        <w:rPr>
          <w:highlight w:val="yellow"/>
          <w:rtl w:val="0"/>
        </w:rPr>
        <w:t xml:space="preserve">Usted</w:t>
      </w:r>
    </w:p>
    <w:p w:rsidR="00000000" w:rsidDel="00000000" w:rsidP="00000000" w:rsidRDefault="00000000" w:rsidRPr="00000000" w14:paraId="00000108">
      <w:pPr>
        <w:pageBreakBefore w:val="0"/>
        <w:numPr>
          <w:ilvl w:val="1"/>
          <w:numId w:val="27"/>
        </w:numPr>
        <w:ind w:left="1440" w:hanging="360"/>
        <w:jc w:val="both"/>
        <w:rPr>
          <w:u w:val="none"/>
        </w:rPr>
      </w:pPr>
      <w:r w:rsidDel="00000000" w:rsidR="00000000" w:rsidRPr="00000000">
        <w:rPr>
          <w:rtl w:val="0"/>
        </w:rPr>
        <w:t xml:space="preserve">Present yo form stem with present el(la)/ud form ending of opposite ending</w:t>
      </w:r>
    </w:p>
    <w:p w:rsidR="00000000" w:rsidDel="00000000" w:rsidP="00000000" w:rsidRDefault="00000000" w:rsidRPr="00000000" w14:paraId="00000109">
      <w:pPr>
        <w:pageBreakBefore w:val="0"/>
        <w:numPr>
          <w:ilvl w:val="1"/>
          <w:numId w:val="27"/>
        </w:numPr>
        <w:ind w:left="1440" w:hanging="360"/>
        <w:jc w:val="both"/>
        <w:rPr>
          <w:u w:val="none"/>
        </w:rPr>
      </w:pPr>
      <w:r w:rsidDel="00000000" w:rsidR="00000000" w:rsidRPr="00000000">
        <w:rPr>
          <w:rtl w:val="0"/>
        </w:rPr>
        <w:t xml:space="preserve">Irregulars</w:t>
      </w:r>
    </w:p>
    <w:p w:rsidR="00000000" w:rsidDel="00000000" w:rsidP="00000000" w:rsidRDefault="00000000" w:rsidRPr="00000000" w14:paraId="0000010A">
      <w:pPr>
        <w:pageBreakBefore w:val="0"/>
        <w:numPr>
          <w:ilvl w:val="2"/>
          <w:numId w:val="27"/>
        </w:numPr>
        <w:ind w:left="2160" w:hanging="360"/>
        <w:jc w:val="both"/>
        <w:rPr>
          <w:u w:val="none"/>
        </w:rPr>
      </w:pPr>
      <w:r w:rsidDel="00000000" w:rsidR="00000000" w:rsidRPr="00000000">
        <w:rPr>
          <w:rtl w:val="0"/>
        </w:rPr>
        <w:t xml:space="preserve">-Car ending becomes -que</w:t>
      </w:r>
    </w:p>
    <w:p w:rsidR="00000000" w:rsidDel="00000000" w:rsidP="00000000" w:rsidRDefault="00000000" w:rsidRPr="00000000" w14:paraId="0000010B">
      <w:pPr>
        <w:pageBreakBefore w:val="0"/>
        <w:numPr>
          <w:ilvl w:val="2"/>
          <w:numId w:val="27"/>
        </w:numPr>
        <w:ind w:left="2160" w:hanging="360"/>
        <w:jc w:val="both"/>
        <w:rPr>
          <w:u w:val="none"/>
        </w:rPr>
      </w:pPr>
      <w:r w:rsidDel="00000000" w:rsidR="00000000" w:rsidRPr="00000000">
        <w:rPr>
          <w:rtl w:val="0"/>
        </w:rPr>
        <w:t xml:space="preserve">-Gar ending becomes -gue</w:t>
      </w:r>
    </w:p>
    <w:p w:rsidR="00000000" w:rsidDel="00000000" w:rsidP="00000000" w:rsidRDefault="00000000" w:rsidRPr="00000000" w14:paraId="0000010C">
      <w:pPr>
        <w:pageBreakBefore w:val="0"/>
        <w:numPr>
          <w:ilvl w:val="2"/>
          <w:numId w:val="27"/>
        </w:numPr>
        <w:ind w:left="2160" w:hanging="360"/>
        <w:jc w:val="both"/>
        <w:rPr>
          <w:u w:val="none"/>
        </w:rPr>
      </w:pPr>
      <w:r w:rsidDel="00000000" w:rsidR="00000000" w:rsidRPr="00000000">
        <w:rPr>
          <w:rtl w:val="0"/>
        </w:rPr>
        <w:t xml:space="preserve">-Zar ending becomes -ce</w:t>
      </w:r>
    </w:p>
    <w:p w:rsidR="00000000" w:rsidDel="00000000" w:rsidP="00000000" w:rsidRDefault="00000000" w:rsidRPr="00000000" w14:paraId="0000010D">
      <w:pPr>
        <w:pageBreakBefore w:val="0"/>
        <w:numPr>
          <w:ilvl w:val="2"/>
          <w:numId w:val="27"/>
        </w:numPr>
        <w:ind w:left="2160" w:hanging="360"/>
        <w:jc w:val="both"/>
        <w:rPr>
          <w:u w:val="none"/>
        </w:rPr>
      </w:pPr>
      <w:r w:rsidDel="00000000" w:rsidR="00000000" w:rsidRPr="00000000">
        <w:rPr>
          <w:rtl w:val="0"/>
        </w:rPr>
        <w:t xml:space="preserve">Dar: d</w:t>
      </w:r>
      <w:r w:rsidDel="00000000" w:rsidR="00000000" w:rsidRPr="00000000">
        <w:rPr>
          <w:highlight w:val="white"/>
          <w:rtl w:val="0"/>
        </w:rPr>
        <w:t xml:space="preserve">é</w:t>
      </w:r>
      <w:r w:rsidDel="00000000" w:rsidR="00000000" w:rsidRPr="00000000">
        <w:rPr>
          <w:rtl w:val="0"/>
        </w:rPr>
      </w:r>
    </w:p>
    <w:p w:rsidR="00000000" w:rsidDel="00000000" w:rsidP="00000000" w:rsidRDefault="00000000" w:rsidRPr="00000000" w14:paraId="0000010E">
      <w:pPr>
        <w:pageBreakBefore w:val="0"/>
        <w:numPr>
          <w:ilvl w:val="2"/>
          <w:numId w:val="27"/>
        </w:numPr>
        <w:ind w:left="2160" w:hanging="360"/>
        <w:jc w:val="both"/>
        <w:rPr>
          <w:u w:val="none"/>
        </w:rPr>
      </w:pPr>
      <w:r w:rsidDel="00000000" w:rsidR="00000000" w:rsidRPr="00000000">
        <w:rPr>
          <w:rtl w:val="0"/>
        </w:rPr>
        <w:t xml:space="preserve">Estar: est</w:t>
      </w:r>
      <w:r w:rsidDel="00000000" w:rsidR="00000000" w:rsidRPr="00000000">
        <w:rPr>
          <w:highlight w:val="white"/>
          <w:rtl w:val="0"/>
        </w:rPr>
        <w:t xml:space="preserve">é</w:t>
      </w:r>
      <w:r w:rsidDel="00000000" w:rsidR="00000000" w:rsidRPr="00000000">
        <w:rPr>
          <w:rtl w:val="0"/>
        </w:rPr>
      </w:r>
    </w:p>
    <w:p w:rsidR="00000000" w:rsidDel="00000000" w:rsidP="00000000" w:rsidRDefault="00000000" w:rsidRPr="00000000" w14:paraId="0000010F">
      <w:pPr>
        <w:pageBreakBefore w:val="0"/>
        <w:numPr>
          <w:ilvl w:val="2"/>
          <w:numId w:val="27"/>
        </w:numPr>
        <w:ind w:left="2160" w:hanging="360"/>
        <w:jc w:val="both"/>
        <w:rPr>
          <w:u w:val="none"/>
        </w:rPr>
      </w:pPr>
      <w:r w:rsidDel="00000000" w:rsidR="00000000" w:rsidRPr="00000000">
        <w:rPr>
          <w:rtl w:val="0"/>
        </w:rPr>
        <w:t xml:space="preserve">Ir: vaya</w:t>
      </w:r>
    </w:p>
    <w:p w:rsidR="00000000" w:rsidDel="00000000" w:rsidP="00000000" w:rsidRDefault="00000000" w:rsidRPr="00000000" w14:paraId="00000110">
      <w:pPr>
        <w:pageBreakBefore w:val="0"/>
        <w:numPr>
          <w:ilvl w:val="2"/>
          <w:numId w:val="27"/>
        </w:numPr>
        <w:ind w:left="2160" w:hanging="360"/>
        <w:jc w:val="both"/>
        <w:rPr>
          <w:u w:val="none"/>
        </w:rPr>
      </w:pPr>
      <w:r w:rsidDel="00000000" w:rsidR="00000000" w:rsidRPr="00000000">
        <w:rPr>
          <w:rtl w:val="0"/>
        </w:rPr>
        <w:t xml:space="preserve">Saber: sepa</w:t>
      </w:r>
    </w:p>
    <w:p w:rsidR="00000000" w:rsidDel="00000000" w:rsidP="00000000" w:rsidRDefault="00000000" w:rsidRPr="00000000" w14:paraId="00000111">
      <w:pPr>
        <w:pageBreakBefore w:val="0"/>
        <w:numPr>
          <w:ilvl w:val="2"/>
          <w:numId w:val="27"/>
        </w:numPr>
        <w:ind w:left="2160" w:hanging="360"/>
        <w:jc w:val="both"/>
        <w:rPr>
          <w:u w:val="none"/>
        </w:rPr>
      </w:pPr>
      <w:r w:rsidDel="00000000" w:rsidR="00000000" w:rsidRPr="00000000">
        <w:rPr>
          <w:rtl w:val="0"/>
        </w:rPr>
        <w:t xml:space="preserve">Ser: sea</w:t>
      </w:r>
    </w:p>
    <w:p w:rsidR="00000000" w:rsidDel="00000000" w:rsidP="00000000" w:rsidRDefault="00000000" w:rsidRPr="00000000" w14:paraId="00000112">
      <w:pPr>
        <w:pageBreakBefore w:val="0"/>
        <w:numPr>
          <w:ilvl w:val="0"/>
          <w:numId w:val="27"/>
        </w:numPr>
        <w:ind w:left="720" w:hanging="360"/>
        <w:jc w:val="both"/>
        <w:rPr>
          <w:highlight w:val="yellow"/>
        </w:rPr>
      </w:pPr>
      <w:r w:rsidDel="00000000" w:rsidR="00000000" w:rsidRPr="00000000">
        <w:rPr>
          <w:highlight w:val="yellow"/>
          <w:rtl w:val="0"/>
        </w:rPr>
        <w:t xml:space="preserve">Ustedes</w:t>
      </w:r>
    </w:p>
    <w:p w:rsidR="00000000" w:rsidDel="00000000" w:rsidP="00000000" w:rsidRDefault="00000000" w:rsidRPr="00000000" w14:paraId="00000113">
      <w:pPr>
        <w:pageBreakBefore w:val="0"/>
        <w:numPr>
          <w:ilvl w:val="1"/>
          <w:numId w:val="27"/>
        </w:numPr>
        <w:ind w:left="1440" w:hanging="360"/>
        <w:jc w:val="both"/>
        <w:rPr>
          <w:u w:val="none"/>
        </w:rPr>
      </w:pPr>
      <w:r w:rsidDel="00000000" w:rsidR="00000000" w:rsidRPr="00000000">
        <w:rPr>
          <w:rtl w:val="0"/>
        </w:rPr>
        <w:t xml:space="preserve">Add -n to usted command</w:t>
      </w:r>
    </w:p>
    <w:p w:rsidR="00000000" w:rsidDel="00000000" w:rsidP="00000000" w:rsidRDefault="00000000" w:rsidRPr="00000000" w14:paraId="00000114">
      <w:pPr>
        <w:pageBreakBefore w:val="0"/>
        <w:numPr>
          <w:ilvl w:val="1"/>
          <w:numId w:val="27"/>
        </w:numPr>
        <w:ind w:left="1440" w:hanging="360"/>
        <w:jc w:val="both"/>
        <w:rPr>
          <w:u w:val="none"/>
        </w:rPr>
      </w:pPr>
      <w:r w:rsidDel="00000000" w:rsidR="00000000" w:rsidRPr="00000000">
        <w:rPr>
          <w:rtl w:val="0"/>
        </w:rPr>
        <w:t xml:space="preserve">Irregulars</w:t>
      </w:r>
    </w:p>
    <w:p w:rsidR="00000000" w:rsidDel="00000000" w:rsidP="00000000" w:rsidRDefault="00000000" w:rsidRPr="00000000" w14:paraId="00000115">
      <w:pPr>
        <w:pageBreakBefore w:val="0"/>
        <w:numPr>
          <w:ilvl w:val="2"/>
          <w:numId w:val="27"/>
        </w:numPr>
        <w:ind w:left="2160" w:hanging="360"/>
        <w:jc w:val="both"/>
        <w:rPr>
          <w:u w:val="none"/>
        </w:rPr>
      </w:pPr>
      <w:r w:rsidDel="00000000" w:rsidR="00000000" w:rsidRPr="00000000">
        <w:rPr>
          <w:rtl w:val="0"/>
        </w:rPr>
        <w:t xml:space="preserve">Dar: den</w:t>
      </w:r>
    </w:p>
    <w:p w:rsidR="00000000" w:rsidDel="00000000" w:rsidP="00000000" w:rsidRDefault="00000000" w:rsidRPr="00000000" w14:paraId="00000116">
      <w:pPr>
        <w:pageBreakBefore w:val="0"/>
        <w:numPr>
          <w:ilvl w:val="0"/>
          <w:numId w:val="27"/>
        </w:numPr>
        <w:ind w:left="720" w:hanging="360"/>
        <w:jc w:val="both"/>
        <w:rPr>
          <w:highlight w:val="yellow"/>
        </w:rPr>
      </w:pPr>
      <w:r w:rsidDel="00000000" w:rsidR="00000000" w:rsidRPr="00000000">
        <w:rPr>
          <w:highlight w:val="yellow"/>
          <w:rtl w:val="0"/>
        </w:rPr>
        <w:t xml:space="preserve">Nosotros</w:t>
      </w:r>
    </w:p>
    <w:p w:rsidR="00000000" w:rsidDel="00000000" w:rsidP="00000000" w:rsidRDefault="00000000" w:rsidRPr="00000000" w14:paraId="00000117">
      <w:pPr>
        <w:pageBreakBefore w:val="0"/>
        <w:numPr>
          <w:ilvl w:val="1"/>
          <w:numId w:val="27"/>
        </w:numPr>
        <w:ind w:left="1440" w:hanging="360"/>
        <w:jc w:val="both"/>
        <w:rPr>
          <w:u w:val="none"/>
        </w:rPr>
      </w:pPr>
      <w:r w:rsidDel="00000000" w:rsidR="00000000" w:rsidRPr="00000000">
        <w:rPr>
          <w:rtl w:val="0"/>
        </w:rPr>
        <w:t xml:space="preserve">Use present tense nosotros with opposite ending</w:t>
      </w:r>
    </w:p>
    <w:p w:rsidR="00000000" w:rsidDel="00000000" w:rsidP="00000000" w:rsidRDefault="00000000" w:rsidRPr="00000000" w14:paraId="00000118">
      <w:pPr>
        <w:pageBreakBefore w:val="0"/>
        <w:numPr>
          <w:ilvl w:val="1"/>
          <w:numId w:val="27"/>
        </w:numPr>
        <w:ind w:left="1440" w:hanging="360"/>
        <w:jc w:val="both"/>
        <w:rPr>
          <w:u w:val="none"/>
        </w:rPr>
      </w:pPr>
      <w:r w:rsidDel="00000000" w:rsidR="00000000" w:rsidRPr="00000000">
        <w:rPr>
          <w:rtl w:val="0"/>
        </w:rPr>
        <w:t xml:space="preserve">For verbs irregular as usted commands, use usted command form and present nosotros ending of opposite ending</w:t>
      </w:r>
    </w:p>
    <w:p w:rsidR="00000000" w:rsidDel="00000000" w:rsidP="00000000" w:rsidRDefault="00000000" w:rsidRPr="00000000" w14:paraId="00000119">
      <w:pPr>
        <w:pageBreakBefore w:val="0"/>
        <w:numPr>
          <w:ilvl w:val="0"/>
          <w:numId w:val="27"/>
        </w:numPr>
        <w:ind w:left="720" w:hanging="360"/>
        <w:jc w:val="both"/>
        <w:rPr>
          <w:highlight w:val="yellow"/>
        </w:rPr>
      </w:pPr>
      <w:r w:rsidDel="00000000" w:rsidR="00000000" w:rsidRPr="00000000">
        <w:rPr>
          <w:highlight w:val="yellow"/>
          <w:rtl w:val="0"/>
        </w:rPr>
        <w:t xml:space="preserve">With pronouns</w:t>
      </w:r>
    </w:p>
    <w:p w:rsidR="00000000" w:rsidDel="00000000" w:rsidP="00000000" w:rsidRDefault="00000000" w:rsidRPr="00000000" w14:paraId="0000011A">
      <w:pPr>
        <w:pageBreakBefore w:val="0"/>
        <w:numPr>
          <w:ilvl w:val="1"/>
          <w:numId w:val="27"/>
        </w:numPr>
        <w:ind w:left="1440" w:hanging="360"/>
        <w:jc w:val="both"/>
        <w:rPr>
          <w:u w:val="none"/>
        </w:rPr>
      </w:pPr>
      <w:r w:rsidDel="00000000" w:rsidR="00000000" w:rsidRPr="00000000">
        <w:rPr>
          <w:rtl w:val="0"/>
        </w:rPr>
        <w:t xml:space="preserve">Affirmative</w:t>
      </w:r>
    </w:p>
    <w:p w:rsidR="00000000" w:rsidDel="00000000" w:rsidP="00000000" w:rsidRDefault="00000000" w:rsidRPr="00000000" w14:paraId="0000011B">
      <w:pPr>
        <w:pageBreakBefore w:val="0"/>
        <w:numPr>
          <w:ilvl w:val="2"/>
          <w:numId w:val="27"/>
        </w:numPr>
        <w:ind w:left="2160" w:hanging="360"/>
        <w:jc w:val="both"/>
        <w:rPr>
          <w:u w:val="none"/>
        </w:rPr>
      </w:pPr>
      <w:r w:rsidDel="00000000" w:rsidR="00000000" w:rsidRPr="00000000">
        <w:rPr>
          <w:rtl w:val="0"/>
        </w:rPr>
        <w:t xml:space="preserve">Command+indirect pronoun (verb is done for who?)+direct pronoun (what’s being verb-ed?)</w:t>
      </w:r>
    </w:p>
    <w:p w:rsidR="00000000" w:rsidDel="00000000" w:rsidP="00000000" w:rsidRDefault="00000000" w:rsidRPr="00000000" w14:paraId="0000011C">
      <w:pPr>
        <w:pageBreakBefore w:val="0"/>
        <w:numPr>
          <w:ilvl w:val="2"/>
          <w:numId w:val="27"/>
        </w:numPr>
        <w:ind w:left="2160" w:hanging="360"/>
        <w:jc w:val="both"/>
        <w:rPr>
          <w:u w:val="none"/>
        </w:rPr>
      </w:pPr>
      <w:r w:rsidDel="00000000" w:rsidR="00000000" w:rsidRPr="00000000">
        <w:rPr>
          <w:rtl w:val="0"/>
        </w:rPr>
        <w:t xml:space="preserve">No spaces</w:t>
      </w:r>
    </w:p>
    <w:p w:rsidR="00000000" w:rsidDel="00000000" w:rsidP="00000000" w:rsidRDefault="00000000" w:rsidRPr="00000000" w14:paraId="0000011D">
      <w:pPr>
        <w:pageBreakBefore w:val="0"/>
        <w:numPr>
          <w:ilvl w:val="2"/>
          <w:numId w:val="27"/>
        </w:numPr>
        <w:ind w:left="2160" w:hanging="360"/>
        <w:jc w:val="both"/>
      </w:pPr>
      <w:r w:rsidDel="00000000" w:rsidR="00000000" w:rsidRPr="00000000">
        <w:rPr>
          <w:rtl w:val="0"/>
        </w:rPr>
        <w:t xml:space="preserve">If infinitive has 2 syllables, accent is over 3rd to last syllable</w:t>
      </w:r>
    </w:p>
    <w:p w:rsidR="00000000" w:rsidDel="00000000" w:rsidP="00000000" w:rsidRDefault="00000000" w:rsidRPr="00000000" w14:paraId="0000011E">
      <w:pPr>
        <w:pageBreakBefore w:val="0"/>
        <w:numPr>
          <w:ilvl w:val="2"/>
          <w:numId w:val="27"/>
        </w:numPr>
        <w:ind w:left="2160" w:hanging="360"/>
        <w:jc w:val="both"/>
      </w:pPr>
      <w:r w:rsidDel="00000000" w:rsidR="00000000" w:rsidRPr="00000000">
        <w:rPr>
          <w:rtl w:val="0"/>
        </w:rPr>
        <w:t xml:space="preserve">If infinitive has 3 syllables, accent is over 4th to last syllable</w:t>
      </w:r>
    </w:p>
    <w:p w:rsidR="00000000" w:rsidDel="00000000" w:rsidP="00000000" w:rsidRDefault="00000000" w:rsidRPr="00000000" w14:paraId="0000011F">
      <w:pPr>
        <w:pageBreakBefore w:val="0"/>
        <w:numPr>
          <w:ilvl w:val="1"/>
          <w:numId w:val="27"/>
        </w:numPr>
        <w:ind w:left="1440" w:hanging="360"/>
        <w:jc w:val="both"/>
        <w:rPr>
          <w:u w:val="none"/>
        </w:rPr>
      </w:pPr>
      <w:r w:rsidDel="00000000" w:rsidR="00000000" w:rsidRPr="00000000">
        <w:rPr>
          <w:rtl w:val="0"/>
        </w:rPr>
        <w:t xml:space="preserve">Negative</w:t>
      </w:r>
    </w:p>
    <w:p w:rsidR="00000000" w:rsidDel="00000000" w:rsidP="00000000" w:rsidRDefault="00000000" w:rsidRPr="00000000" w14:paraId="00000120">
      <w:pPr>
        <w:pageBreakBefore w:val="0"/>
        <w:numPr>
          <w:ilvl w:val="2"/>
          <w:numId w:val="27"/>
        </w:numPr>
        <w:ind w:left="2160" w:hanging="360"/>
        <w:jc w:val="both"/>
        <w:rPr>
          <w:u w:val="none"/>
        </w:rPr>
      </w:pPr>
      <w:r w:rsidDel="00000000" w:rsidR="00000000" w:rsidRPr="00000000">
        <w:rPr>
          <w:rtl w:val="0"/>
        </w:rPr>
        <w:t xml:space="preserve">Indirect pronoun + direct pronoun + command</w:t>
      </w:r>
    </w:p>
    <w:p w:rsidR="00000000" w:rsidDel="00000000" w:rsidP="00000000" w:rsidRDefault="00000000" w:rsidRPr="00000000" w14:paraId="00000121">
      <w:pPr>
        <w:pageBreakBefore w:val="0"/>
        <w:numPr>
          <w:ilvl w:val="2"/>
          <w:numId w:val="27"/>
        </w:numPr>
        <w:ind w:left="2160" w:hanging="360"/>
        <w:jc w:val="both"/>
        <w:rPr>
          <w:u w:val="none"/>
        </w:rPr>
      </w:pPr>
      <w:r w:rsidDel="00000000" w:rsidR="00000000" w:rsidRPr="00000000">
        <w:rPr>
          <w:rtl w:val="0"/>
        </w:rPr>
        <w:t xml:space="preserve">spaces</w:t>
      </w:r>
    </w:p>
    <w:p w:rsidR="00000000" w:rsidDel="00000000" w:rsidP="00000000" w:rsidRDefault="00000000" w:rsidRPr="00000000" w14:paraId="00000122">
      <w:pPr>
        <w:pageBreakBefore w:val="0"/>
        <w:ind w:left="0" w:firstLine="0"/>
        <w:jc w:val="both"/>
        <w:rPr/>
      </w:pPr>
      <w:r w:rsidDel="00000000" w:rsidR="00000000" w:rsidRPr="00000000">
        <w:rPr>
          <w:rtl w:val="0"/>
        </w:rPr>
      </w:r>
    </w:p>
    <w:p w:rsidR="00000000" w:rsidDel="00000000" w:rsidP="00000000" w:rsidRDefault="00000000" w:rsidRPr="00000000" w14:paraId="00000123">
      <w:pPr>
        <w:pStyle w:val="Title"/>
        <w:pageBreakBefore w:val="0"/>
        <w:jc w:val="both"/>
        <w:rPr/>
      </w:pPr>
      <w:bookmarkStart w:colFirst="0" w:colLast="0" w:name="_s5uf2d4vqq29" w:id="8"/>
      <w:bookmarkEnd w:id="8"/>
      <w:r w:rsidDel="00000000" w:rsidR="00000000" w:rsidRPr="00000000">
        <w:rPr>
          <w:rtl w:val="0"/>
        </w:rPr>
        <w:t xml:space="preserve"> Impersonal expressions</w:t>
      </w:r>
    </w:p>
    <w:p w:rsidR="00000000" w:rsidDel="00000000" w:rsidP="00000000" w:rsidRDefault="00000000" w:rsidRPr="00000000" w14:paraId="00000124">
      <w:pPr>
        <w:pageBreakBefore w:val="0"/>
        <w:numPr>
          <w:ilvl w:val="0"/>
          <w:numId w:val="12"/>
        </w:numPr>
        <w:ind w:left="720" w:hanging="360"/>
        <w:jc w:val="both"/>
        <w:rPr>
          <w:u w:val="none"/>
        </w:rPr>
      </w:pPr>
      <w:r w:rsidDel="00000000" w:rsidR="00000000" w:rsidRPr="00000000">
        <w:rPr>
          <w:rtl w:val="0"/>
        </w:rPr>
        <w:t xml:space="preserve">To suggest opinions without expressing who should take the action</w:t>
      </w:r>
    </w:p>
    <w:p w:rsidR="00000000" w:rsidDel="00000000" w:rsidP="00000000" w:rsidRDefault="00000000" w:rsidRPr="00000000" w14:paraId="00000125">
      <w:pPr>
        <w:pageBreakBefore w:val="0"/>
        <w:numPr>
          <w:ilvl w:val="1"/>
          <w:numId w:val="12"/>
        </w:numPr>
        <w:ind w:left="1440" w:hanging="360"/>
        <w:jc w:val="both"/>
        <w:rPr>
          <w:u w:val="none"/>
        </w:rPr>
      </w:pPr>
      <w:r w:rsidDel="00000000" w:rsidR="00000000" w:rsidRPr="00000000">
        <w:rPr>
          <w:rtl w:val="0"/>
        </w:rPr>
        <w:t xml:space="preserve">Form of ser + adjective + infinitive</w:t>
      </w:r>
    </w:p>
    <w:p w:rsidR="00000000" w:rsidDel="00000000" w:rsidP="00000000" w:rsidRDefault="00000000" w:rsidRPr="00000000" w14:paraId="00000126">
      <w:pPr>
        <w:pageBreakBefore w:val="0"/>
        <w:numPr>
          <w:ilvl w:val="0"/>
          <w:numId w:val="12"/>
        </w:numPr>
        <w:ind w:left="720" w:hanging="360"/>
        <w:jc w:val="both"/>
        <w:rPr>
          <w:u w:val="none"/>
        </w:rPr>
      </w:pPr>
      <w:r w:rsidDel="00000000" w:rsidR="00000000" w:rsidRPr="00000000">
        <w:rPr>
          <w:rtl w:val="0"/>
        </w:rPr>
        <w:t xml:space="preserve">To assign an adjective to describe a verb</w:t>
      </w:r>
    </w:p>
    <w:p w:rsidR="00000000" w:rsidDel="00000000" w:rsidP="00000000" w:rsidRDefault="00000000" w:rsidRPr="00000000" w14:paraId="00000127">
      <w:pPr>
        <w:pageBreakBefore w:val="0"/>
        <w:numPr>
          <w:ilvl w:val="1"/>
          <w:numId w:val="12"/>
        </w:numPr>
        <w:ind w:left="1440" w:hanging="360"/>
        <w:jc w:val="both"/>
      </w:pPr>
      <w:r w:rsidDel="00000000" w:rsidR="00000000" w:rsidRPr="00000000">
        <w:rPr>
          <w:rtl w:val="0"/>
        </w:rPr>
        <w:t xml:space="preserve">Form of ser + adjective + subjunctive</w:t>
      </w:r>
    </w:p>
    <w:p w:rsidR="00000000" w:rsidDel="00000000" w:rsidP="00000000" w:rsidRDefault="00000000" w:rsidRPr="00000000" w14:paraId="00000128">
      <w:pPr>
        <w:pageBreakBefore w:val="0"/>
        <w:jc w:val="both"/>
        <w:rPr/>
      </w:pPr>
      <w:r w:rsidDel="00000000" w:rsidR="00000000" w:rsidRPr="00000000">
        <w:rPr>
          <w:rtl w:val="0"/>
        </w:rPr>
      </w:r>
    </w:p>
    <w:p w:rsidR="00000000" w:rsidDel="00000000" w:rsidP="00000000" w:rsidRDefault="00000000" w:rsidRPr="00000000" w14:paraId="00000129">
      <w:pPr>
        <w:pStyle w:val="Title"/>
        <w:pageBreakBefore w:val="0"/>
        <w:jc w:val="both"/>
        <w:rPr/>
      </w:pPr>
      <w:bookmarkStart w:colFirst="0" w:colLast="0" w:name="_pydcbkewfcer" w:id="9"/>
      <w:bookmarkEnd w:id="9"/>
      <w:r w:rsidDel="00000000" w:rsidR="00000000" w:rsidRPr="00000000">
        <w:rPr>
          <w:rtl w:val="0"/>
        </w:rPr>
        <w:t xml:space="preserve">Materials</w:t>
      </w:r>
    </w:p>
    <w:p w:rsidR="00000000" w:rsidDel="00000000" w:rsidP="00000000" w:rsidRDefault="00000000" w:rsidRPr="00000000" w14:paraId="0000012A">
      <w:pPr>
        <w:pageBreakBefore w:val="0"/>
        <w:numPr>
          <w:ilvl w:val="0"/>
          <w:numId w:val="30"/>
        </w:numPr>
        <w:ind w:left="720" w:hanging="360"/>
        <w:rPr>
          <w:u w:val="none"/>
        </w:rPr>
      </w:pPr>
      <w:r w:rsidDel="00000000" w:rsidR="00000000" w:rsidRPr="00000000">
        <w:rPr>
          <w:rtl w:val="0"/>
        </w:rPr>
        <w:t xml:space="preserve">El algodón: cotton</w:t>
      </w:r>
    </w:p>
    <w:p w:rsidR="00000000" w:rsidDel="00000000" w:rsidP="00000000" w:rsidRDefault="00000000" w:rsidRPr="00000000" w14:paraId="0000012B">
      <w:pPr>
        <w:pageBreakBefore w:val="0"/>
        <w:numPr>
          <w:ilvl w:val="0"/>
          <w:numId w:val="30"/>
        </w:numPr>
        <w:ind w:left="720" w:hanging="360"/>
        <w:rPr>
          <w:u w:val="none"/>
        </w:rPr>
      </w:pPr>
      <w:r w:rsidDel="00000000" w:rsidR="00000000" w:rsidRPr="00000000">
        <w:rPr>
          <w:rtl w:val="0"/>
        </w:rPr>
        <w:t xml:space="preserve">El encaje: lace</w:t>
      </w:r>
    </w:p>
    <w:p w:rsidR="00000000" w:rsidDel="00000000" w:rsidP="00000000" w:rsidRDefault="00000000" w:rsidRPr="00000000" w14:paraId="0000012C">
      <w:pPr>
        <w:pageBreakBefore w:val="0"/>
        <w:numPr>
          <w:ilvl w:val="0"/>
          <w:numId w:val="30"/>
        </w:numPr>
        <w:ind w:left="720" w:hanging="360"/>
        <w:rPr>
          <w:u w:val="none"/>
        </w:rPr>
      </w:pPr>
      <w:r w:rsidDel="00000000" w:rsidR="00000000" w:rsidRPr="00000000">
        <w:rPr>
          <w:rtl w:val="0"/>
        </w:rPr>
        <w:t xml:space="preserve">La lana: wool</w:t>
      </w:r>
    </w:p>
    <w:p w:rsidR="00000000" w:rsidDel="00000000" w:rsidP="00000000" w:rsidRDefault="00000000" w:rsidRPr="00000000" w14:paraId="0000012D">
      <w:pPr>
        <w:pageBreakBefore w:val="0"/>
        <w:numPr>
          <w:ilvl w:val="0"/>
          <w:numId w:val="30"/>
        </w:numPr>
        <w:ind w:left="720" w:hanging="360"/>
        <w:rPr>
          <w:u w:val="none"/>
        </w:rPr>
      </w:pPr>
      <w:r w:rsidDel="00000000" w:rsidR="00000000" w:rsidRPr="00000000">
        <w:rPr>
          <w:rtl w:val="0"/>
        </w:rPr>
        <w:t xml:space="preserve">El lino: linen</w:t>
      </w:r>
    </w:p>
    <w:p w:rsidR="00000000" w:rsidDel="00000000" w:rsidP="00000000" w:rsidRDefault="00000000" w:rsidRPr="00000000" w14:paraId="0000012E">
      <w:pPr>
        <w:pageBreakBefore w:val="0"/>
        <w:numPr>
          <w:ilvl w:val="0"/>
          <w:numId w:val="30"/>
        </w:numPr>
        <w:ind w:left="720" w:hanging="360"/>
        <w:rPr>
          <w:u w:val="none"/>
        </w:rPr>
      </w:pPr>
      <w:r w:rsidDel="00000000" w:rsidR="00000000" w:rsidRPr="00000000">
        <w:rPr>
          <w:rtl w:val="0"/>
        </w:rPr>
        <w:t xml:space="preserve">La sedas: silk</w:t>
      </w:r>
    </w:p>
    <w:p w:rsidR="00000000" w:rsidDel="00000000" w:rsidP="00000000" w:rsidRDefault="00000000" w:rsidRPr="00000000" w14:paraId="0000012F">
      <w:pPr>
        <w:pageBreakBefore w:val="0"/>
        <w:numPr>
          <w:ilvl w:val="0"/>
          <w:numId w:val="30"/>
        </w:numPr>
        <w:ind w:left="720" w:hanging="360"/>
        <w:rPr>
          <w:u w:val="none"/>
        </w:rPr>
      </w:pPr>
      <w:r w:rsidDel="00000000" w:rsidR="00000000" w:rsidRPr="00000000">
        <w:rPr>
          <w:rtl w:val="0"/>
        </w:rPr>
        <w:t xml:space="preserve">Los tejidos: woven materials</w:t>
      </w:r>
    </w:p>
    <w:p w:rsidR="00000000" w:rsidDel="00000000" w:rsidP="00000000" w:rsidRDefault="00000000" w:rsidRPr="00000000" w14:paraId="00000130">
      <w:pPr>
        <w:pageBreakBefore w:val="0"/>
        <w:numPr>
          <w:ilvl w:val="0"/>
          <w:numId w:val="30"/>
        </w:numPr>
        <w:ind w:left="720" w:hanging="360"/>
        <w:rPr>
          <w:u w:val="none"/>
        </w:rPr>
      </w:pPr>
      <w:r w:rsidDel="00000000" w:rsidR="00000000" w:rsidRPr="00000000">
        <w:rPr>
          <w:rtl w:val="0"/>
        </w:rPr>
        <w:t xml:space="preserve">La tela: fabric</w:t>
      </w:r>
    </w:p>
    <w:p w:rsidR="00000000" w:rsidDel="00000000" w:rsidP="00000000" w:rsidRDefault="00000000" w:rsidRPr="00000000" w14:paraId="00000131">
      <w:pPr>
        <w:pageBreakBefore w:val="0"/>
        <w:numPr>
          <w:ilvl w:val="0"/>
          <w:numId w:val="30"/>
        </w:numPr>
        <w:ind w:left="720" w:hanging="360"/>
        <w:rPr>
          <w:u w:val="none"/>
        </w:rPr>
      </w:pPr>
      <w:r w:rsidDel="00000000" w:rsidR="00000000" w:rsidRPr="00000000">
        <w:rPr>
          <w:rtl w:val="0"/>
        </w:rPr>
        <w:t xml:space="preserve">El hilo: thread</w:t>
      </w:r>
    </w:p>
    <w:p w:rsidR="00000000" w:rsidDel="00000000" w:rsidP="00000000" w:rsidRDefault="00000000" w:rsidRPr="00000000" w14:paraId="00000132">
      <w:pPr>
        <w:pageBreakBefore w:val="0"/>
        <w:jc w:val="both"/>
        <w:rPr/>
      </w:pPr>
      <w:r w:rsidDel="00000000" w:rsidR="00000000" w:rsidRPr="00000000">
        <w:rPr>
          <w:rtl w:val="0"/>
        </w:rPr>
      </w:r>
    </w:p>
    <w:p w:rsidR="00000000" w:rsidDel="00000000" w:rsidP="00000000" w:rsidRDefault="00000000" w:rsidRPr="00000000" w14:paraId="00000133">
      <w:pPr>
        <w:pStyle w:val="Title"/>
        <w:pageBreakBefore w:val="0"/>
        <w:jc w:val="both"/>
        <w:rPr/>
      </w:pPr>
      <w:bookmarkStart w:colFirst="0" w:colLast="0" w:name="_hj9smrq0636k" w:id="10"/>
      <w:bookmarkEnd w:id="10"/>
      <w:r w:rsidDel="00000000" w:rsidR="00000000" w:rsidRPr="00000000">
        <w:rPr>
          <w:rtl w:val="0"/>
        </w:rPr>
        <w:t xml:space="preserve">Central America</w:t>
      </w:r>
    </w:p>
    <w:p w:rsidR="00000000" w:rsidDel="00000000" w:rsidP="00000000" w:rsidRDefault="00000000" w:rsidRPr="00000000" w14:paraId="00000134">
      <w:pPr>
        <w:pageBreakBefore w:val="0"/>
        <w:numPr>
          <w:ilvl w:val="0"/>
          <w:numId w:val="3"/>
        </w:numPr>
        <w:ind w:left="720" w:hanging="360"/>
        <w:rPr>
          <w:u w:val="none"/>
        </w:rPr>
      </w:pPr>
      <w:r w:rsidDel="00000000" w:rsidR="00000000" w:rsidRPr="00000000">
        <w:rPr>
          <w:rtl w:val="0"/>
        </w:rPr>
        <w:t xml:space="preserve">Belice</w:t>
      </w:r>
    </w:p>
    <w:p w:rsidR="00000000" w:rsidDel="00000000" w:rsidP="00000000" w:rsidRDefault="00000000" w:rsidRPr="00000000" w14:paraId="00000135">
      <w:pPr>
        <w:pageBreakBefore w:val="0"/>
        <w:numPr>
          <w:ilvl w:val="1"/>
          <w:numId w:val="3"/>
        </w:numPr>
        <w:ind w:left="1440" w:hanging="360"/>
        <w:rPr>
          <w:u w:val="none"/>
        </w:rPr>
      </w:pPr>
      <w:r w:rsidDel="00000000" w:rsidR="00000000" w:rsidRPr="00000000">
        <w:rPr>
          <w:rtl w:val="0"/>
        </w:rPr>
        <w:t xml:space="preserve">Not hispanic</w:t>
      </w:r>
    </w:p>
    <w:p w:rsidR="00000000" w:rsidDel="00000000" w:rsidP="00000000" w:rsidRDefault="00000000" w:rsidRPr="00000000" w14:paraId="00000136">
      <w:pPr>
        <w:pageBreakBefore w:val="0"/>
        <w:numPr>
          <w:ilvl w:val="1"/>
          <w:numId w:val="3"/>
        </w:numPr>
        <w:ind w:left="1440" w:hanging="360"/>
        <w:rPr>
          <w:u w:val="none"/>
        </w:rPr>
      </w:pPr>
      <w:r w:rsidDel="00000000" w:rsidR="00000000" w:rsidRPr="00000000">
        <w:rPr>
          <w:rtl w:val="0"/>
        </w:rPr>
        <w:t xml:space="preserve">Capital: Belmopàn</w:t>
      </w:r>
    </w:p>
    <w:p w:rsidR="00000000" w:rsidDel="00000000" w:rsidP="00000000" w:rsidRDefault="00000000" w:rsidRPr="00000000" w14:paraId="00000137">
      <w:pPr>
        <w:pageBreakBefore w:val="0"/>
        <w:numPr>
          <w:ilvl w:val="1"/>
          <w:numId w:val="3"/>
        </w:numPr>
        <w:ind w:left="1440" w:hanging="360"/>
        <w:rPr>
          <w:u w:val="none"/>
        </w:rPr>
      </w:pPr>
      <w:r w:rsidDel="00000000" w:rsidR="00000000" w:rsidRPr="00000000">
        <w:rPr>
          <w:rtl w:val="0"/>
        </w:rPr>
        <w:t xml:space="preserve">Currency: el dólar beliceño</w:t>
      </w:r>
    </w:p>
    <w:p w:rsidR="00000000" w:rsidDel="00000000" w:rsidP="00000000" w:rsidRDefault="00000000" w:rsidRPr="00000000" w14:paraId="00000138">
      <w:pPr>
        <w:pageBreakBefore w:val="0"/>
        <w:numPr>
          <w:ilvl w:val="0"/>
          <w:numId w:val="3"/>
        </w:numPr>
        <w:ind w:left="720" w:hanging="360"/>
        <w:rPr>
          <w:u w:val="none"/>
        </w:rPr>
      </w:pPr>
      <w:r w:rsidDel="00000000" w:rsidR="00000000" w:rsidRPr="00000000">
        <w:rPr>
          <w:rtl w:val="0"/>
        </w:rPr>
        <w:t xml:space="preserve">Guatemala</w:t>
      </w:r>
    </w:p>
    <w:p w:rsidR="00000000" w:rsidDel="00000000" w:rsidP="00000000" w:rsidRDefault="00000000" w:rsidRPr="00000000" w14:paraId="00000139">
      <w:pPr>
        <w:pageBreakBefore w:val="0"/>
        <w:numPr>
          <w:ilvl w:val="1"/>
          <w:numId w:val="3"/>
        </w:numPr>
        <w:ind w:left="1440" w:hanging="360"/>
        <w:rPr>
          <w:u w:val="none"/>
        </w:rPr>
      </w:pPr>
      <w:r w:rsidDel="00000000" w:rsidR="00000000" w:rsidRPr="00000000">
        <w:rPr>
          <w:rtl w:val="0"/>
        </w:rPr>
        <w:t xml:space="preserve">Capital: Ciudad de Guatemala</w:t>
      </w:r>
    </w:p>
    <w:p w:rsidR="00000000" w:rsidDel="00000000" w:rsidP="00000000" w:rsidRDefault="00000000" w:rsidRPr="00000000" w14:paraId="0000013A">
      <w:pPr>
        <w:pageBreakBefore w:val="0"/>
        <w:numPr>
          <w:ilvl w:val="1"/>
          <w:numId w:val="3"/>
        </w:numPr>
        <w:ind w:left="1440" w:hanging="360"/>
        <w:rPr>
          <w:u w:val="none"/>
        </w:rPr>
      </w:pPr>
      <w:r w:rsidDel="00000000" w:rsidR="00000000" w:rsidRPr="00000000">
        <w:rPr>
          <w:rtl w:val="0"/>
        </w:rPr>
        <w:t xml:space="preserve">Currency: el quetzal</w:t>
      </w:r>
    </w:p>
    <w:p w:rsidR="00000000" w:rsidDel="00000000" w:rsidP="00000000" w:rsidRDefault="00000000" w:rsidRPr="00000000" w14:paraId="0000013B">
      <w:pPr>
        <w:pageBreakBefore w:val="0"/>
        <w:numPr>
          <w:ilvl w:val="0"/>
          <w:numId w:val="3"/>
        </w:numPr>
        <w:ind w:left="720" w:hanging="360"/>
        <w:rPr>
          <w:u w:val="none"/>
        </w:rPr>
      </w:pPr>
      <w:r w:rsidDel="00000000" w:rsidR="00000000" w:rsidRPr="00000000">
        <w:rPr>
          <w:rtl w:val="0"/>
        </w:rPr>
        <w:t xml:space="preserve">El Salvador</w:t>
      </w:r>
    </w:p>
    <w:p w:rsidR="00000000" w:rsidDel="00000000" w:rsidP="00000000" w:rsidRDefault="00000000" w:rsidRPr="00000000" w14:paraId="0000013C">
      <w:pPr>
        <w:pageBreakBefore w:val="0"/>
        <w:numPr>
          <w:ilvl w:val="1"/>
          <w:numId w:val="3"/>
        </w:numPr>
        <w:ind w:left="1440" w:hanging="360"/>
        <w:rPr>
          <w:u w:val="none"/>
        </w:rPr>
      </w:pPr>
      <w:r w:rsidDel="00000000" w:rsidR="00000000" w:rsidRPr="00000000">
        <w:rPr>
          <w:rtl w:val="0"/>
        </w:rPr>
        <w:t xml:space="preserve">Capital: San Salvador</w:t>
      </w:r>
    </w:p>
    <w:p w:rsidR="00000000" w:rsidDel="00000000" w:rsidP="00000000" w:rsidRDefault="00000000" w:rsidRPr="00000000" w14:paraId="0000013D">
      <w:pPr>
        <w:pageBreakBefore w:val="0"/>
        <w:numPr>
          <w:ilvl w:val="1"/>
          <w:numId w:val="3"/>
        </w:numPr>
        <w:ind w:left="1440" w:hanging="360"/>
        <w:rPr>
          <w:u w:val="none"/>
        </w:rPr>
      </w:pPr>
      <w:r w:rsidDel="00000000" w:rsidR="00000000" w:rsidRPr="00000000">
        <w:rPr>
          <w:rtl w:val="0"/>
        </w:rPr>
        <w:t xml:space="preserve">Currency: El dólar americano</w:t>
      </w:r>
    </w:p>
    <w:p w:rsidR="00000000" w:rsidDel="00000000" w:rsidP="00000000" w:rsidRDefault="00000000" w:rsidRPr="00000000" w14:paraId="0000013E">
      <w:pPr>
        <w:pageBreakBefore w:val="0"/>
        <w:numPr>
          <w:ilvl w:val="0"/>
          <w:numId w:val="3"/>
        </w:numPr>
        <w:ind w:left="720" w:hanging="360"/>
        <w:rPr>
          <w:u w:val="none"/>
        </w:rPr>
      </w:pPr>
      <w:r w:rsidDel="00000000" w:rsidR="00000000" w:rsidRPr="00000000">
        <w:rPr>
          <w:rtl w:val="0"/>
        </w:rPr>
        <w:t xml:space="preserve">Honduras</w:t>
      </w:r>
    </w:p>
    <w:p w:rsidR="00000000" w:rsidDel="00000000" w:rsidP="00000000" w:rsidRDefault="00000000" w:rsidRPr="00000000" w14:paraId="0000013F">
      <w:pPr>
        <w:pageBreakBefore w:val="0"/>
        <w:numPr>
          <w:ilvl w:val="1"/>
          <w:numId w:val="3"/>
        </w:numPr>
        <w:ind w:left="1440" w:hanging="360"/>
        <w:rPr>
          <w:u w:val="none"/>
        </w:rPr>
      </w:pPr>
      <w:r w:rsidDel="00000000" w:rsidR="00000000" w:rsidRPr="00000000">
        <w:rPr>
          <w:rtl w:val="0"/>
        </w:rPr>
        <w:t xml:space="preserve">Capital: Tegucigalpa</w:t>
      </w:r>
    </w:p>
    <w:p w:rsidR="00000000" w:rsidDel="00000000" w:rsidP="00000000" w:rsidRDefault="00000000" w:rsidRPr="00000000" w14:paraId="00000140">
      <w:pPr>
        <w:pageBreakBefore w:val="0"/>
        <w:numPr>
          <w:ilvl w:val="1"/>
          <w:numId w:val="3"/>
        </w:numPr>
        <w:ind w:left="1440" w:hanging="360"/>
        <w:rPr>
          <w:u w:val="none"/>
        </w:rPr>
      </w:pPr>
      <w:r w:rsidDel="00000000" w:rsidR="00000000" w:rsidRPr="00000000">
        <w:rPr>
          <w:rtl w:val="0"/>
        </w:rPr>
        <w:t xml:space="preserve">Currency: la lempira</w:t>
      </w:r>
    </w:p>
    <w:p w:rsidR="00000000" w:rsidDel="00000000" w:rsidP="00000000" w:rsidRDefault="00000000" w:rsidRPr="00000000" w14:paraId="00000141">
      <w:pPr>
        <w:pageBreakBefore w:val="0"/>
        <w:numPr>
          <w:ilvl w:val="0"/>
          <w:numId w:val="3"/>
        </w:numPr>
        <w:ind w:left="720" w:hanging="360"/>
        <w:rPr>
          <w:u w:val="none"/>
        </w:rPr>
      </w:pPr>
      <w:r w:rsidDel="00000000" w:rsidR="00000000" w:rsidRPr="00000000">
        <w:rPr>
          <w:rtl w:val="0"/>
        </w:rPr>
        <w:t xml:space="preserve">Nicaragua</w:t>
      </w:r>
    </w:p>
    <w:p w:rsidR="00000000" w:rsidDel="00000000" w:rsidP="00000000" w:rsidRDefault="00000000" w:rsidRPr="00000000" w14:paraId="00000142">
      <w:pPr>
        <w:pageBreakBefore w:val="0"/>
        <w:numPr>
          <w:ilvl w:val="1"/>
          <w:numId w:val="3"/>
        </w:numPr>
        <w:ind w:left="1440" w:hanging="360"/>
        <w:rPr>
          <w:u w:val="none"/>
        </w:rPr>
      </w:pPr>
      <w:r w:rsidDel="00000000" w:rsidR="00000000" w:rsidRPr="00000000">
        <w:rPr>
          <w:rtl w:val="0"/>
        </w:rPr>
        <w:t xml:space="preserve">Capital: Managua</w:t>
      </w:r>
    </w:p>
    <w:p w:rsidR="00000000" w:rsidDel="00000000" w:rsidP="00000000" w:rsidRDefault="00000000" w:rsidRPr="00000000" w14:paraId="00000143">
      <w:pPr>
        <w:pageBreakBefore w:val="0"/>
        <w:numPr>
          <w:ilvl w:val="1"/>
          <w:numId w:val="3"/>
        </w:numPr>
        <w:ind w:left="1440" w:hanging="360"/>
        <w:rPr>
          <w:u w:val="none"/>
        </w:rPr>
      </w:pPr>
      <w:r w:rsidDel="00000000" w:rsidR="00000000" w:rsidRPr="00000000">
        <w:rPr>
          <w:rtl w:val="0"/>
        </w:rPr>
        <w:t xml:space="preserve">Currency: el córdoba</w:t>
      </w:r>
    </w:p>
    <w:p w:rsidR="00000000" w:rsidDel="00000000" w:rsidP="00000000" w:rsidRDefault="00000000" w:rsidRPr="00000000" w14:paraId="00000144">
      <w:pPr>
        <w:pageBreakBefore w:val="0"/>
        <w:numPr>
          <w:ilvl w:val="0"/>
          <w:numId w:val="3"/>
        </w:numPr>
        <w:ind w:left="720" w:hanging="360"/>
        <w:rPr>
          <w:u w:val="none"/>
        </w:rPr>
      </w:pPr>
      <w:r w:rsidDel="00000000" w:rsidR="00000000" w:rsidRPr="00000000">
        <w:rPr>
          <w:rtl w:val="0"/>
        </w:rPr>
        <w:t xml:space="preserve">Costa Rica</w:t>
      </w:r>
    </w:p>
    <w:p w:rsidR="00000000" w:rsidDel="00000000" w:rsidP="00000000" w:rsidRDefault="00000000" w:rsidRPr="00000000" w14:paraId="00000145">
      <w:pPr>
        <w:pageBreakBefore w:val="0"/>
        <w:numPr>
          <w:ilvl w:val="1"/>
          <w:numId w:val="3"/>
        </w:numPr>
        <w:ind w:left="1440" w:hanging="360"/>
        <w:rPr>
          <w:u w:val="none"/>
        </w:rPr>
      </w:pPr>
      <w:r w:rsidDel="00000000" w:rsidR="00000000" w:rsidRPr="00000000">
        <w:rPr>
          <w:rtl w:val="0"/>
        </w:rPr>
        <w:t xml:space="preserve">Capital: San Jos</w:t>
      </w:r>
      <w:r w:rsidDel="00000000" w:rsidR="00000000" w:rsidRPr="00000000">
        <w:rPr>
          <w:highlight w:val="white"/>
          <w:rtl w:val="0"/>
        </w:rPr>
        <w:t xml:space="preserve">é</w:t>
      </w:r>
      <w:r w:rsidDel="00000000" w:rsidR="00000000" w:rsidRPr="00000000">
        <w:rPr>
          <w:rtl w:val="0"/>
        </w:rPr>
      </w:r>
    </w:p>
    <w:p w:rsidR="00000000" w:rsidDel="00000000" w:rsidP="00000000" w:rsidRDefault="00000000" w:rsidRPr="00000000" w14:paraId="00000146">
      <w:pPr>
        <w:pageBreakBefore w:val="0"/>
        <w:numPr>
          <w:ilvl w:val="1"/>
          <w:numId w:val="3"/>
        </w:numPr>
        <w:ind w:left="1440" w:hanging="360"/>
        <w:rPr>
          <w:u w:val="none"/>
        </w:rPr>
      </w:pPr>
      <w:r w:rsidDel="00000000" w:rsidR="00000000" w:rsidRPr="00000000">
        <w:rPr>
          <w:rtl w:val="0"/>
        </w:rPr>
        <w:t xml:space="preserve">Currency: el colón</w:t>
      </w:r>
    </w:p>
    <w:p w:rsidR="00000000" w:rsidDel="00000000" w:rsidP="00000000" w:rsidRDefault="00000000" w:rsidRPr="00000000" w14:paraId="00000147">
      <w:pPr>
        <w:pageBreakBefore w:val="0"/>
        <w:numPr>
          <w:ilvl w:val="0"/>
          <w:numId w:val="3"/>
        </w:numPr>
        <w:ind w:left="720" w:hanging="360"/>
        <w:rPr>
          <w:u w:val="none"/>
        </w:rPr>
      </w:pPr>
      <w:r w:rsidDel="00000000" w:rsidR="00000000" w:rsidRPr="00000000">
        <w:rPr>
          <w:rtl w:val="0"/>
        </w:rPr>
        <w:t xml:space="preserve">Panamá</w:t>
      </w:r>
    </w:p>
    <w:p w:rsidR="00000000" w:rsidDel="00000000" w:rsidP="00000000" w:rsidRDefault="00000000" w:rsidRPr="00000000" w14:paraId="00000148">
      <w:pPr>
        <w:pageBreakBefore w:val="0"/>
        <w:numPr>
          <w:ilvl w:val="1"/>
          <w:numId w:val="3"/>
        </w:numPr>
        <w:ind w:left="1440" w:hanging="360"/>
        <w:rPr>
          <w:u w:val="none"/>
        </w:rPr>
      </w:pPr>
      <w:r w:rsidDel="00000000" w:rsidR="00000000" w:rsidRPr="00000000">
        <w:rPr>
          <w:rtl w:val="0"/>
        </w:rPr>
        <w:t xml:space="preserve">Capital: Ciudad de Panamà</w:t>
      </w:r>
    </w:p>
    <w:p w:rsidR="00000000" w:rsidDel="00000000" w:rsidP="00000000" w:rsidRDefault="00000000" w:rsidRPr="00000000" w14:paraId="00000149">
      <w:pPr>
        <w:pageBreakBefore w:val="0"/>
        <w:numPr>
          <w:ilvl w:val="1"/>
          <w:numId w:val="3"/>
        </w:numPr>
        <w:ind w:left="1440" w:hanging="360"/>
        <w:rPr>
          <w:u w:val="none"/>
        </w:rPr>
      </w:pPr>
      <w:r w:rsidDel="00000000" w:rsidR="00000000" w:rsidRPr="00000000">
        <w:rPr>
          <w:rtl w:val="0"/>
        </w:rPr>
        <w:t xml:space="preserve">Currency: el balboa, el dólar americano</w:t>
      </w:r>
    </w:p>
    <w:p w:rsidR="00000000" w:rsidDel="00000000" w:rsidP="00000000" w:rsidRDefault="00000000" w:rsidRPr="00000000" w14:paraId="0000014A">
      <w:pPr>
        <w:pStyle w:val="Title"/>
        <w:pageBreakBefore w:val="0"/>
        <w:rPr/>
      </w:pPr>
      <w:bookmarkStart w:colFirst="0" w:colLast="0" w:name="_wb72fld2fq06" w:id="11"/>
      <w:bookmarkEnd w:id="11"/>
      <w:r w:rsidDel="00000000" w:rsidR="00000000" w:rsidRPr="00000000">
        <w:rPr>
          <w:rtl w:val="0"/>
        </w:rPr>
        <w:t xml:space="preserve">Save the planet</w:t>
      </w:r>
    </w:p>
    <w:p w:rsidR="00000000" w:rsidDel="00000000" w:rsidP="00000000" w:rsidRDefault="00000000" w:rsidRPr="00000000" w14:paraId="0000014B">
      <w:pPr>
        <w:pageBreakBefore w:val="0"/>
        <w:numPr>
          <w:ilvl w:val="0"/>
          <w:numId w:val="18"/>
        </w:numPr>
        <w:ind w:left="720" w:hanging="360"/>
      </w:pPr>
      <w:r w:rsidDel="00000000" w:rsidR="00000000" w:rsidRPr="00000000">
        <w:rPr>
          <w:rtl w:val="0"/>
        </w:rPr>
        <w:t xml:space="preserve">el smog: smog</w:t>
      </w:r>
    </w:p>
    <w:p w:rsidR="00000000" w:rsidDel="00000000" w:rsidP="00000000" w:rsidRDefault="00000000" w:rsidRPr="00000000" w14:paraId="0000014C">
      <w:pPr>
        <w:pageBreakBefore w:val="0"/>
        <w:numPr>
          <w:ilvl w:val="0"/>
          <w:numId w:val="18"/>
        </w:numPr>
        <w:ind w:left="720" w:hanging="360"/>
      </w:pPr>
      <w:r w:rsidDel="00000000" w:rsidR="00000000" w:rsidRPr="00000000">
        <w:rPr>
          <w:rtl w:val="0"/>
        </w:rPr>
        <w:t xml:space="preserve">el efecto: the effect</w:t>
      </w:r>
    </w:p>
    <w:p w:rsidR="00000000" w:rsidDel="00000000" w:rsidP="00000000" w:rsidRDefault="00000000" w:rsidRPr="00000000" w14:paraId="0000014D">
      <w:pPr>
        <w:pageBreakBefore w:val="0"/>
        <w:numPr>
          <w:ilvl w:val="0"/>
          <w:numId w:val="18"/>
        </w:numPr>
        <w:ind w:left="720" w:hanging="360"/>
      </w:pPr>
      <w:r w:rsidDel="00000000" w:rsidR="00000000" w:rsidRPr="00000000">
        <w:rPr>
          <w:rtl w:val="0"/>
        </w:rPr>
        <w:t xml:space="preserve">Invernadero: greenhouse (adj) </w:t>
      </w:r>
    </w:p>
    <w:p w:rsidR="00000000" w:rsidDel="00000000" w:rsidP="00000000" w:rsidRDefault="00000000" w:rsidRPr="00000000" w14:paraId="0000014E">
      <w:pPr>
        <w:pageBreakBefore w:val="0"/>
        <w:numPr>
          <w:ilvl w:val="0"/>
          <w:numId w:val="18"/>
        </w:numPr>
        <w:ind w:left="720" w:hanging="360"/>
      </w:pPr>
      <w:r w:rsidDel="00000000" w:rsidR="00000000" w:rsidRPr="00000000">
        <w:rPr>
          <w:rtl w:val="0"/>
        </w:rPr>
        <w:t xml:space="preserve">la sequía: drought</w:t>
      </w:r>
    </w:p>
    <w:p w:rsidR="00000000" w:rsidDel="00000000" w:rsidP="00000000" w:rsidRDefault="00000000" w:rsidRPr="00000000" w14:paraId="0000014F">
      <w:pPr>
        <w:pageBreakBefore w:val="0"/>
        <w:numPr>
          <w:ilvl w:val="0"/>
          <w:numId w:val="18"/>
        </w:numPr>
        <w:ind w:left="720" w:hanging="360"/>
      </w:pPr>
      <w:r w:rsidDel="00000000" w:rsidR="00000000" w:rsidRPr="00000000">
        <w:rPr>
          <w:rFonts w:ascii="Cardo" w:cs="Cardo" w:eastAsia="Cardo" w:hAnsi="Cardo"/>
          <w:rtl w:val="0"/>
        </w:rPr>
        <w:t xml:space="preserve">la inundación: ﬂood</w:t>
      </w:r>
    </w:p>
    <w:p w:rsidR="00000000" w:rsidDel="00000000" w:rsidP="00000000" w:rsidRDefault="00000000" w:rsidRPr="00000000" w14:paraId="00000150">
      <w:pPr>
        <w:pageBreakBefore w:val="0"/>
        <w:numPr>
          <w:ilvl w:val="0"/>
          <w:numId w:val="18"/>
        </w:numPr>
        <w:ind w:left="720" w:hanging="360"/>
      </w:pPr>
      <w:r w:rsidDel="00000000" w:rsidR="00000000" w:rsidRPr="00000000">
        <w:rPr>
          <w:rtl w:val="0"/>
        </w:rPr>
        <w:t xml:space="preserve">la erosión: erosion</w:t>
      </w:r>
    </w:p>
    <w:p w:rsidR="00000000" w:rsidDel="00000000" w:rsidP="00000000" w:rsidRDefault="00000000" w:rsidRPr="00000000" w14:paraId="00000151">
      <w:pPr>
        <w:pageBreakBefore w:val="0"/>
        <w:numPr>
          <w:ilvl w:val="0"/>
          <w:numId w:val="18"/>
        </w:numPr>
        <w:ind w:left="720" w:hanging="360"/>
      </w:pPr>
      <w:r w:rsidDel="00000000" w:rsidR="00000000" w:rsidRPr="00000000">
        <w:rPr>
          <w:rtl w:val="0"/>
        </w:rPr>
        <w:t xml:space="preserve">el suelo: ground, soil</w:t>
      </w:r>
    </w:p>
    <w:p w:rsidR="00000000" w:rsidDel="00000000" w:rsidP="00000000" w:rsidRDefault="00000000" w:rsidRPr="00000000" w14:paraId="00000152">
      <w:pPr>
        <w:pageBreakBefore w:val="0"/>
        <w:numPr>
          <w:ilvl w:val="0"/>
          <w:numId w:val="18"/>
        </w:numPr>
        <w:ind w:left="720" w:hanging="360"/>
      </w:pPr>
      <w:r w:rsidDel="00000000" w:rsidR="00000000" w:rsidRPr="00000000">
        <w:rPr>
          <w:rtl w:val="0"/>
        </w:rPr>
        <w:t xml:space="preserve">la deforestación: deforestation</w:t>
      </w:r>
    </w:p>
    <w:p w:rsidR="00000000" w:rsidDel="00000000" w:rsidP="00000000" w:rsidRDefault="00000000" w:rsidRPr="00000000" w14:paraId="00000153">
      <w:pPr>
        <w:pageBreakBefore w:val="0"/>
        <w:numPr>
          <w:ilvl w:val="0"/>
          <w:numId w:val="18"/>
        </w:numPr>
        <w:ind w:left="720" w:hanging="360"/>
      </w:pPr>
      <w:r w:rsidDel="00000000" w:rsidR="00000000" w:rsidRPr="00000000">
        <w:rPr>
          <w:rtl w:val="0"/>
        </w:rPr>
        <w:t xml:space="preserve">la contaminación: pollution contamination</w:t>
      </w:r>
    </w:p>
    <w:p w:rsidR="00000000" w:rsidDel="00000000" w:rsidP="00000000" w:rsidRDefault="00000000" w:rsidRPr="00000000" w14:paraId="00000154">
      <w:pPr>
        <w:pageBreakBefore w:val="0"/>
        <w:numPr>
          <w:ilvl w:val="0"/>
          <w:numId w:val="18"/>
        </w:numPr>
        <w:ind w:left="720" w:hanging="360"/>
      </w:pPr>
      <w:r w:rsidDel="00000000" w:rsidR="00000000" w:rsidRPr="00000000">
        <w:rPr>
          <w:rtl w:val="0"/>
        </w:rPr>
        <w:t xml:space="preserve">las especies: the species</w:t>
      </w:r>
    </w:p>
    <w:p w:rsidR="00000000" w:rsidDel="00000000" w:rsidP="00000000" w:rsidRDefault="00000000" w:rsidRPr="00000000" w14:paraId="00000155">
      <w:pPr>
        <w:pageBreakBefore w:val="0"/>
        <w:numPr>
          <w:ilvl w:val="0"/>
          <w:numId w:val="18"/>
        </w:numPr>
        <w:ind w:left="720" w:hanging="360"/>
      </w:pPr>
      <w:r w:rsidDel="00000000" w:rsidR="00000000" w:rsidRPr="00000000">
        <w:rPr>
          <w:rtl w:val="0"/>
        </w:rPr>
        <w:t xml:space="preserve">en peligro: endangered</w:t>
      </w:r>
    </w:p>
    <w:p w:rsidR="00000000" w:rsidDel="00000000" w:rsidP="00000000" w:rsidRDefault="00000000" w:rsidRPr="00000000" w14:paraId="00000156">
      <w:pPr>
        <w:pageBreakBefore w:val="0"/>
        <w:numPr>
          <w:ilvl w:val="0"/>
          <w:numId w:val="18"/>
        </w:numPr>
        <w:ind w:left="720" w:hanging="360"/>
      </w:pPr>
      <w:r w:rsidDel="00000000" w:rsidR="00000000" w:rsidRPr="00000000">
        <w:rPr>
          <w:rtl w:val="0"/>
        </w:rPr>
        <w:t xml:space="preserve">Extinción: extinction</w:t>
      </w:r>
    </w:p>
    <w:p w:rsidR="00000000" w:rsidDel="00000000" w:rsidP="00000000" w:rsidRDefault="00000000" w:rsidRPr="00000000" w14:paraId="00000157">
      <w:pPr>
        <w:pageBreakBefore w:val="0"/>
        <w:numPr>
          <w:ilvl w:val="0"/>
          <w:numId w:val="18"/>
        </w:numPr>
        <w:ind w:left="720" w:hanging="360"/>
      </w:pPr>
      <w:r w:rsidDel="00000000" w:rsidR="00000000" w:rsidRPr="00000000">
        <w:rPr>
          <w:rtl w:val="0"/>
        </w:rPr>
        <w:t xml:space="preserve">el medio ambiente: environment</w:t>
      </w:r>
    </w:p>
    <w:p w:rsidR="00000000" w:rsidDel="00000000" w:rsidP="00000000" w:rsidRDefault="00000000" w:rsidRPr="00000000" w14:paraId="00000158">
      <w:pPr>
        <w:pageBreakBefore w:val="0"/>
        <w:numPr>
          <w:ilvl w:val="0"/>
          <w:numId w:val="18"/>
        </w:numPr>
        <w:ind w:left="720" w:hanging="360"/>
      </w:pPr>
      <w:r w:rsidDel="00000000" w:rsidR="00000000" w:rsidRPr="00000000">
        <w:rPr>
          <w:rtl w:val="0"/>
        </w:rPr>
        <w:t xml:space="preserve">el riesgo: risk</w:t>
      </w:r>
    </w:p>
    <w:p w:rsidR="00000000" w:rsidDel="00000000" w:rsidP="00000000" w:rsidRDefault="00000000" w:rsidRPr="00000000" w14:paraId="00000159">
      <w:pPr>
        <w:pageBreakBefore w:val="0"/>
        <w:numPr>
          <w:ilvl w:val="0"/>
          <w:numId w:val="18"/>
        </w:numPr>
        <w:ind w:left="720" w:hanging="360"/>
      </w:pPr>
      <w:r w:rsidDel="00000000" w:rsidR="00000000" w:rsidRPr="00000000">
        <w:rPr>
          <w:rtl w:val="0"/>
        </w:rPr>
        <w:t xml:space="preserve">el aire: air</w:t>
      </w:r>
    </w:p>
    <w:p w:rsidR="00000000" w:rsidDel="00000000" w:rsidP="00000000" w:rsidRDefault="00000000" w:rsidRPr="00000000" w14:paraId="0000015A">
      <w:pPr>
        <w:pageBreakBefore w:val="0"/>
        <w:numPr>
          <w:ilvl w:val="0"/>
          <w:numId w:val="18"/>
        </w:numPr>
        <w:ind w:left="720" w:hanging="360"/>
      </w:pPr>
      <w:r w:rsidDel="00000000" w:rsidR="00000000" w:rsidRPr="00000000">
        <w:rPr>
          <w:rtl w:val="0"/>
        </w:rPr>
        <w:t xml:space="preserve">Pura: pure clean</w:t>
      </w:r>
    </w:p>
    <w:p w:rsidR="00000000" w:rsidDel="00000000" w:rsidP="00000000" w:rsidRDefault="00000000" w:rsidRPr="00000000" w14:paraId="0000015B">
      <w:pPr>
        <w:pageBreakBefore w:val="0"/>
        <w:numPr>
          <w:ilvl w:val="0"/>
          <w:numId w:val="18"/>
        </w:numPr>
        <w:ind w:left="720" w:hanging="360"/>
      </w:pPr>
      <w:r w:rsidDel="00000000" w:rsidR="00000000" w:rsidRPr="00000000">
        <w:rPr>
          <w:rtl w:val="0"/>
        </w:rPr>
        <w:t xml:space="preserve">Respirar: to breathe</w:t>
      </w:r>
    </w:p>
    <w:p w:rsidR="00000000" w:rsidDel="00000000" w:rsidP="00000000" w:rsidRDefault="00000000" w:rsidRPr="00000000" w14:paraId="0000015C">
      <w:pPr>
        <w:pageBreakBefore w:val="0"/>
        <w:numPr>
          <w:ilvl w:val="0"/>
          <w:numId w:val="18"/>
        </w:numPr>
        <w:ind w:left="720" w:hanging="360"/>
      </w:pPr>
      <w:r w:rsidDel="00000000" w:rsidR="00000000" w:rsidRPr="00000000">
        <w:rPr>
          <w:rtl w:val="0"/>
        </w:rPr>
        <w:t xml:space="preserve">el planeta: the planet</w:t>
      </w:r>
    </w:p>
    <w:p w:rsidR="00000000" w:rsidDel="00000000" w:rsidP="00000000" w:rsidRDefault="00000000" w:rsidRPr="00000000" w14:paraId="0000015D">
      <w:pPr>
        <w:pageBreakBefore w:val="0"/>
        <w:numPr>
          <w:ilvl w:val="0"/>
          <w:numId w:val="18"/>
        </w:numPr>
        <w:ind w:left="720" w:hanging="360"/>
      </w:pPr>
      <w:r w:rsidDel="00000000" w:rsidR="00000000" w:rsidRPr="00000000">
        <w:rPr>
          <w:rtl w:val="0"/>
        </w:rPr>
        <w:t xml:space="preserve">el recurso: resource</w:t>
      </w:r>
    </w:p>
    <w:p w:rsidR="00000000" w:rsidDel="00000000" w:rsidP="00000000" w:rsidRDefault="00000000" w:rsidRPr="00000000" w14:paraId="0000015E">
      <w:pPr>
        <w:pageBreakBefore w:val="0"/>
        <w:numPr>
          <w:ilvl w:val="0"/>
          <w:numId w:val="18"/>
        </w:numPr>
        <w:ind w:left="720" w:hanging="360"/>
      </w:pPr>
      <w:r w:rsidDel="00000000" w:rsidR="00000000" w:rsidRPr="00000000">
        <w:rPr>
          <w:rtl w:val="0"/>
        </w:rPr>
        <w:t xml:space="preserve">Natural: natural</w:t>
      </w:r>
    </w:p>
    <w:p w:rsidR="00000000" w:rsidDel="00000000" w:rsidP="00000000" w:rsidRDefault="00000000" w:rsidRPr="00000000" w14:paraId="0000015F">
      <w:pPr>
        <w:pageBreakBefore w:val="0"/>
        <w:numPr>
          <w:ilvl w:val="0"/>
          <w:numId w:val="18"/>
        </w:numPr>
        <w:ind w:left="720" w:hanging="360"/>
      </w:pPr>
      <w:r w:rsidDel="00000000" w:rsidR="00000000" w:rsidRPr="00000000">
        <w:rPr>
          <w:rtl w:val="0"/>
        </w:rPr>
        <w:t xml:space="preserve">Renovable: renewable</w:t>
      </w:r>
    </w:p>
    <w:p w:rsidR="00000000" w:rsidDel="00000000" w:rsidP="00000000" w:rsidRDefault="00000000" w:rsidRPr="00000000" w14:paraId="00000160">
      <w:pPr>
        <w:pageBreakBefore w:val="0"/>
        <w:numPr>
          <w:ilvl w:val="0"/>
          <w:numId w:val="18"/>
        </w:numPr>
        <w:ind w:left="720" w:hanging="360"/>
      </w:pPr>
      <w:r w:rsidDel="00000000" w:rsidR="00000000" w:rsidRPr="00000000">
        <w:rPr>
          <w:rtl w:val="0"/>
        </w:rPr>
        <w:t xml:space="preserve">el porvenir: future</w:t>
      </w:r>
    </w:p>
    <w:p w:rsidR="00000000" w:rsidDel="00000000" w:rsidP="00000000" w:rsidRDefault="00000000" w:rsidRPr="00000000" w14:paraId="00000161">
      <w:pPr>
        <w:pageBreakBefore w:val="0"/>
        <w:numPr>
          <w:ilvl w:val="0"/>
          <w:numId w:val="18"/>
        </w:numPr>
        <w:ind w:left="720" w:hanging="360"/>
      </w:pPr>
      <w:r w:rsidDel="00000000" w:rsidR="00000000" w:rsidRPr="00000000">
        <w:rPr>
          <w:rtl w:val="0"/>
        </w:rPr>
        <w:t xml:space="preserve">el petróleo: oil</w:t>
      </w:r>
    </w:p>
    <w:p w:rsidR="00000000" w:rsidDel="00000000" w:rsidP="00000000" w:rsidRDefault="00000000" w:rsidRPr="00000000" w14:paraId="00000162">
      <w:pPr>
        <w:pageBreakBefore w:val="0"/>
        <w:numPr>
          <w:ilvl w:val="0"/>
          <w:numId w:val="18"/>
        </w:numPr>
        <w:ind w:left="720" w:hanging="360"/>
      </w:pPr>
      <w:r w:rsidDel="00000000" w:rsidR="00000000" w:rsidRPr="00000000">
        <w:rPr>
          <w:rtl w:val="0"/>
        </w:rPr>
        <w:t xml:space="preserve">la biodiversidad: biodiversity</w:t>
      </w:r>
    </w:p>
    <w:p w:rsidR="00000000" w:rsidDel="00000000" w:rsidP="00000000" w:rsidRDefault="00000000" w:rsidRPr="00000000" w14:paraId="00000163">
      <w:pPr>
        <w:pageBreakBefore w:val="0"/>
        <w:numPr>
          <w:ilvl w:val="0"/>
          <w:numId w:val="18"/>
        </w:numPr>
        <w:ind w:left="720" w:hanging="360"/>
      </w:pPr>
      <w:r w:rsidDel="00000000" w:rsidR="00000000" w:rsidRPr="00000000">
        <w:rPr>
          <w:rtl w:val="0"/>
        </w:rPr>
        <w:t xml:space="preserve">la capa: layer</w:t>
      </w:r>
    </w:p>
    <w:p w:rsidR="00000000" w:rsidDel="00000000" w:rsidP="00000000" w:rsidRDefault="00000000" w:rsidRPr="00000000" w14:paraId="00000164">
      <w:pPr>
        <w:pageBreakBefore w:val="0"/>
        <w:numPr>
          <w:ilvl w:val="0"/>
          <w:numId w:val="18"/>
        </w:numPr>
        <w:ind w:left="720" w:hanging="360"/>
      </w:pPr>
      <w:r w:rsidDel="00000000" w:rsidR="00000000" w:rsidRPr="00000000">
        <w:rPr>
          <w:rtl w:val="0"/>
        </w:rPr>
        <w:t xml:space="preserve">Ozono: ozone</w:t>
      </w:r>
    </w:p>
    <w:p w:rsidR="00000000" w:rsidDel="00000000" w:rsidP="00000000" w:rsidRDefault="00000000" w:rsidRPr="00000000" w14:paraId="00000165">
      <w:pPr>
        <w:pageBreakBefore w:val="0"/>
        <w:numPr>
          <w:ilvl w:val="0"/>
          <w:numId w:val="18"/>
        </w:numPr>
        <w:ind w:left="720" w:hanging="360"/>
      </w:pPr>
      <w:r w:rsidDel="00000000" w:rsidR="00000000" w:rsidRPr="00000000">
        <w:rPr>
          <w:rtl w:val="0"/>
        </w:rPr>
        <w:t xml:space="preserve">Reemplazar: to replace</w:t>
      </w:r>
    </w:p>
    <w:p w:rsidR="00000000" w:rsidDel="00000000" w:rsidP="00000000" w:rsidRDefault="00000000" w:rsidRPr="00000000" w14:paraId="00000166">
      <w:pPr>
        <w:pageBreakBefore w:val="0"/>
        <w:numPr>
          <w:ilvl w:val="0"/>
          <w:numId w:val="18"/>
        </w:numPr>
        <w:ind w:left="720" w:hanging="360"/>
      </w:pPr>
      <w:r w:rsidDel="00000000" w:rsidR="00000000" w:rsidRPr="00000000">
        <w:rPr>
          <w:rtl w:val="0"/>
        </w:rPr>
        <w:t xml:space="preserve">la innovación: innovation</w:t>
      </w:r>
    </w:p>
    <w:p w:rsidR="00000000" w:rsidDel="00000000" w:rsidP="00000000" w:rsidRDefault="00000000" w:rsidRPr="00000000" w14:paraId="00000167">
      <w:pPr>
        <w:pageBreakBefore w:val="0"/>
        <w:numPr>
          <w:ilvl w:val="0"/>
          <w:numId w:val="18"/>
        </w:numPr>
        <w:ind w:left="720" w:hanging="360"/>
      </w:pPr>
      <w:r w:rsidDel="00000000" w:rsidR="00000000" w:rsidRPr="00000000">
        <w:rPr>
          <w:rtl w:val="0"/>
        </w:rPr>
        <w:t xml:space="preserve">Fomentar: to foster</w:t>
      </w:r>
    </w:p>
    <w:p w:rsidR="00000000" w:rsidDel="00000000" w:rsidP="00000000" w:rsidRDefault="00000000" w:rsidRPr="00000000" w14:paraId="00000168">
      <w:pPr>
        <w:pageBreakBefore w:val="0"/>
        <w:numPr>
          <w:ilvl w:val="0"/>
          <w:numId w:val="18"/>
        </w:numPr>
        <w:ind w:left="720" w:hanging="360"/>
      </w:pPr>
      <w:r w:rsidDel="00000000" w:rsidR="00000000" w:rsidRPr="00000000">
        <w:rPr>
          <w:rtl w:val="0"/>
        </w:rPr>
        <w:t xml:space="preserve">la responsabilidad: responsibility</w:t>
      </w:r>
    </w:p>
    <w:p w:rsidR="00000000" w:rsidDel="00000000" w:rsidP="00000000" w:rsidRDefault="00000000" w:rsidRPr="00000000" w14:paraId="00000169">
      <w:pPr>
        <w:pageBreakBefore w:val="0"/>
        <w:numPr>
          <w:ilvl w:val="0"/>
          <w:numId w:val="18"/>
        </w:numPr>
        <w:ind w:left="720" w:hanging="360"/>
      </w:pPr>
      <w:r w:rsidDel="00000000" w:rsidR="00000000" w:rsidRPr="00000000">
        <w:rPr>
          <w:rtl w:val="0"/>
        </w:rPr>
        <w:t xml:space="preserve">Proteger: to protect</w:t>
      </w:r>
    </w:p>
    <w:p w:rsidR="00000000" w:rsidDel="00000000" w:rsidP="00000000" w:rsidRDefault="00000000" w:rsidRPr="00000000" w14:paraId="0000016A">
      <w:pPr>
        <w:pageBreakBefore w:val="0"/>
        <w:numPr>
          <w:ilvl w:val="0"/>
          <w:numId w:val="18"/>
        </w:numPr>
        <w:ind w:left="720" w:hanging="360"/>
      </w:pPr>
      <w:r w:rsidDel="00000000" w:rsidR="00000000" w:rsidRPr="00000000">
        <w:rPr>
          <w:rtl w:val="0"/>
        </w:rPr>
        <w:t xml:space="preserve">el desarrollo: development</w:t>
      </w:r>
    </w:p>
    <w:p w:rsidR="00000000" w:rsidDel="00000000" w:rsidP="00000000" w:rsidRDefault="00000000" w:rsidRPr="00000000" w14:paraId="0000016B">
      <w:pPr>
        <w:pageBreakBefore w:val="0"/>
        <w:numPr>
          <w:ilvl w:val="0"/>
          <w:numId w:val="18"/>
        </w:numPr>
        <w:ind w:left="720" w:hanging="360"/>
      </w:pPr>
      <w:r w:rsidDel="00000000" w:rsidR="00000000" w:rsidRPr="00000000">
        <w:rPr>
          <w:rtl w:val="0"/>
        </w:rPr>
        <w:t xml:space="preserve">Mejorar: to improve</w:t>
      </w:r>
    </w:p>
    <w:p w:rsidR="00000000" w:rsidDel="00000000" w:rsidP="00000000" w:rsidRDefault="00000000" w:rsidRPr="00000000" w14:paraId="0000016C">
      <w:pPr>
        <w:pageBreakBefore w:val="0"/>
        <w:numPr>
          <w:ilvl w:val="0"/>
          <w:numId w:val="18"/>
        </w:numPr>
        <w:ind w:left="720" w:hanging="360"/>
      </w:pPr>
      <w:r w:rsidDel="00000000" w:rsidR="00000000" w:rsidRPr="00000000">
        <w:rPr>
          <w:rtl w:val="0"/>
        </w:rPr>
        <w:t xml:space="preserve">la investigación: investigation</w:t>
      </w:r>
    </w:p>
    <w:p w:rsidR="00000000" w:rsidDel="00000000" w:rsidP="00000000" w:rsidRDefault="00000000" w:rsidRPr="00000000" w14:paraId="0000016D">
      <w:pPr>
        <w:pageBreakBefore w:val="0"/>
        <w:numPr>
          <w:ilvl w:val="0"/>
          <w:numId w:val="18"/>
        </w:numPr>
        <w:ind w:left="720" w:hanging="360"/>
      </w:pPr>
      <w:r w:rsidDel="00000000" w:rsidR="00000000" w:rsidRPr="00000000">
        <w:rPr>
          <w:rtl w:val="0"/>
        </w:rPr>
        <w:t xml:space="preserve">Disminuir: to decrease</w:t>
      </w:r>
    </w:p>
    <w:p w:rsidR="00000000" w:rsidDel="00000000" w:rsidP="00000000" w:rsidRDefault="00000000" w:rsidRPr="00000000" w14:paraId="0000016E">
      <w:pPr>
        <w:pageBreakBefore w:val="0"/>
        <w:numPr>
          <w:ilvl w:val="0"/>
          <w:numId w:val="18"/>
        </w:numPr>
        <w:ind w:left="720" w:hanging="360"/>
      </w:pPr>
      <w:r w:rsidDel="00000000" w:rsidR="00000000" w:rsidRPr="00000000">
        <w:rPr>
          <w:rtl w:val="0"/>
        </w:rPr>
        <w:t xml:space="preserve">la transformación: transformation</w:t>
      </w:r>
    </w:p>
    <w:p w:rsidR="00000000" w:rsidDel="00000000" w:rsidP="00000000" w:rsidRDefault="00000000" w:rsidRPr="00000000" w14:paraId="0000016F">
      <w:pPr>
        <w:pageBreakBefore w:val="0"/>
        <w:numPr>
          <w:ilvl w:val="0"/>
          <w:numId w:val="18"/>
        </w:numPr>
        <w:ind w:left="720" w:hanging="360"/>
      </w:pPr>
      <w:r w:rsidDel="00000000" w:rsidR="00000000" w:rsidRPr="00000000">
        <w:rPr>
          <w:rtl w:val="0"/>
        </w:rPr>
        <w:t xml:space="preserve">Desarrollar: to develop</w:t>
      </w:r>
    </w:p>
    <w:p w:rsidR="00000000" w:rsidDel="00000000" w:rsidP="00000000" w:rsidRDefault="00000000" w:rsidRPr="00000000" w14:paraId="00000170">
      <w:pPr>
        <w:pageBreakBefore w:val="0"/>
        <w:numPr>
          <w:ilvl w:val="0"/>
          <w:numId w:val="18"/>
        </w:numPr>
        <w:ind w:left="720" w:hanging="360"/>
      </w:pPr>
      <w:r w:rsidDel="00000000" w:rsidR="00000000" w:rsidRPr="00000000">
        <w:rPr>
          <w:rtl w:val="0"/>
        </w:rPr>
        <w:t xml:space="preserve">el invento: invention</w:t>
      </w:r>
    </w:p>
    <w:p w:rsidR="00000000" w:rsidDel="00000000" w:rsidP="00000000" w:rsidRDefault="00000000" w:rsidRPr="00000000" w14:paraId="00000171">
      <w:pPr>
        <w:pageBreakBefore w:val="0"/>
        <w:numPr>
          <w:ilvl w:val="0"/>
          <w:numId w:val="18"/>
        </w:numPr>
        <w:ind w:left="720" w:hanging="360"/>
      </w:pPr>
      <w:r w:rsidDel="00000000" w:rsidR="00000000" w:rsidRPr="00000000">
        <w:rPr>
          <w:rtl w:val="0"/>
        </w:rPr>
        <w:t xml:space="preserve">Valorar: to value</w:t>
      </w:r>
    </w:p>
    <w:p w:rsidR="00000000" w:rsidDel="00000000" w:rsidP="00000000" w:rsidRDefault="00000000" w:rsidRPr="00000000" w14:paraId="00000172">
      <w:pPr>
        <w:pageBreakBefore w:val="0"/>
        <w:numPr>
          <w:ilvl w:val="0"/>
          <w:numId w:val="18"/>
        </w:numPr>
        <w:ind w:left="720" w:hanging="360"/>
      </w:pPr>
      <w:r w:rsidDel="00000000" w:rsidR="00000000" w:rsidRPr="00000000">
        <w:rPr>
          <w:rtl w:val="0"/>
        </w:rPr>
        <w:t xml:space="preserve">Informarse: to be informed</w:t>
      </w:r>
    </w:p>
    <w:p w:rsidR="00000000" w:rsidDel="00000000" w:rsidP="00000000" w:rsidRDefault="00000000" w:rsidRPr="00000000" w14:paraId="00000173">
      <w:pPr>
        <w:pageBreakBefore w:val="0"/>
        <w:numPr>
          <w:ilvl w:val="0"/>
          <w:numId w:val="18"/>
        </w:numPr>
        <w:ind w:left="720" w:hanging="360"/>
        <w:rPr>
          <w:u w:val="none"/>
        </w:rPr>
      </w:pPr>
      <w:r w:rsidDel="00000000" w:rsidR="00000000" w:rsidRPr="00000000">
        <w:rPr>
          <w:rtl w:val="0"/>
        </w:rPr>
        <w:t xml:space="preserve">Clima: climate</w:t>
      </w:r>
    </w:p>
    <w:p w:rsidR="00000000" w:rsidDel="00000000" w:rsidP="00000000" w:rsidRDefault="00000000" w:rsidRPr="00000000" w14:paraId="00000174">
      <w:pPr>
        <w:pageBreakBefore w:val="0"/>
        <w:numPr>
          <w:ilvl w:val="0"/>
          <w:numId w:val="18"/>
        </w:numPr>
        <w:ind w:left="720" w:hanging="360"/>
        <w:rPr>
          <w:u w:val="none"/>
        </w:rPr>
      </w:pPr>
      <w:r w:rsidDel="00000000" w:rsidR="00000000" w:rsidRPr="00000000">
        <w:rPr>
          <w:rtl w:val="0"/>
        </w:rPr>
        <w:t xml:space="preserve">El derrumbe: landslide</w:t>
      </w:r>
    </w:p>
    <w:p w:rsidR="00000000" w:rsidDel="00000000" w:rsidP="00000000" w:rsidRDefault="00000000" w:rsidRPr="00000000" w14:paraId="00000175">
      <w:pPr>
        <w:pageBreakBefore w:val="0"/>
        <w:numPr>
          <w:ilvl w:val="0"/>
          <w:numId w:val="18"/>
        </w:numPr>
        <w:ind w:left="720" w:hanging="360"/>
        <w:rPr>
          <w:u w:val="none"/>
        </w:rPr>
      </w:pPr>
      <w:r w:rsidDel="00000000" w:rsidR="00000000" w:rsidRPr="00000000">
        <w:rPr>
          <w:rtl w:val="0"/>
        </w:rPr>
        <w:t xml:space="preserve">El temblor: minor earthquake</w:t>
      </w:r>
    </w:p>
    <w:p w:rsidR="00000000" w:rsidDel="00000000" w:rsidP="00000000" w:rsidRDefault="00000000" w:rsidRPr="00000000" w14:paraId="00000176">
      <w:pPr>
        <w:pageBreakBefore w:val="0"/>
        <w:numPr>
          <w:ilvl w:val="0"/>
          <w:numId w:val="18"/>
        </w:numPr>
        <w:ind w:left="720" w:hanging="360"/>
        <w:rPr>
          <w:u w:val="none"/>
        </w:rPr>
      </w:pPr>
      <w:r w:rsidDel="00000000" w:rsidR="00000000" w:rsidRPr="00000000">
        <w:rPr>
          <w:rtl w:val="0"/>
        </w:rPr>
        <w:t xml:space="preserve">El terremoto: disastrous earthquake</w:t>
      </w:r>
    </w:p>
    <w:p w:rsidR="00000000" w:rsidDel="00000000" w:rsidP="00000000" w:rsidRDefault="00000000" w:rsidRPr="00000000" w14:paraId="00000177">
      <w:pPr>
        <w:pageBreakBefore w:val="0"/>
        <w:numPr>
          <w:ilvl w:val="0"/>
          <w:numId w:val="18"/>
        </w:numPr>
        <w:ind w:left="720" w:hanging="360"/>
        <w:rPr>
          <w:u w:val="none"/>
        </w:rPr>
      </w:pPr>
      <w:r w:rsidDel="00000000" w:rsidR="00000000" w:rsidRPr="00000000">
        <w:rPr>
          <w:rtl w:val="0"/>
        </w:rPr>
        <w:t xml:space="preserve">Tetonicos: tectonics</w:t>
      </w:r>
    </w:p>
    <w:p w:rsidR="00000000" w:rsidDel="00000000" w:rsidP="00000000" w:rsidRDefault="00000000" w:rsidRPr="00000000" w14:paraId="00000178">
      <w:pPr>
        <w:pageBreakBefore w:val="0"/>
        <w:numPr>
          <w:ilvl w:val="0"/>
          <w:numId w:val="18"/>
        </w:numPr>
        <w:ind w:left="720" w:hanging="360"/>
        <w:rPr>
          <w:u w:val="none"/>
        </w:rPr>
      </w:pPr>
      <w:r w:rsidDel="00000000" w:rsidR="00000000" w:rsidRPr="00000000">
        <w:rPr>
          <w:rtl w:val="0"/>
        </w:rPr>
        <w:t xml:space="preserve">Amenazar: threaten</w:t>
      </w:r>
    </w:p>
    <w:p w:rsidR="00000000" w:rsidDel="00000000" w:rsidP="00000000" w:rsidRDefault="00000000" w:rsidRPr="00000000" w14:paraId="00000179">
      <w:pPr>
        <w:pageBreakBefore w:val="0"/>
        <w:numPr>
          <w:ilvl w:val="0"/>
          <w:numId w:val="18"/>
        </w:numPr>
        <w:ind w:left="720" w:hanging="360"/>
        <w:rPr>
          <w:u w:val="none"/>
        </w:rPr>
      </w:pPr>
      <w:r w:rsidDel="00000000" w:rsidR="00000000" w:rsidRPr="00000000">
        <w:rPr>
          <w:rtl w:val="0"/>
        </w:rPr>
        <w:t xml:space="preserve">Dañar: to damage</w:t>
      </w:r>
    </w:p>
    <w:p w:rsidR="00000000" w:rsidDel="00000000" w:rsidP="00000000" w:rsidRDefault="00000000" w:rsidRPr="00000000" w14:paraId="0000017A">
      <w:pPr>
        <w:pageBreakBefore w:val="0"/>
        <w:numPr>
          <w:ilvl w:val="0"/>
          <w:numId w:val="18"/>
        </w:numPr>
        <w:ind w:left="720" w:hanging="360"/>
        <w:rPr>
          <w:u w:val="none"/>
        </w:rPr>
      </w:pPr>
      <w:r w:rsidDel="00000000" w:rsidR="00000000" w:rsidRPr="00000000">
        <w:rPr>
          <w:rtl w:val="0"/>
        </w:rPr>
        <w:t xml:space="preserve">Fumar: to smoke</w:t>
      </w:r>
    </w:p>
    <w:p w:rsidR="00000000" w:rsidDel="00000000" w:rsidP="00000000" w:rsidRDefault="00000000" w:rsidRPr="00000000" w14:paraId="0000017B">
      <w:pPr>
        <w:pageBreakBefore w:val="0"/>
        <w:numPr>
          <w:ilvl w:val="0"/>
          <w:numId w:val="18"/>
        </w:numPr>
        <w:ind w:left="720" w:hanging="360"/>
        <w:rPr>
          <w:u w:val="none"/>
        </w:rPr>
      </w:pPr>
      <w:r w:rsidDel="00000000" w:rsidR="00000000" w:rsidRPr="00000000">
        <w:rPr>
          <w:rtl w:val="0"/>
        </w:rPr>
        <w:t xml:space="preserve">Los pulmones: lungs</w:t>
      </w:r>
    </w:p>
    <w:p w:rsidR="00000000" w:rsidDel="00000000" w:rsidP="00000000" w:rsidRDefault="00000000" w:rsidRPr="00000000" w14:paraId="0000017C">
      <w:pPr>
        <w:pageBreakBefore w:val="0"/>
        <w:numPr>
          <w:ilvl w:val="0"/>
          <w:numId w:val="18"/>
        </w:numPr>
        <w:ind w:left="720" w:hanging="360"/>
        <w:rPr>
          <w:u w:val="none"/>
        </w:rPr>
      </w:pPr>
      <w:r w:rsidDel="00000000" w:rsidR="00000000" w:rsidRPr="00000000">
        <w:rPr>
          <w:rtl w:val="0"/>
        </w:rPr>
        <w:t xml:space="preserve">Volar: to fly</w:t>
      </w:r>
    </w:p>
    <w:p w:rsidR="00000000" w:rsidDel="00000000" w:rsidP="00000000" w:rsidRDefault="00000000" w:rsidRPr="00000000" w14:paraId="0000017D">
      <w:pPr>
        <w:pageBreakBefore w:val="0"/>
        <w:numPr>
          <w:ilvl w:val="0"/>
          <w:numId w:val="18"/>
        </w:numPr>
        <w:ind w:left="720" w:hanging="360"/>
        <w:rPr>
          <w:u w:val="none"/>
        </w:rPr>
      </w:pPr>
      <w:r w:rsidDel="00000000" w:rsidR="00000000" w:rsidRPr="00000000">
        <w:rPr>
          <w:rtl w:val="0"/>
        </w:rPr>
        <w:t xml:space="preserve">Complejos: complex</w:t>
      </w:r>
    </w:p>
    <w:p w:rsidR="00000000" w:rsidDel="00000000" w:rsidP="00000000" w:rsidRDefault="00000000" w:rsidRPr="00000000" w14:paraId="0000017E">
      <w:pPr>
        <w:pageBreakBefore w:val="0"/>
        <w:numPr>
          <w:ilvl w:val="0"/>
          <w:numId w:val="18"/>
        </w:numPr>
        <w:ind w:left="720" w:hanging="360"/>
        <w:rPr>
          <w:u w:val="none"/>
        </w:rPr>
      </w:pPr>
      <w:r w:rsidDel="00000000" w:rsidR="00000000" w:rsidRPr="00000000">
        <w:rPr>
          <w:rtl w:val="0"/>
        </w:rPr>
        <w:t xml:space="preserve">Votar: to vote</w:t>
      </w:r>
    </w:p>
    <w:p w:rsidR="00000000" w:rsidDel="00000000" w:rsidP="00000000" w:rsidRDefault="00000000" w:rsidRPr="00000000" w14:paraId="0000017F">
      <w:pPr>
        <w:pageBreakBefore w:val="0"/>
        <w:numPr>
          <w:ilvl w:val="0"/>
          <w:numId w:val="18"/>
        </w:numPr>
        <w:ind w:left="720" w:hanging="360"/>
        <w:rPr>
          <w:u w:val="none"/>
        </w:rPr>
      </w:pPr>
      <w:r w:rsidDel="00000000" w:rsidR="00000000" w:rsidRPr="00000000">
        <w:rPr>
          <w:rtl w:val="0"/>
        </w:rPr>
        <w:t xml:space="preserve">Fábricas: factories</w:t>
      </w:r>
    </w:p>
    <w:p w:rsidR="00000000" w:rsidDel="00000000" w:rsidP="00000000" w:rsidRDefault="00000000" w:rsidRPr="00000000" w14:paraId="00000180">
      <w:pPr>
        <w:pageBreakBefore w:val="0"/>
        <w:rPr/>
      </w:pPr>
      <w:r w:rsidDel="00000000" w:rsidR="00000000" w:rsidRPr="00000000">
        <w:rPr>
          <w:rtl w:val="0"/>
        </w:rPr>
      </w:r>
    </w:p>
    <w:p w:rsidR="00000000" w:rsidDel="00000000" w:rsidP="00000000" w:rsidRDefault="00000000" w:rsidRPr="00000000" w14:paraId="00000181">
      <w:pPr>
        <w:pStyle w:val="Title"/>
        <w:pageBreakBefore w:val="0"/>
        <w:rPr/>
      </w:pPr>
      <w:bookmarkStart w:colFirst="0" w:colLast="0" w:name="_aajgm9ysyye2" w:id="12"/>
      <w:bookmarkEnd w:id="12"/>
      <w:r w:rsidDel="00000000" w:rsidR="00000000" w:rsidRPr="00000000">
        <w:rPr>
          <w:rtl w:val="0"/>
        </w:rPr>
        <w:t xml:space="preserve">Future Tense</w:t>
      </w:r>
    </w:p>
    <w:p w:rsidR="00000000" w:rsidDel="00000000" w:rsidP="00000000" w:rsidRDefault="00000000" w:rsidRPr="00000000" w14:paraId="00000182">
      <w:pPr>
        <w:pageBreakBefore w:val="0"/>
        <w:numPr>
          <w:ilvl w:val="0"/>
          <w:numId w:val="20"/>
        </w:numPr>
        <w:ind w:left="720" w:hanging="360"/>
        <w:rPr>
          <w:u w:val="none"/>
        </w:rPr>
      </w:pPr>
      <w:r w:rsidDel="00000000" w:rsidR="00000000" w:rsidRPr="00000000">
        <w:rPr>
          <w:rtl w:val="0"/>
        </w:rPr>
        <w:t xml:space="preserve">Take infinitive and add endings</w:t>
      </w:r>
    </w:p>
    <w:p w:rsidR="00000000" w:rsidDel="00000000" w:rsidP="00000000" w:rsidRDefault="00000000" w:rsidRPr="00000000" w14:paraId="00000183">
      <w:pPr>
        <w:pageBreakBefore w:val="0"/>
        <w:numPr>
          <w:ilvl w:val="0"/>
          <w:numId w:val="20"/>
        </w:numPr>
        <w:ind w:left="720" w:hanging="360"/>
        <w:rPr>
          <w:u w:val="none"/>
        </w:rPr>
      </w:pPr>
      <w:r w:rsidDel="00000000" w:rsidR="00000000" w:rsidRPr="00000000">
        <w:rPr>
          <w:rtl w:val="0"/>
        </w:rPr>
        <w:t xml:space="preserve">Yo: -</w:t>
      </w:r>
      <w:r w:rsidDel="00000000" w:rsidR="00000000" w:rsidRPr="00000000">
        <w:rPr>
          <w:highlight w:val="white"/>
          <w:rtl w:val="0"/>
        </w:rPr>
        <w:t xml:space="preserve">é</w:t>
      </w:r>
    </w:p>
    <w:p w:rsidR="00000000" w:rsidDel="00000000" w:rsidP="00000000" w:rsidRDefault="00000000" w:rsidRPr="00000000" w14:paraId="00000184">
      <w:pPr>
        <w:pageBreakBefore w:val="0"/>
        <w:numPr>
          <w:ilvl w:val="0"/>
          <w:numId w:val="20"/>
        </w:numPr>
        <w:ind w:left="720" w:hanging="360"/>
        <w:rPr>
          <w:highlight w:val="white"/>
          <w:u w:val="none"/>
        </w:rPr>
      </w:pPr>
      <w:r w:rsidDel="00000000" w:rsidR="00000000" w:rsidRPr="00000000">
        <w:rPr>
          <w:highlight w:val="white"/>
          <w:rtl w:val="0"/>
        </w:rPr>
        <w:t xml:space="preserve">Tú: -</w:t>
      </w:r>
      <w:r w:rsidDel="00000000" w:rsidR="00000000" w:rsidRPr="00000000">
        <w:rPr>
          <w:rtl w:val="0"/>
        </w:rPr>
        <w:t xml:space="preserve">á</w:t>
      </w:r>
      <w:r w:rsidDel="00000000" w:rsidR="00000000" w:rsidRPr="00000000">
        <w:rPr>
          <w:highlight w:val="white"/>
          <w:rtl w:val="0"/>
        </w:rPr>
        <w:t xml:space="preserve">s</w:t>
      </w:r>
    </w:p>
    <w:p w:rsidR="00000000" w:rsidDel="00000000" w:rsidP="00000000" w:rsidRDefault="00000000" w:rsidRPr="00000000" w14:paraId="00000185">
      <w:pPr>
        <w:pageBreakBefore w:val="0"/>
        <w:numPr>
          <w:ilvl w:val="0"/>
          <w:numId w:val="20"/>
        </w:numPr>
        <w:ind w:left="720" w:hanging="360"/>
        <w:rPr>
          <w:highlight w:val="white"/>
          <w:u w:val="none"/>
        </w:rPr>
      </w:pPr>
      <w:r w:rsidDel="00000000" w:rsidR="00000000" w:rsidRPr="00000000">
        <w:rPr>
          <w:highlight w:val="white"/>
          <w:rtl w:val="0"/>
        </w:rPr>
        <w:t xml:space="preserve">el/ella/ud: -</w:t>
      </w:r>
      <w:r w:rsidDel="00000000" w:rsidR="00000000" w:rsidRPr="00000000">
        <w:rPr>
          <w:rtl w:val="0"/>
        </w:rPr>
        <w:t xml:space="preserve">á</w:t>
      </w:r>
    </w:p>
    <w:p w:rsidR="00000000" w:rsidDel="00000000" w:rsidP="00000000" w:rsidRDefault="00000000" w:rsidRPr="00000000" w14:paraId="00000186">
      <w:pPr>
        <w:pageBreakBefore w:val="0"/>
        <w:numPr>
          <w:ilvl w:val="0"/>
          <w:numId w:val="20"/>
        </w:numPr>
        <w:ind w:left="720" w:hanging="360"/>
        <w:rPr>
          <w:u w:val="none"/>
        </w:rPr>
      </w:pPr>
      <w:r w:rsidDel="00000000" w:rsidR="00000000" w:rsidRPr="00000000">
        <w:rPr>
          <w:rtl w:val="0"/>
        </w:rPr>
        <w:t xml:space="preserve">Nosotros: -</w:t>
      </w:r>
      <w:r w:rsidDel="00000000" w:rsidR="00000000" w:rsidRPr="00000000">
        <w:rPr>
          <w:highlight w:val="white"/>
          <w:rtl w:val="0"/>
        </w:rPr>
        <w:t xml:space="preserve">é</w:t>
      </w:r>
      <w:r w:rsidDel="00000000" w:rsidR="00000000" w:rsidRPr="00000000">
        <w:rPr>
          <w:rtl w:val="0"/>
        </w:rPr>
        <w:t xml:space="preserve">mos</w:t>
      </w:r>
    </w:p>
    <w:p w:rsidR="00000000" w:rsidDel="00000000" w:rsidP="00000000" w:rsidRDefault="00000000" w:rsidRPr="00000000" w14:paraId="00000187">
      <w:pPr>
        <w:pageBreakBefore w:val="0"/>
        <w:numPr>
          <w:ilvl w:val="0"/>
          <w:numId w:val="20"/>
        </w:numPr>
        <w:ind w:left="720" w:hanging="360"/>
        <w:rPr>
          <w:u w:val="none"/>
        </w:rPr>
      </w:pPr>
      <w:r w:rsidDel="00000000" w:rsidR="00000000" w:rsidRPr="00000000">
        <w:rPr>
          <w:rtl w:val="0"/>
        </w:rPr>
        <w:t xml:space="preserve">ellos/ellas/uds: </w:t>
      </w:r>
      <w:r w:rsidDel="00000000" w:rsidR="00000000" w:rsidRPr="00000000">
        <w:rPr>
          <w:highlight w:val="white"/>
          <w:rtl w:val="0"/>
        </w:rPr>
        <w:t xml:space="preserve">-</w:t>
      </w:r>
      <w:r w:rsidDel="00000000" w:rsidR="00000000" w:rsidRPr="00000000">
        <w:rPr>
          <w:rtl w:val="0"/>
        </w:rPr>
        <w:t xml:space="preserve">án</w:t>
      </w:r>
    </w:p>
    <w:p w:rsidR="00000000" w:rsidDel="00000000" w:rsidP="00000000" w:rsidRDefault="00000000" w:rsidRPr="00000000" w14:paraId="00000188">
      <w:pPr>
        <w:pageBreakBefore w:val="0"/>
        <w:numPr>
          <w:ilvl w:val="0"/>
          <w:numId w:val="20"/>
        </w:numPr>
        <w:ind w:left="720" w:hanging="360"/>
        <w:rPr>
          <w:highlight w:val="yellow"/>
        </w:rPr>
      </w:pPr>
      <w:r w:rsidDel="00000000" w:rsidR="00000000" w:rsidRPr="00000000">
        <w:rPr>
          <w:highlight w:val="yellow"/>
          <w:rtl w:val="0"/>
        </w:rPr>
        <w:t xml:space="preserve">Irregulars </w:t>
      </w:r>
    </w:p>
    <w:p w:rsidR="00000000" w:rsidDel="00000000" w:rsidP="00000000" w:rsidRDefault="00000000" w:rsidRPr="00000000" w14:paraId="00000189">
      <w:pPr>
        <w:pageBreakBefore w:val="0"/>
        <w:numPr>
          <w:ilvl w:val="1"/>
          <w:numId w:val="20"/>
        </w:numPr>
        <w:ind w:left="1440" w:hanging="360"/>
        <w:rPr>
          <w:u w:val="none"/>
        </w:rPr>
      </w:pPr>
      <w:r w:rsidDel="00000000" w:rsidR="00000000" w:rsidRPr="00000000">
        <w:rPr>
          <w:rtl w:val="0"/>
        </w:rPr>
        <w:t xml:space="preserve">Tener, poner, venir, salir: replace i or e from er/ir with d</w:t>
      </w:r>
    </w:p>
    <w:p w:rsidR="00000000" w:rsidDel="00000000" w:rsidP="00000000" w:rsidRDefault="00000000" w:rsidRPr="00000000" w14:paraId="0000018A">
      <w:pPr>
        <w:pageBreakBefore w:val="0"/>
        <w:numPr>
          <w:ilvl w:val="1"/>
          <w:numId w:val="20"/>
        </w:numPr>
        <w:ind w:left="1440" w:hanging="360"/>
        <w:rPr>
          <w:u w:val="none"/>
        </w:rPr>
      </w:pPr>
      <w:r w:rsidDel="00000000" w:rsidR="00000000" w:rsidRPr="00000000">
        <w:rPr>
          <w:rtl w:val="0"/>
        </w:rPr>
        <w:t xml:space="preserve">Poder, saber, haber, querer: drop e from er</w:t>
      </w:r>
    </w:p>
    <w:p w:rsidR="00000000" w:rsidDel="00000000" w:rsidP="00000000" w:rsidRDefault="00000000" w:rsidRPr="00000000" w14:paraId="0000018B">
      <w:pPr>
        <w:pageBreakBefore w:val="0"/>
        <w:numPr>
          <w:ilvl w:val="1"/>
          <w:numId w:val="20"/>
        </w:numPr>
        <w:ind w:left="1440" w:hanging="360"/>
        <w:rPr>
          <w:u w:val="none"/>
        </w:rPr>
      </w:pPr>
      <w:r w:rsidDel="00000000" w:rsidR="00000000" w:rsidRPr="00000000">
        <w:rPr>
          <w:rtl w:val="0"/>
        </w:rPr>
        <w:t xml:space="preserve">Hacer: drop ce</w:t>
      </w:r>
    </w:p>
    <w:p w:rsidR="00000000" w:rsidDel="00000000" w:rsidP="00000000" w:rsidRDefault="00000000" w:rsidRPr="00000000" w14:paraId="0000018C">
      <w:pPr>
        <w:pageBreakBefore w:val="0"/>
        <w:numPr>
          <w:ilvl w:val="1"/>
          <w:numId w:val="20"/>
        </w:numPr>
        <w:ind w:left="1440" w:hanging="360"/>
        <w:rPr>
          <w:u w:val="none"/>
        </w:rPr>
      </w:pPr>
      <w:r w:rsidDel="00000000" w:rsidR="00000000" w:rsidRPr="00000000">
        <w:rPr>
          <w:rtl w:val="0"/>
        </w:rPr>
        <w:t xml:space="preserve">Decir: e to i in stem</w:t>
      </w:r>
    </w:p>
    <w:p w:rsidR="00000000" w:rsidDel="00000000" w:rsidP="00000000" w:rsidRDefault="00000000" w:rsidRPr="00000000" w14:paraId="0000018D">
      <w:pPr>
        <w:pageBreakBefore w:val="0"/>
        <w:rPr/>
      </w:pPr>
      <w:r w:rsidDel="00000000" w:rsidR="00000000" w:rsidRPr="00000000">
        <w:rPr>
          <w:rtl w:val="0"/>
        </w:rPr>
      </w:r>
    </w:p>
    <w:p w:rsidR="00000000" w:rsidDel="00000000" w:rsidP="00000000" w:rsidRDefault="00000000" w:rsidRPr="00000000" w14:paraId="0000018E">
      <w:pPr>
        <w:pStyle w:val="Title"/>
        <w:pageBreakBefore w:val="0"/>
        <w:rPr/>
      </w:pPr>
      <w:bookmarkStart w:colFirst="0" w:colLast="0" w:name="_8ocagf2rgus3" w:id="13"/>
      <w:bookmarkEnd w:id="13"/>
      <w:r w:rsidDel="00000000" w:rsidR="00000000" w:rsidRPr="00000000">
        <w:rPr>
          <w:rtl w:val="0"/>
        </w:rPr>
        <w:t xml:space="preserve">Por vs Para</w:t>
      </w:r>
    </w:p>
    <w:p w:rsidR="00000000" w:rsidDel="00000000" w:rsidP="00000000" w:rsidRDefault="00000000" w:rsidRPr="00000000" w14:paraId="0000018F">
      <w:pPr>
        <w:pageBreakBefore w:val="0"/>
        <w:numPr>
          <w:ilvl w:val="0"/>
          <w:numId w:val="24"/>
        </w:numPr>
        <w:ind w:left="720" w:hanging="360"/>
        <w:rPr>
          <w:u w:val="none"/>
        </w:rPr>
      </w:pPr>
      <w:r w:rsidDel="00000000" w:rsidR="00000000" w:rsidRPr="00000000">
        <w:rPr>
          <w:rtl w:val="0"/>
        </w:rPr>
        <w:t xml:space="preserve">Por:  cause, time period (asides from deadline), place (asides from destination), medium, substitution</w:t>
      </w:r>
    </w:p>
    <w:p w:rsidR="00000000" w:rsidDel="00000000" w:rsidP="00000000" w:rsidRDefault="00000000" w:rsidRPr="00000000" w14:paraId="00000190">
      <w:pPr>
        <w:pageBreakBefore w:val="0"/>
        <w:numPr>
          <w:ilvl w:val="0"/>
          <w:numId w:val="24"/>
        </w:numPr>
        <w:ind w:left="720" w:hanging="360"/>
        <w:rPr>
          <w:u w:val="none"/>
        </w:rPr>
      </w:pPr>
      <w:r w:rsidDel="00000000" w:rsidR="00000000" w:rsidRPr="00000000">
        <w:rPr>
          <w:rtl w:val="0"/>
        </w:rPr>
        <w:t xml:space="preserve">Para: goal, destination, due date, opinions, comparisons</w:t>
      </w:r>
    </w:p>
    <w:p w:rsidR="00000000" w:rsidDel="00000000" w:rsidP="00000000" w:rsidRDefault="00000000" w:rsidRPr="00000000" w14:paraId="00000191">
      <w:pPr>
        <w:pageBreakBefore w:val="0"/>
        <w:rPr/>
      </w:pPr>
      <w:r w:rsidDel="00000000" w:rsidR="00000000" w:rsidRPr="00000000">
        <w:rPr>
          <w:rtl w:val="0"/>
        </w:rPr>
      </w:r>
    </w:p>
    <w:p w:rsidR="00000000" w:rsidDel="00000000" w:rsidP="00000000" w:rsidRDefault="00000000" w:rsidRPr="00000000" w14:paraId="00000192">
      <w:pPr>
        <w:pStyle w:val="Title"/>
        <w:pageBreakBefore w:val="0"/>
        <w:rPr/>
      </w:pPr>
      <w:bookmarkStart w:colFirst="0" w:colLast="0" w:name="_y02zo1jy44nm" w:id="14"/>
      <w:bookmarkEnd w:id="14"/>
      <w:r w:rsidDel="00000000" w:rsidR="00000000" w:rsidRPr="00000000">
        <w:rPr>
          <w:rtl w:val="0"/>
        </w:rPr>
        <w:t xml:space="preserve">Conversation Phrases</w:t>
      </w:r>
    </w:p>
    <w:p w:rsidR="00000000" w:rsidDel="00000000" w:rsidP="00000000" w:rsidRDefault="00000000" w:rsidRPr="00000000" w14:paraId="00000193">
      <w:pPr>
        <w:pageBreakBefore w:val="0"/>
        <w:numPr>
          <w:ilvl w:val="0"/>
          <w:numId w:val="16"/>
        </w:numPr>
        <w:ind w:left="720" w:hanging="360"/>
        <w:jc w:val="both"/>
        <w:rPr>
          <w:u w:val="none"/>
        </w:rPr>
      </w:pPr>
      <w:r w:rsidDel="00000000" w:rsidR="00000000" w:rsidRPr="00000000">
        <w:rPr>
          <w:rtl w:val="0"/>
        </w:rPr>
        <w:t xml:space="preserve">Question words: Qué, Por/para qué/quién, Cuál, Cómo, Dónde, Quién/es, Cuánto/s, A/de dónde</w:t>
      </w:r>
    </w:p>
    <w:p w:rsidR="00000000" w:rsidDel="00000000" w:rsidP="00000000" w:rsidRDefault="00000000" w:rsidRPr="00000000" w14:paraId="00000194">
      <w:pPr>
        <w:pageBreakBefore w:val="0"/>
        <w:numPr>
          <w:ilvl w:val="0"/>
          <w:numId w:val="16"/>
        </w:numPr>
        <w:ind w:left="720" w:hanging="360"/>
        <w:jc w:val="both"/>
        <w:rPr>
          <w:u w:val="none"/>
        </w:rPr>
      </w:pPr>
      <w:r w:rsidDel="00000000" w:rsidR="00000000" w:rsidRPr="00000000">
        <w:rPr>
          <w:rtl w:val="0"/>
        </w:rPr>
        <w:t xml:space="preserve">Opinions: Me parece, creo, pienso que, prefiero, me gusta/gustaría [más/mucho], deseo, pero [no] puedo, lo mejor/peor es, en mi opinión, me encanta, no aguanto</w:t>
      </w:r>
    </w:p>
    <w:p w:rsidR="00000000" w:rsidDel="00000000" w:rsidP="00000000" w:rsidRDefault="00000000" w:rsidRPr="00000000" w14:paraId="00000195">
      <w:pPr>
        <w:pageBreakBefore w:val="0"/>
        <w:numPr>
          <w:ilvl w:val="0"/>
          <w:numId w:val="16"/>
        </w:numPr>
        <w:ind w:left="720" w:hanging="360"/>
        <w:jc w:val="both"/>
        <w:rPr>
          <w:u w:val="none"/>
        </w:rPr>
      </w:pPr>
      <w:r w:rsidDel="00000000" w:rsidR="00000000" w:rsidRPr="00000000">
        <w:rPr>
          <w:rtl w:val="0"/>
        </w:rPr>
        <w:t xml:space="preserve">Don’t conjugate second verb</w:t>
      </w:r>
    </w:p>
    <w:p w:rsidR="00000000" w:rsidDel="00000000" w:rsidP="00000000" w:rsidRDefault="00000000" w:rsidRPr="00000000" w14:paraId="00000196">
      <w:pPr>
        <w:pageBreakBefore w:val="0"/>
        <w:numPr>
          <w:ilvl w:val="0"/>
          <w:numId w:val="16"/>
        </w:numPr>
        <w:ind w:left="720" w:hanging="360"/>
        <w:jc w:val="both"/>
        <w:rPr>
          <w:u w:val="none"/>
        </w:rPr>
      </w:pPr>
      <w:r w:rsidDel="00000000" w:rsidR="00000000" w:rsidRPr="00000000">
        <w:rPr>
          <w:rtl w:val="0"/>
        </w:rPr>
        <w:t xml:space="preserve">Usted is formal, tu is informal</w:t>
      </w:r>
    </w:p>
    <w:p w:rsidR="00000000" w:rsidDel="00000000" w:rsidP="00000000" w:rsidRDefault="00000000" w:rsidRPr="00000000" w14:paraId="00000197">
      <w:pPr>
        <w:pageBreakBefore w:val="0"/>
        <w:numPr>
          <w:ilvl w:val="0"/>
          <w:numId w:val="16"/>
        </w:numPr>
        <w:ind w:left="720" w:hanging="360"/>
        <w:jc w:val="both"/>
        <w:rPr>
          <w:u w:val="none"/>
        </w:rPr>
      </w:pPr>
      <w:r w:rsidDel="00000000" w:rsidR="00000000" w:rsidRPr="00000000">
        <w:rPr>
          <w:rtl w:val="0"/>
        </w:rPr>
        <w:t xml:space="preserve">Get attention of someone formal: perdón, me entiende, me comprende</w:t>
      </w:r>
    </w:p>
    <w:p w:rsidR="00000000" w:rsidDel="00000000" w:rsidP="00000000" w:rsidRDefault="00000000" w:rsidRPr="00000000" w14:paraId="00000198">
      <w:pPr>
        <w:pageBreakBefore w:val="0"/>
        <w:numPr>
          <w:ilvl w:val="1"/>
          <w:numId w:val="16"/>
        </w:numPr>
        <w:ind w:left="1440" w:hanging="360"/>
        <w:jc w:val="both"/>
        <w:rPr>
          <w:u w:val="none"/>
        </w:rPr>
      </w:pPr>
      <w:r w:rsidDel="00000000" w:rsidR="00000000" w:rsidRPr="00000000">
        <w:rPr>
          <w:rtl w:val="0"/>
        </w:rPr>
        <w:t xml:space="preserve">Informal: perdona, me entiendes, me comprendes</w:t>
      </w:r>
    </w:p>
    <w:p w:rsidR="00000000" w:rsidDel="00000000" w:rsidP="00000000" w:rsidRDefault="00000000" w:rsidRPr="00000000" w14:paraId="00000199">
      <w:pPr>
        <w:pageBreakBefore w:val="0"/>
        <w:numPr>
          <w:ilvl w:val="0"/>
          <w:numId w:val="16"/>
        </w:numPr>
        <w:ind w:left="720" w:hanging="360"/>
        <w:jc w:val="both"/>
        <w:rPr>
          <w:u w:val="none"/>
        </w:rPr>
      </w:pPr>
      <w:r w:rsidDel="00000000" w:rsidR="00000000" w:rsidRPr="00000000">
        <w:rPr>
          <w:rtl w:val="0"/>
        </w:rPr>
        <w:t xml:space="preserve">Greetings and farewells formal: buenos días, cómo está, cómo le va, adios, muchas gracias</w:t>
      </w:r>
    </w:p>
    <w:p w:rsidR="00000000" w:rsidDel="00000000" w:rsidP="00000000" w:rsidRDefault="00000000" w:rsidRPr="00000000" w14:paraId="0000019A">
      <w:pPr>
        <w:pageBreakBefore w:val="0"/>
        <w:numPr>
          <w:ilvl w:val="1"/>
          <w:numId w:val="16"/>
        </w:numPr>
        <w:ind w:left="1440" w:hanging="360"/>
        <w:jc w:val="both"/>
        <w:rPr>
          <w:u w:val="none"/>
        </w:rPr>
      </w:pPr>
      <w:r w:rsidDel="00000000" w:rsidR="00000000" w:rsidRPr="00000000">
        <w:rPr>
          <w:rtl w:val="0"/>
        </w:rPr>
        <w:t xml:space="preserve">Informal: hola, cómo estás, qué tal, como te va, hasta la vista</w:t>
      </w:r>
    </w:p>
    <w:p w:rsidR="00000000" w:rsidDel="00000000" w:rsidP="00000000" w:rsidRDefault="00000000" w:rsidRPr="00000000" w14:paraId="0000019B">
      <w:pPr>
        <w:pageBreakBefore w:val="0"/>
        <w:numPr>
          <w:ilvl w:val="0"/>
          <w:numId w:val="16"/>
        </w:numPr>
        <w:ind w:left="720" w:hanging="360"/>
        <w:jc w:val="both"/>
        <w:rPr>
          <w:u w:val="none"/>
        </w:rPr>
      </w:pPr>
      <w:r w:rsidDel="00000000" w:rsidR="00000000" w:rsidRPr="00000000">
        <w:rPr>
          <w:rtl w:val="0"/>
        </w:rPr>
        <w:t xml:space="preserve">Thanks formal: estoy muy agradecido por su ayuda</w:t>
      </w:r>
    </w:p>
    <w:p w:rsidR="00000000" w:rsidDel="00000000" w:rsidP="00000000" w:rsidRDefault="00000000" w:rsidRPr="00000000" w14:paraId="0000019C">
      <w:pPr>
        <w:pageBreakBefore w:val="0"/>
        <w:numPr>
          <w:ilvl w:val="1"/>
          <w:numId w:val="16"/>
        </w:numPr>
        <w:ind w:left="1440" w:hanging="360"/>
        <w:jc w:val="both"/>
        <w:rPr>
          <w:u w:val="none"/>
        </w:rPr>
      </w:pPr>
      <w:r w:rsidDel="00000000" w:rsidR="00000000" w:rsidRPr="00000000">
        <w:rPr>
          <w:rtl w:val="0"/>
        </w:rPr>
        <w:t xml:space="preserve">Informal estoy muy agradecido por tu ayuda</w:t>
      </w:r>
    </w:p>
    <w:p w:rsidR="00000000" w:rsidDel="00000000" w:rsidP="00000000" w:rsidRDefault="00000000" w:rsidRPr="00000000" w14:paraId="0000019D">
      <w:pPr>
        <w:pageBreakBefore w:val="0"/>
        <w:numPr>
          <w:ilvl w:val="1"/>
          <w:numId w:val="16"/>
        </w:numPr>
        <w:ind w:left="1440" w:hanging="360"/>
        <w:jc w:val="both"/>
        <w:rPr>
          <w:u w:val="none"/>
        </w:rPr>
      </w:pPr>
      <w:r w:rsidDel="00000000" w:rsidR="00000000" w:rsidRPr="00000000">
        <w:rPr>
          <w:rtl w:val="0"/>
        </w:rPr>
        <w:t xml:space="preserve">Both: [muchas/muchísimas] gracias, gracias por todo</w:t>
      </w:r>
    </w:p>
    <w:p w:rsidR="00000000" w:rsidDel="00000000" w:rsidP="00000000" w:rsidRDefault="00000000" w:rsidRPr="00000000" w14:paraId="0000019E">
      <w:pPr>
        <w:pageBreakBefore w:val="0"/>
        <w:numPr>
          <w:ilvl w:val="0"/>
          <w:numId w:val="16"/>
        </w:numPr>
        <w:ind w:left="720" w:hanging="360"/>
        <w:jc w:val="both"/>
        <w:rPr>
          <w:u w:val="none"/>
        </w:rPr>
      </w:pPr>
      <w:r w:rsidDel="00000000" w:rsidR="00000000" w:rsidRPr="00000000">
        <w:rPr>
          <w:rtl w:val="0"/>
        </w:rPr>
        <w:t xml:space="preserve">dis/agreement: [no] está bien, [no] me parece bien, [no] me gusta la idea, claro que si, [no] estoy de acuerdo, es una buena idea, pienso que sí/no, por supuesto</w:t>
      </w:r>
    </w:p>
    <w:p w:rsidR="00000000" w:rsidDel="00000000" w:rsidP="00000000" w:rsidRDefault="00000000" w:rsidRPr="00000000" w14:paraId="0000019F">
      <w:pPr>
        <w:pageBreakBefore w:val="0"/>
        <w:numPr>
          <w:ilvl w:val="0"/>
          <w:numId w:val="16"/>
        </w:numPr>
        <w:ind w:left="720" w:hanging="360"/>
        <w:jc w:val="both"/>
        <w:rPr>
          <w:u w:val="none"/>
        </w:rPr>
      </w:pPr>
      <w:r w:rsidDel="00000000" w:rsidR="00000000" w:rsidRPr="00000000">
        <w:rPr>
          <w:rtl w:val="0"/>
        </w:rPr>
        <w:t xml:space="preserve">Problems: hay/tengo una problema, esto es un problema, no sé qué [voy a] hacer, no sé qué haré</w:t>
      </w:r>
    </w:p>
    <w:p w:rsidR="00000000" w:rsidDel="00000000" w:rsidP="00000000" w:rsidRDefault="00000000" w:rsidRPr="00000000" w14:paraId="000001A0">
      <w:pPr>
        <w:pageBreakBefore w:val="0"/>
        <w:numPr>
          <w:ilvl w:val="0"/>
          <w:numId w:val="16"/>
        </w:numPr>
        <w:ind w:left="720" w:hanging="360"/>
        <w:jc w:val="both"/>
        <w:rPr>
          <w:u w:val="none"/>
        </w:rPr>
      </w:pPr>
      <w:r w:rsidDel="00000000" w:rsidR="00000000" w:rsidRPr="00000000">
        <w:rPr>
          <w:rtl w:val="0"/>
        </w:rPr>
        <w:t xml:space="preserve">Starters: sé, creo, oigo, pienso, leí, oí, parece + que</w:t>
      </w:r>
    </w:p>
    <w:p w:rsidR="00000000" w:rsidDel="00000000" w:rsidP="00000000" w:rsidRDefault="00000000" w:rsidRPr="00000000" w14:paraId="000001A1">
      <w:pPr>
        <w:pageBreakBefore w:val="0"/>
        <w:numPr>
          <w:ilvl w:val="1"/>
          <w:numId w:val="16"/>
        </w:numPr>
        <w:ind w:left="1440" w:hanging="360"/>
        <w:jc w:val="both"/>
        <w:rPr>
          <w:u w:val="none"/>
        </w:rPr>
      </w:pPr>
      <w:r w:rsidDel="00000000" w:rsidR="00000000" w:rsidRPr="00000000">
        <w:rPr>
          <w:rtl w:val="0"/>
        </w:rPr>
        <w:t xml:space="preserve">Es + obvio, cierto, verdad + que</w:t>
      </w:r>
    </w:p>
    <w:p w:rsidR="00000000" w:rsidDel="00000000" w:rsidP="00000000" w:rsidRDefault="00000000" w:rsidRPr="00000000" w14:paraId="000001A2">
      <w:pPr>
        <w:pageBreakBefore w:val="0"/>
        <w:rPr/>
      </w:pPr>
      <w:r w:rsidDel="00000000" w:rsidR="00000000" w:rsidRPr="00000000">
        <w:rPr>
          <w:rtl w:val="0"/>
        </w:rPr>
      </w:r>
    </w:p>
    <w:p w:rsidR="00000000" w:rsidDel="00000000" w:rsidP="00000000" w:rsidRDefault="00000000" w:rsidRPr="00000000" w14:paraId="000001A3">
      <w:pPr>
        <w:pStyle w:val="Title"/>
        <w:pageBreakBefore w:val="0"/>
        <w:rPr/>
      </w:pPr>
      <w:bookmarkStart w:colFirst="0" w:colLast="0" w:name="_fdf9sradpu7t" w:id="15"/>
      <w:bookmarkEnd w:id="15"/>
      <w:r w:rsidDel="00000000" w:rsidR="00000000" w:rsidRPr="00000000">
        <w:rPr>
          <w:rtl w:val="0"/>
        </w:rPr>
        <w:t xml:space="preserve">Restaurant Scenario</w:t>
      </w:r>
    </w:p>
    <w:p w:rsidR="00000000" w:rsidDel="00000000" w:rsidP="00000000" w:rsidRDefault="00000000" w:rsidRPr="00000000" w14:paraId="000001A4">
      <w:pPr>
        <w:pageBreakBefore w:val="0"/>
        <w:numPr>
          <w:ilvl w:val="0"/>
          <w:numId w:val="32"/>
        </w:numPr>
        <w:ind w:left="720" w:hanging="360"/>
        <w:jc w:val="both"/>
        <w:rPr>
          <w:u w:val="none"/>
        </w:rPr>
      </w:pPr>
      <w:r w:rsidDel="00000000" w:rsidR="00000000" w:rsidRPr="00000000">
        <w:rPr>
          <w:rtl w:val="0"/>
        </w:rPr>
        <w:t xml:space="preserve">Useful questions: Qué platos sabes cocinar, te gustas probar comida diferente, que cocinas cuando tienes una celebración especial, cuál es el plato del dia, tiene carne/pescado, que tienen de menú vegetariano, me trae la cuenta/menú por favor, estan listo para pedir</w:t>
      </w:r>
    </w:p>
    <w:p w:rsidR="00000000" w:rsidDel="00000000" w:rsidP="00000000" w:rsidRDefault="00000000" w:rsidRPr="00000000" w14:paraId="000001A5">
      <w:pPr>
        <w:pageBreakBefore w:val="0"/>
        <w:numPr>
          <w:ilvl w:val="0"/>
          <w:numId w:val="32"/>
        </w:numPr>
        <w:ind w:left="720" w:hanging="360"/>
        <w:jc w:val="both"/>
        <w:rPr>
          <w:u w:val="none"/>
        </w:rPr>
      </w:pPr>
      <w:r w:rsidDel="00000000" w:rsidR="00000000" w:rsidRPr="00000000">
        <w:rPr>
          <w:rtl w:val="0"/>
        </w:rPr>
        <w:t xml:space="preserve">Ways of preparation: cortar, cocinar, servir, poner en el horno, necesitar, pedir, ordenar</w:t>
      </w:r>
    </w:p>
    <w:p w:rsidR="00000000" w:rsidDel="00000000" w:rsidP="00000000" w:rsidRDefault="00000000" w:rsidRPr="00000000" w14:paraId="000001A6">
      <w:pPr>
        <w:pageBreakBefore w:val="0"/>
        <w:numPr>
          <w:ilvl w:val="0"/>
          <w:numId w:val="32"/>
        </w:numPr>
        <w:ind w:left="720" w:hanging="360"/>
        <w:jc w:val="both"/>
        <w:rPr>
          <w:u w:val="none"/>
        </w:rPr>
      </w:pPr>
      <w:r w:rsidDel="00000000" w:rsidR="00000000" w:rsidRPr="00000000">
        <w:rPr>
          <w:rtl w:val="0"/>
        </w:rPr>
        <w:t xml:space="preserve">Vocab: la receta, el plato, sabor, la sal, la pimienta, la cebolla, el ajo, salado/a, soso/a, los ingredientes, frío/a, caliente, saludable, caro, barato, dulce, agrio</w:t>
      </w:r>
    </w:p>
    <w:p w:rsidR="00000000" w:rsidDel="00000000" w:rsidP="00000000" w:rsidRDefault="00000000" w:rsidRPr="00000000" w14:paraId="000001A7">
      <w:pPr>
        <w:pageBreakBefore w:val="0"/>
        <w:numPr>
          <w:ilvl w:val="0"/>
          <w:numId w:val="32"/>
        </w:numPr>
        <w:ind w:left="720" w:hanging="360"/>
        <w:jc w:val="both"/>
        <w:rPr>
          <w:u w:val="none"/>
        </w:rPr>
      </w:pPr>
      <w:r w:rsidDel="00000000" w:rsidR="00000000" w:rsidRPr="00000000">
        <w:rPr>
          <w:rtl w:val="0"/>
        </w:rPr>
        <w:t xml:space="preserve">Expressions: bienvenido al restaurante, tengo una mesa reservada</w:t>
      </w:r>
    </w:p>
    <w:p w:rsidR="00000000" w:rsidDel="00000000" w:rsidP="00000000" w:rsidRDefault="00000000" w:rsidRPr="00000000" w14:paraId="000001A8">
      <w:pPr>
        <w:pageBreakBefore w:val="0"/>
        <w:numPr>
          <w:ilvl w:val="0"/>
          <w:numId w:val="32"/>
        </w:numPr>
        <w:ind w:left="720" w:hanging="360"/>
        <w:jc w:val="both"/>
        <w:rPr>
          <w:u w:val="none"/>
        </w:rPr>
      </w:pPr>
      <w:r w:rsidDel="00000000" w:rsidR="00000000" w:rsidRPr="00000000">
        <w:rPr>
          <w:rtl w:val="0"/>
        </w:rPr>
        <w:t xml:space="preserve">Complaints: la sopa está salada/fría/etc, yo no pedí este plato, puede cambiarmelo, la cuenta no está bien, no tengo cuchillo, tengo un pelo en mi sopa, me falta la servilleta</w:t>
      </w:r>
    </w:p>
    <w:p w:rsidR="00000000" w:rsidDel="00000000" w:rsidP="00000000" w:rsidRDefault="00000000" w:rsidRPr="00000000" w14:paraId="000001A9">
      <w:pPr>
        <w:pageBreakBefore w:val="0"/>
        <w:jc w:val="both"/>
        <w:rPr/>
      </w:pPr>
      <w:r w:rsidDel="00000000" w:rsidR="00000000" w:rsidRPr="00000000">
        <w:rPr>
          <w:rtl w:val="0"/>
        </w:rPr>
      </w:r>
    </w:p>
    <w:p w:rsidR="00000000" w:rsidDel="00000000" w:rsidP="00000000" w:rsidRDefault="00000000" w:rsidRPr="00000000" w14:paraId="000001AA">
      <w:pPr>
        <w:pStyle w:val="Title"/>
        <w:pageBreakBefore w:val="0"/>
        <w:jc w:val="both"/>
        <w:rPr/>
      </w:pPr>
      <w:bookmarkStart w:colFirst="0" w:colLast="0" w:name="_78cklpywjx8v" w:id="16"/>
      <w:bookmarkEnd w:id="16"/>
      <w:r w:rsidDel="00000000" w:rsidR="00000000" w:rsidRPr="00000000">
        <w:rPr>
          <w:rtl w:val="0"/>
        </w:rPr>
        <w:t xml:space="preserve">Weather Scenario</w:t>
      </w:r>
    </w:p>
    <w:p w:rsidR="00000000" w:rsidDel="00000000" w:rsidP="00000000" w:rsidRDefault="00000000" w:rsidRPr="00000000" w14:paraId="000001AB">
      <w:pPr>
        <w:pageBreakBefore w:val="0"/>
        <w:numPr>
          <w:ilvl w:val="0"/>
          <w:numId w:val="6"/>
        </w:numPr>
        <w:ind w:left="720" w:hanging="360"/>
        <w:rPr>
          <w:u w:val="none"/>
        </w:rPr>
      </w:pPr>
      <w:r w:rsidDel="00000000" w:rsidR="00000000" w:rsidRPr="00000000">
        <w:rPr>
          <w:rtl w:val="0"/>
        </w:rPr>
        <w:t xml:space="preserve">Hace [mucho] calor/sol/frío/viento/ [bien/mal tiempo, está nublado, llueve, nieva</w:t>
      </w:r>
    </w:p>
    <w:p w:rsidR="00000000" w:rsidDel="00000000" w:rsidP="00000000" w:rsidRDefault="00000000" w:rsidRPr="00000000" w14:paraId="000001AC">
      <w:pPr>
        <w:pageBreakBefore w:val="0"/>
        <w:numPr>
          <w:ilvl w:val="0"/>
          <w:numId w:val="6"/>
        </w:numPr>
        <w:ind w:left="720" w:hanging="360"/>
        <w:rPr>
          <w:u w:val="none"/>
        </w:rPr>
      </w:pPr>
      <w:r w:rsidDel="00000000" w:rsidR="00000000" w:rsidRPr="00000000">
        <w:rPr>
          <w:rtl w:val="0"/>
        </w:rPr>
        <w:t xml:space="preserve">El invierno, la primavera, el verano, el otono, estaciones</w:t>
      </w:r>
    </w:p>
    <w:p w:rsidR="00000000" w:rsidDel="00000000" w:rsidP="00000000" w:rsidRDefault="00000000" w:rsidRPr="00000000" w14:paraId="000001AD">
      <w:pPr>
        <w:pageBreakBefore w:val="0"/>
        <w:numPr>
          <w:ilvl w:val="0"/>
          <w:numId w:val="6"/>
        </w:numPr>
        <w:ind w:left="720" w:hanging="360"/>
        <w:rPr>
          <w:u w:val="none"/>
        </w:rPr>
      </w:pPr>
      <w:r w:rsidDel="00000000" w:rsidR="00000000" w:rsidRPr="00000000">
        <w:rPr>
          <w:rtl w:val="0"/>
        </w:rPr>
        <w:t xml:space="preserve">Qué tiempo hace</w:t>
      </w:r>
    </w:p>
    <w:p w:rsidR="00000000" w:rsidDel="00000000" w:rsidP="00000000" w:rsidRDefault="00000000" w:rsidRPr="00000000" w14:paraId="000001AE">
      <w:pPr>
        <w:pageBreakBefore w:val="0"/>
        <w:numPr>
          <w:ilvl w:val="0"/>
          <w:numId w:val="6"/>
        </w:numPr>
        <w:ind w:left="720" w:hanging="360"/>
        <w:rPr>
          <w:u w:val="none"/>
        </w:rPr>
      </w:pPr>
      <w:r w:rsidDel="00000000" w:rsidR="00000000" w:rsidRPr="00000000">
        <w:rPr>
          <w:rtl w:val="0"/>
        </w:rPr>
        <w:t xml:space="preserve">La temperatura, grados, celsius</w:t>
      </w:r>
    </w:p>
    <w:p w:rsidR="00000000" w:rsidDel="00000000" w:rsidP="00000000" w:rsidRDefault="00000000" w:rsidRPr="00000000" w14:paraId="000001AF">
      <w:pPr>
        <w:pageBreakBefore w:val="0"/>
        <w:rPr/>
      </w:pPr>
      <w:r w:rsidDel="00000000" w:rsidR="00000000" w:rsidRPr="00000000">
        <w:rPr>
          <w:rtl w:val="0"/>
        </w:rPr>
      </w:r>
    </w:p>
    <w:p w:rsidR="00000000" w:rsidDel="00000000" w:rsidP="00000000" w:rsidRDefault="00000000" w:rsidRPr="00000000" w14:paraId="000001B0">
      <w:pPr>
        <w:pStyle w:val="Title"/>
        <w:pageBreakBefore w:val="0"/>
        <w:rPr/>
      </w:pPr>
      <w:bookmarkStart w:colFirst="0" w:colLast="0" w:name="_mtuzk1816vt2" w:id="17"/>
      <w:bookmarkEnd w:id="17"/>
      <w:r w:rsidDel="00000000" w:rsidR="00000000" w:rsidRPr="00000000">
        <w:rPr>
          <w:rtl w:val="0"/>
        </w:rPr>
        <w:t xml:space="preserve">Lost Item Scenario</w:t>
      </w:r>
    </w:p>
    <w:p w:rsidR="00000000" w:rsidDel="00000000" w:rsidP="00000000" w:rsidRDefault="00000000" w:rsidRPr="00000000" w14:paraId="000001B1">
      <w:pPr>
        <w:pageBreakBefore w:val="0"/>
        <w:numPr>
          <w:ilvl w:val="0"/>
          <w:numId w:val="7"/>
        </w:numPr>
        <w:ind w:left="720" w:hanging="360"/>
        <w:jc w:val="both"/>
        <w:rPr>
          <w:u w:val="none"/>
        </w:rPr>
      </w:pPr>
      <w:r w:rsidDel="00000000" w:rsidR="00000000" w:rsidRPr="00000000">
        <w:rPr>
          <w:rtl w:val="0"/>
        </w:rPr>
        <w:t xml:space="preserve">Expressions and questions: Me puede/s ayudar por favor, no encuentro mi __, creo que se me cayó en __, perdí, dejé, no sé donde tengo mi __, necesito tu ayuda, necesito encontrar mi __, no encuentro mi __, me gustaría hablar con mi familia, mi perro se perdió, olvidé mi __, estoy muy preocupado/a, no sé qué hacer, estoy muy nervioso/a, que puedo hacer</w:t>
      </w:r>
    </w:p>
    <w:p w:rsidR="00000000" w:rsidDel="00000000" w:rsidP="00000000" w:rsidRDefault="00000000" w:rsidRPr="00000000" w14:paraId="000001B2">
      <w:pPr>
        <w:pageBreakBefore w:val="0"/>
        <w:numPr>
          <w:ilvl w:val="0"/>
          <w:numId w:val="7"/>
        </w:numPr>
        <w:ind w:left="720" w:hanging="360"/>
        <w:rPr>
          <w:u w:val="none"/>
        </w:rPr>
      </w:pPr>
      <w:r w:rsidDel="00000000" w:rsidR="00000000" w:rsidRPr="00000000">
        <w:rPr>
          <w:rtl w:val="0"/>
        </w:rPr>
        <w:t xml:space="preserve">Verbs: perder, buscar, costar, caerse, [no] encontrar</w:t>
      </w:r>
    </w:p>
    <w:p w:rsidR="00000000" w:rsidDel="00000000" w:rsidP="00000000" w:rsidRDefault="00000000" w:rsidRPr="00000000" w14:paraId="000001B3">
      <w:pPr>
        <w:pageBreakBefore w:val="0"/>
        <w:numPr>
          <w:ilvl w:val="0"/>
          <w:numId w:val="7"/>
        </w:numPr>
        <w:ind w:left="720" w:hanging="360"/>
        <w:rPr>
          <w:u w:val="none"/>
        </w:rPr>
      </w:pPr>
      <w:r w:rsidDel="00000000" w:rsidR="00000000" w:rsidRPr="00000000">
        <w:rPr>
          <w:rtl w:val="0"/>
        </w:rPr>
        <w:t xml:space="preserve">Description: es [muy] valioso/a, es muy costoso/a, me costó mucho dinero, es [algo] muy importante para mí</w:t>
      </w:r>
    </w:p>
    <w:p w:rsidR="00000000" w:rsidDel="00000000" w:rsidP="00000000" w:rsidRDefault="00000000" w:rsidRPr="00000000" w14:paraId="000001B4">
      <w:pPr>
        <w:pageBreakBefore w:val="0"/>
        <w:rPr/>
      </w:pPr>
      <w:r w:rsidDel="00000000" w:rsidR="00000000" w:rsidRPr="00000000">
        <w:rPr>
          <w:rtl w:val="0"/>
        </w:rPr>
      </w:r>
    </w:p>
    <w:p w:rsidR="00000000" w:rsidDel="00000000" w:rsidP="00000000" w:rsidRDefault="00000000" w:rsidRPr="00000000" w14:paraId="000001B5">
      <w:pPr>
        <w:pStyle w:val="Title"/>
        <w:pageBreakBefore w:val="0"/>
        <w:rPr/>
      </w:pPr>
      <w:bookmarkStart w:colFirst="0" w:colLast="0" w:name="_z3oqnmv3ae19" w:id="18"/>
      <w:bookmarkEnd w:id="18"/>
      <w:r w:rsidDel="00000000" w:rsidR="00000000" w:rsidRPr="00000000">
        <w:rPr>
          <w:rtl w:val="0"/>
        </w:rPr>
        <w:t xml:space="preserve">Store Scenario</w:t>
      </w:r>
    </w:p>
    <w:p w:rsidR="00000000" w:rsidDel="00000000" w:rsidP="00000000" w:rsidRDefault="00000000" w:rsidRPr="00000000" w14:paraId="000001B6">
      <w:pPr>
        <w:pageBreakBefore w:val="0"/>
        <w:numPr>
          <w:ilvl w:val="0"/>
          <w:numId w:val="4"/>
        </w:numPr>
        <w:ind w:left="720" w:hanging="360"/>
        <w:jc w:val="both"/>
        <w:rPr>
          <w:u w:val="none"/>
        </w:rPr>
      </w:pPr>
      <w:r w:rsidDel="00000000" w:rsidR="00000000" w:rsidRPr="00000000">
        <w:rPr>
          <w:rtl w:val="0"/>
        </w:rPr>
        <w:t xml:space="preserve">Me puedo/s ayudar por favor, cómo le/te puedo ayudar, qué desea/quiere comprar, puede/s darme alguna sugerencia por favor, cuánto cuesta esta __, qué tiene descuento hoy, cuánto cuestan __, cómo va/s a pagar, puede envolvermelo para regalo, de qué color lo/la quiere, aceptan dolares, necesito su/tu ayuda, me gustaría comprar algo típico del país, quiero comprar un regalo para __, no sé qué puedo comprar para __, querría comprar un souvenir pero no tengo mucho dinero, tengo que comprar un recuerdo, pagaré con tarjeta de crédito, deseo pagar en efectivo</w:t>
      </w:r>
    </w:p>
    <w:p w:rsidR="00000000" w:rsidDel="00000000" w:rsidP="00000000" w:rsidRDefault="00000000" w:rsidRPr="00000000" w14:paraId="000001B7">
      <w:pPr>
        <w:pageBreakBefore w:val="0"/>
        <w:numPr>
          <w:ilvl w:val="0"/>
          <w:numId w:val="4"/>
        </w:numPr>
        <w:ind w:left="720" w:hanging="360"/>
        <w:jc w:val="both"/>
        <w:rPr>
          <w:u w:val="none"/>
        </w:rPr>
      </w:pPr>
      <w:r w:rsidDel="00000000" w:rsidR="00000000" w:rsidRPr="00000000">
        <w:rPr>
          <w:rtl w:val="0"/>
        </w:rPr>
        <w:t xml:space="preserve">Adjectives: barato/a, caro/a, de plato, de oro, de madera, de color __, un recuerdo</w:t>
      </w:r>
    </w:p>
    <w:p w:rsidR="00000000" w:rsidDel="00000000" w:rsidP="00000000" w:rsidRDefault="00000000" w:rsidRPr="00000000" w14:paraId="000001B8">
      <w:pPr>
        <w:pageBreakBefore w:val="0"/>
        <w:numPr>
          <w:ilvl w:val="0"/>
          <w:numId w:val="4"/>
        </w:numPr>
        <w:ind w:left="720" w:hanging="360"/>
        <w:jc w:val="both"/>
        <w:rPr>
          <w:u w:val="none"/>
        </w:rPr>
      </w:pPr>
      <w:r w:rsidDel="00000000" w:rsidR="00000000" w:rsidRPr="00000000">
        <w:rPr>
          <w:rtl w:val="0"/>
        </w:rPr>
        <w:t xml:space="preserve">Expressions: muchas gracias por tu/su ayuda, de nada, es usted/eres muy amable, que buena idea, es una buena idea</w:t>
      </w:r>
    </w:p>
    <w:p w:rsidR="00000000" w:rsidDel="00000000" w:rsidP="00000000" w:rsidRDefault="00000000" w:rsidRPr="00000000" w14:paraId="000001B9">
      <w:pPr>
        <w:pageBreakBefore w:val="0"/>
        <w:numPr>
          <w:ilvl w:val="0"/>
          <w:numId w:val="4"/>
        </w:numPr>
        <w:ind w:left="720" w:hanging="360"/>
        <w:jc w:val="both"/>
        <w:rPr>
          <w:u w:val="none"/>
        </w:rPr>
      </w:pPr>
      <w:r w:rsidDel="00000000" w:rsidR="00000000" w:rsidRPr="00000000">
        <w:rPr>
          <w:rtl w:val="0"/>
        </w:rPr>
        <w:t xml:space="preserve">Questions: cuánto cuesta/n, qué número usas, puedo pagar con tarjeta, de qué color es/prefieres/te gusta, cuál está tu/su talla, puedo probarme, puedo ver __, dónde está el probador</w:t>
      </w:r>
    </w:p>
    <w:p w:rsidR="00000000" w:rsidDel="00000000" w:rsidP="00000000" w:rsidRDefault="00000000" w:rsidRPr="00000000" w14:paraId="000001BA">
      <w:pPr>
        <w:pageBreakBefore w:val="0"/>
        <w:numPr>
          <w:ilvl w:val="0"/>
          <w:numId w:val="4"/>
        </w:numPr>
        <w:ind w:left="720" w:hanging="360"/>
        <w:jc w:val="both"/>
        <w:rPr>
          <w:u w:val="none"/>
        </w:rPr>
      </w:pPr>
      <w:r w:rsidDel="00000000" w:rsidR="00000000" w:rsidRPr="00000000">
        <w:rPr>
          <w:rtl w:val="0"/>
        </w:rPr>
        <w:t xml:space="preserve">Verbs: comprar, pagar, probarme, devolver, preferir, necesitar</w:t>
      </w:r>
    </w:p>
    <w:p w:rsidR="00000000" w:rsidDel="00000000" w:rsidP="00000000" w:rsidRDefault="00000000" w:rsidRPr="00000000" w14:paraId="000001BB">
      <w:pPr>
        <w:pageBreakBefore w:val="0"/>
        <w:numPr>
          <w:ilvl w:val="0"/>
          <w:numId w:val="4"/>
        </w:numPr>
        <w:ind w:left="720" w:hanging="360"/>
        <w:jc w:val="both"/>
        <w:rPr>
          <w:u w:val="none"/>
        </w:rPr>
      </w:pPr>
      <w:r w:rsidDel="00000000" w:rsidR="00000000" w:rsidRPr="00000000">
        <w:rPr>
          <w:rtl w:val="0"/>
        </w:rPr>
        <w:t xml:space="preserve">La talla, el número, el precio, el color, barato/a, caro/a, grande, pequeño/a, largo/a, corto/a, bonito/a, feo/a, liso/a, estampado/a</w:t>
      </w:r>
    </w:p>
    <w:p w:rsidR="00000000" w:rsidDel="00000000" w:rsidP="00000000" w:rsidRDefault="00000000" w:rsidRPr="00000000" w14:paraId="000001BC">
      <w:pPr>
        <w:pageBreakBefore w:val="0"/>
        <w:jc w:val="both"/>
        <w:rPr/>
      </w:pPr>
      <w:r w:rsidDel="00000000" w:rsidR="00000000" w:rsidRPr="00000000">
        <w:rPr>
          <w:rtl w:val="0"/>
        </w:rPr>
      </w:r>
    </w:p>
    <w:p w:rsidR="00000000" w:rsidDel="00000000" w:rsidP="00000000" w:rsidRDefault="00000000" w:rsidRPr="00000000" w14:paraId="000001BD">
      <w:pPr>
        <w:pStyle w:val="Title"/>
        <w:pageBreakBefore w:val="0"/>
        <w:jc w:val="both"/>
        <w:rPr/>
      </w:pPr>
      <w:bookmarkStart w:colFirst="0" w:colLast="0" w:name="_koogedd58r41" w:id="19"/>
      <w:bookmarkEnd w:id="19"/>
      <w:r w:rsidDel="00000000" w:rsidR="00000000" w:rsidRPr="00000000">
        <w:rPr>
          <w:rtl w:val="0"/>
        </w:rPr>
        <w:t xml:space="preserve">Picnic Scenario</w:t>
      </w:r>
    </w:p>
    <w:p w:rsidR="00000000" w:rsidDel="00000000" w:rsidP="00000000" w:rsidRDefault="00000000" w:rsidRPr="00000000" w14:paraId="000001BE">
      <w:pPr>
        <w:pageBreakBefore w:val="0"/>
        <w:numPr>
          <w:ilvl w:val="0"/>
          <w:numId w:val="28"/>
        </w:numPr>
        <w:ind w:left="720" w:hanging="360"/>
        <w:jc w:val="both"/>
        <w:rPr>
          <w:u w:val="none"/>
        </w:rPr>
      </w:pPr>
      <w:r w:rsidDel="00000000" w:rsidR="00000000" w:rsidRPr="00000000">
        <w:rPr>
          <w:rtl w:val="0"/>
        </w:rPr>
        <w:t xml:space="preserve">Things: el mantel, la servilleta, vasos de plástico, el repelente de insectos, la canasta, los cubiertos, la parrilla, el frisbee, una pelota, la cámara, el bloqueador solar</w:t>
      </w:r>
    </w:p>
    <w:p w:rsidR="00000000" w:rsidDel="00000000" w:rsidP="00000000" w:rsidRDefault="00000000" w:rsidRPr="00000000" w14:paraId="000001BF">
      <w:pPr>
        <w:pageBreakBefore w:val="0"/>
        <w:numPr>
          <w:ilvl w:val="0"/>
          <w:numId w:val="28"/>
        </w:numPr>
        <w:ind w:left="720" w:hanging="360"/>
        <w:jc w:val="both"/>
        <w:rPr>
          <w:u w:val="none"/>
        </w:rPr>
      </w:pPr>
      <w:r w:rsidDel="00000000" w:rsidR="00000000" w:rsidRPr="00000000">
        <w:rPr>
          <w:rtl w:val="0"/>
        </w:rPr>
        <w:t xml:space="preserve">Clothing: una camisa, los pantalones, sandalias, los zapatos, la gafa de sol, el sombrero, un suéter, chanclas, una camiseta</w:t>
      </w:r>
    </w:p>
    <w:p w:rsidR="00000000" w:rsidDel="00000000" w:rsidP="00000000" w:rsidRDefault="00000000" w:rsidRPr="00000000" w14:paraId="000001C0">
      <w:pPr>
        <w:pageBreakBefore w:val="0"/>
        <w:numPr>
          <w:ilvl w:val="0"/>
          <w:numId w:val="28"/>
        </w:numPr>
        <w:ind w:left="720" w:hanging="360"/>
        <w:jc w:val="both"/>
        <w:rPr>
          <w:u w:val="none"/>
        </w:rPr>
      </w:pPr>
      <w:r w:rsidDel="00000000" w:rsidR="00000000" w:rsidRPr="00000000">
        <w:rPr>
          <w:rtl w:val="0"/>
        </w:rPr>
        <w:t xml:space="preserve">Places: el parque, la montana, la playa, cerca de un __, el bosque, el patio de casa</w:t>
      </w:r>
    </w:p>
    <w:p w:rsidR="00000000" w:rsidDel="00000000" w:rsidP="00000000" w:rsidRDefault="00000000" w:rsidRPr="00000000" w14:paraId="000001C1">
      <w:pPr>
        <w:pageBreakBefore w:val="0"/>
        <w:jc w:val="both"/>
        <w:rPr/>
      </w:pPr>
      <w:r w:rsidDel="00000000" w:rsidR="00000000" w:rsidRPr="00000000">
        <w:rPr>
          <w:rtl w:val="0"/>
        </w:rPr>
      </w:r>
    </w:p>
    <w:p w:rsidR="00000000" w:rsidDel="00000000" w:rsidP="00000000" w:rsidRDefault="00000000" w:rsidRPr="00000000" w14:paraId="000001C2">
      <w:pPr>
        <w:pStyle w:val="Title"/>
        <w:pageBreakBefore w:val="0"/>
        <w:jc w:val="both"/>
        <w:rPr/>
      </w:pPr>
      <w:bookmarkStart w:colFirst="0" w:colLast="0" w:name="_qx32fbcgujtq" w:id="20"/>
      <w:bookmarkEnd w:id="20"/>
      <w:r w:rsidDel="00000000" w:rsidR="00000000" w:rsidRPr="00000000">
        <w:rPr>
          <w:rtl w:val="0"/>
        </w:rPr>
        <w:t xml:space="preserve">Accidents Scenario</w:t>
      </w:r>
    </w:p>
    <w:p w:rsidR="00000000" w:rsidDel="00000000" w:rsidP="00000000" w:rsidRDefault="00000000" w:rsidRPr="00000000" w14:paraId="000001C3">
      <w:pPr>
        <w:pageBreakBefore w:val="0"/>
        <w:numPr>
          <w:ilvl w:val="0"/>
          <w:numId w:val="17"/>
        </w:numPr>
        <w:ind w:left="720" w:hanging="360"/>
        <w:jc w:val="both"/>
        <w:rPr>
          <w:u w:val="none"/>
        </w:rPr>
      </w:pPr>
      <w:r w:rsidDel="00000000" w:rsidR="00000000" w:rsidRPr="00000000">
        <w:rPr>
          <w:rtl w:val="0"/>
        </w:rPr>
        <w:t xml:space="preserve">Qué te pasó/pasa, cómo te sientes, tuve un accidente, me caí, me corté, me torcí __, me tropecé, me rompí __, me duele/n __, no me encuentro bien, no me siento bien, tengo dolor de __, tengo una cita con el medico, estoy mareado, tengo [mucha] fiebre, tengo que sacarme/hacerme una radiografia, tengo un resfriado, sangrar, paramédicos, chocar, emergencia, lastimarse, torcerse</w:t>
      </w:r>
    </w:p>
    <w:p w:rsidR="00000000" w:rsidDel="00000000" w:rsidP="00000000" w:rsidRDefault="00000000" w:rsidRPr="00000000" w14:paraId="000001C4">
      <w:pPr>
        <w:pageBreakBefore w:val="0"/>
        <w:jc w:val="both"/>
        <w:rPr/>
      </w:pPr>
      <w:r w:rsidDel="00000000" w:rsidR="00000000" w:rsidRPr="00000000">
        <w:rPr>
          <w:rtl w:val="0"/>
        </w:rPr>
      </w:r>
    </w:p>
    <w:p w:rsidR="00000000" w:rsidDel="00000000" w:rsidP="00000000" w:rsidRDefault="00000000" w:rsidRPr="00000000" w14:paraId="000001C5">
      <w:pPr>
        <w:pStyle w:val="Title"/>
        <w:pageBreakBefore w:val="0"/>
        <w:jc w:val="both"/>
        <w:rPr/>
      </w:pPr>
      <w:bookmarkStart w:colFirst="0" w:colLast="0" w:name="_bwdebox3she0" w:id="21"/>
      <w:bookmarkEnd w:id="21"/>
      <w:r w:rsidDel="00000000" w:rsidR="00000000" w:rsidRPr="00000000">
        <w:rPr>
          <w:rtl w:val="0"/>
        </w:rPr>
        <w:t xml:space="preserve">Doctor Scenario</w:t>
      </w:r>
    </w:p>
    <w:p w:rsidR="00000000" w:rsidDel="00000000" w:rsidP="00000000" w:rsidRDefault="00000000" w:rsidRPr="00000000" w14:paraId="000001C6">
      <w:pPr>
        <w:pageBreakBefore w:val="0"/>
        <w:numPr>
          <w:ilvl w:val="0"/>
          <w:numId w:val="33"/>
        </w:numPr>
        <w:ind w:left="720" w:hanging="360"/>
        <w:jc w:val="both"/>
        <w:rPr>
          <w:u w:val="none"/>
        </w:rPr>
      </w:pPr>
      <w:r w:rsidDel="00000000" w:rsidR="00000000" w:rsidRPr="00000000">
        <w:rPr>
          <w:rtl w:val="0"/>
        </w:rPr>
        <w:t xml:space="preserve">La cita, el consultorio, la enfermera, el doctor, el médico, una medicina, una pastilla, una receta, una venda, una tirita, una curita, los puntos, una inyección, un yeso, la sangre, la ambulancia, las muletas, la silla de ruedas, unas gotas, tos, estornudos, yeso, examinar, cirujano, silla, vitaminas, sala</w:t>
      </w:r>
    </w:p>
    <w:p w:rsidR="00000000" w:rsidDel="00000000" w:rsidP="00000000" w:rsidRDefault="00000000" w:rsidRPr="00000000" w14:paraId="000001C7">
      <w:pPr>
        <w:pageBreakBefore w:val="0"/>
        <w:jc w:val="both"/>
        <w:rPr/>
      </w:pPr>
      <w:r w:rsidDel="00000000" w:rsidR="00000000" w:rsidRPr="00000000">
        <w:rPr>
          <w:rtl w:val="0"/>
        </w:rPr>
      </w:r>
    </w:p>
    <w:p w:rsidR="00000000" w:rsidDel="00000000" w:rsidP="00000000" w:rsidRDefault="00000000" w:rsidRPr="00000000" w14:paraId="000001C8">
      <w:pPr>
        <w:pStyle w:val="Title"/>
        <w:pageBreakBefore w:val="0"/>
        <w:jc w:val="both"/>
        <w:rPr/>
      </w:pPr>
      <w:bookmarkStart w:colFirst="0" w:colLast="0" w:name="_miex3hawyf67" w:id="22"/>
      <w:bookmarkEnd w:id="22"/>
      <w:r w:rsidDel="00000000" w:rsidR="00000000" w:rsidRPr="00000000">
        <w:rPr>
          <w:rtl w:val="0"/>
        </w:rPr>
        <w:t xml:space="preserve">The Caribbean</w:t>
      </w:r>
    </w:p>
    <w:p w:rsidR="00000000" w:rsidDel="00000000" w:rsidP="00000000" w:rsidRDefault="00000000" w:rsidRPr="00000000" w14:paraId="000001C9">
      <w:pPr>
        <w:pageBreakBefore w:val="0"/>
        <w:numPr>
          <w:ilvl w:val="0"/>
          <w:numId w:val="22"/>
        </w:numPr>
        <w:ind w:left="720" w:hanging="360"/>
        <w:jc w:val="both"/>
        <w:rPr>
          <w:u w:val="none"/>
        </w:rPr>
      </w:pPr>
      <w:r w:rsidDel="00000000" w:rsidR="00000000" w:rsidRPr="00000000">
        <w:rPr>
          <w:rtl w:val="0"/>
        </w:rPr>
        <w:t xml:space="preserve">Islands in Caribbean Ocean near Centroamerica</w:t>
      </w:r>
    </w:p>
    <w:p w:rsidR="00000000" w:rsidDel="00000000" w:rsidP="00000000" w:rsidRDefault="00000000" w:rsidRPr="00000000" w14:paraId="000001CA">
      <w:pPr>
        <w:pageBreakBefore w:val="0"/>
        <w:numPr>
          <w:ilvl w:val="0"/>
          <w:numId w:val="22"/>
        </w:numPr>
        <w:ind w:left="720" w:hanging="360"/>
        <w:jc w:val="both"/>
        <w:rPr>
          <w:u w:val="none"/>
        </w:rPr>
      </w:pPr>
      <w:r w:rsidDel="00000000" w:rsidR="00000000" w:rsidRPr="00000000">
        <w:rPr>
          <w:rtl w:val="0"/>
        </w:rPr>
        <w:t xml:space="preserve">Jamaica (not hispanic), Puerto Rico, Dominican Republic and Cuba</w:t>
      </w:r>
    </w:p>
    <w:p w:rsidR="00000000" w:rsidDel="00000000" w:rsidP="00000000" w:rsidRDefault="00000000" w:rsidRPr="00000000" w14:paraId="000001CB">
      <w:pPr>
        <w:pageBreakBefore w:val="0"/>
        <w:numPr>
          <w:ilvl w:val="0"/>
          <w:numId w:val="22"/>
        </w:numPr>
        <w:ind w:left="720" w:hanging="360"/>
        <w:jc w:val="both"/>
        <w:rPr>
          <w:u w:val="none"/>
        </w:rPr>
      </w:pPr>
      <w:r w:rsidDel="00000000" w:rsidR="00000000" w:rsidRPr="00000000">
        <w:rPr>
          <w:rtl w:val="0"/>
        </w:rPr>
        <w:t xml:space="preserve">Seasons: seca and lluviosa</w:t>
      </w:r>
    </w:p>
    <w:p w:rsidR="00000000" w:rsidDel="00000000" w:rsidP="00000000" w:rsidRDefault="00000000" w:rsidRPr="00000000" w14:paraId="000001CC">
      <w:pPr>
        <w:pageBreakBefore w:val="0"/>
        <w:numPr>
          <w:ilvl w:val="0"/>
          <w:numId w:val="22"/>
        </w:numPr>
        <w:ind w:left="720" w:hanging="360"/>
        <w:jc w:val="both"/>
        <w:rPr>
          <w:u w:val="none"/>
        </w:rPr>
      </w:pPr>
      <w:r w:rsidDel="00000000" w:rsidR="00000000" w:rsidRPr="00000000">
        <w:rPr>
          <w:rtl w:val="0"/>
        </w:rPr>
        <w:t xml:space="preserve">The people participates in festivals with costumes, such as the vejigante</w:t>
      </w:r>
    </w:p>
    <w:p w:rsidR="00000000" w:rsidDel="00000000" w:rsidP="00000000" w:rsidRDefault="00000000" w:rsidRPr="00000000" w14:paraId="000001CD">
      <w:pPr>
        <w:pageBreakBefore w:val="0"/>
        <w:numPr>
          <w:ilvl w:val="0"/>
          <w:numId w:val="22"/>
        </w:numPr>
        <w:ind w:left="720" w:hanging="360"/>
        <w:jc w:val="both"/>
        <w:rPr>
          <w:u w:val="none"/>
        </w:rPr>
      </w:pPr>
      <w:r w:rsidDel="00000000" w:rsidR="00000000" w:rsidRPr="00000000">
        <w:rPr>
          <w:rtl w:val="0"/>
        </w:rPr>
        <w:t xml:space="preserve">They also enjoy traveling the streets in groups</w:t>
      </w:r>
    </w:p>
    <w:p w:rsidR="00000000" w:rsidDel="00000000" w:rsidP="00000000" w:rsidRDefault="00000000" w:rsidRPr="00000000" w14:paraId="000001CE">
      <w:pPr>
        <w:pageBreakBefore w:val="0"/>
        <w:numPr>
          <w:ilvl w:val="0"/>
          <w:numId w:val="22"/>
        </w:numPr>
        <w:ind w:left="720" w:hanging="360"/>
        <w:jc w:val="both"/>
        <w:rPr>
          <w:u w:val="none"/>
        </w:rPr>
      </w:pPr>
      <w:r w:rsidDel="00000000" w:rsidR="00000000" w:rsidRPr="00000000">
        <w:rPr>
          <w:rtl w:val="0"/>
        </w:rPr>
        <w:t xml:space="preserve">Also, street vendors sell fruits and juices</w:t>
      </w:r>
    </w:p>
    <w:p w:rsidR="00000000" w:rsidDel="00000000" w:rsidP="00000000" w:rsidRDefault="00000000" w:rsidRPr="00000000" w14:paraId="000001CF">
      <w:pPr>
        <w:pageBreakBefore w:val="0"/>
        <w:numPr>
          <w:ilvl w:val="0"/>
          <w:numId w:val="22"/>
        </w:numPr>
        <w:ind w:left="720" w:hanging="360"/>
        <w:jc w:val="both"/>
        <w:rPr>
          <w:u w:val="none"/>
        </w:rPr>
      </w:pPr>
      <w:r w:rsidDel="00000000" w:rsidR="00000000" w:rsidRPr="00000000">
        <w:rPr>
          <w:rtl w:val="0"/>
        </w:rPr>
        <w:t xml:space="preserve">Baseball is a popular sport</w:t>
      </w:r>
    </w:p>
    <w:p w:rsidR="00000000" w:rsidDel="00000000" w:rsidP="00000000" w:rsidRDefault="00000000" w:rsidRPr="00000000" w14:paraId="000001D0">
      <w:pPr>
        <w:pageBreakBefore w:val="0"/>
        <w:numPr>
          <w:ilvl w:val="0"/>
          <w:numId w:val="22"/>
        </w:numPr>
        <w:ind w:left="720" w:hanging="360"/>
        <w:jc w:val="both"/>
        <w:rPr>
          <w:u w:val="none"/>
        </w:rPr>
      </w:pPr>
      <w:r w:rsidDel="00000000" w:rsidR="00000000" w:rsidRPr="00000000">
        <w:rPr>
          <w:rtl w:val="0"/>
        </w:rPr>
        <w:t xml:space="preserve">Foods: arroz con mariscos, pescado, pulpo. Camarones, aguacate, arroz moro, mangu, plátanos maduros, mofongo, ropa vieja, morir soñando, piña, mango, coco, guayaba</w:t>
      </w:r>
    </w:p>
    <w:p w:rsidR="00000000" w:rsidDel="00000000" w:rsidP="00000000" w:rsidRDefault="00000000" w:rsidRPr="00000000" w14:paraId="000001D1">
      <w:pPr>
        <w:pageBreakBefore w:val="0"/>
        <w:jc w:val="both"/>
        <w:rPr/>
      </w:pPr>
      <w:r w:rsidDel="00000000" w:rsidR="00000000" w:rsidRPr="00000000">
        <w:rPr>
          <w:rtl w:val="0"/>
        </w:rPr>
      </w:r>
    </w:p>
    <w:p w:rsidR="00000000" w:rsidDel="00000000" w:rsidP="00000000" w:rsidRDefault="00000000" w:rsidRPr="00000000" w14:paraId="000001D2">
      <w:pPr>
        <w:pStyle w:val="Title"/>
        <w:pageBreakBefore w:val="0"/>
        <w:jc w:val="both"/>
        <w:rPr/>
      </w:pPr>
      <w:bookmarkStart w:colFirst="0" w:colLast="0" w:name="_kulp7jtvr02l" w:id="23"/>
      <w:bookmarkEnd w:id="23"/>
      <w:r w:rsidDel="00000000" w:rsidR="00000000" w:rsidRPr="00000000">
        <w:rPr>
          <w:rtl w:val="0"/>
        </w:rPr>
        <w:t xml:space="preserve">Professions</w:t>
      </w:r>
    </w:p>
    <w:p w:rsidR="00000000" w:rsidDel="00000000" w:rsidP="00000000" w:rsidRDefault="00000000" w:rsidRPr="00000000" w14:paraId="000001D3">
      <w:pPr>
        <w:pageBreakBefore w:val="0"/>
        <w:numPr>
          <w:ilvl w:val="0"/>
          <w:numId w:val="23"/>
        </w:numPr>
        <w:ind w:left="720" w:hanging="360"/>
        <w:jc w:val="both"/>
        <w:rPr>
          <w:u w:val="none"/>
        </w:rPr>
      </w:pPr>
      <w:r w:rsidDel="00000000" w:rsidR="00000000" w:rsidRPr="00000000">
        <w:rPr>
          <w:rtl w:val="0"/>
        </w:rPr>
        <w:t xml:space="preserve">el/la astronauta: astronaut</w:t>
      </w:r>
    </w:p>
    <w:p w:rsidR="00000000" w:rsidDel="00000000" w:rsidP="00000000" w:rsidRDefault="00000000" w:rsidRPr="00000000" w14:paraId="000001D4">
      <w:pPr>
        <w:pageBreakBefore w:val="0"/>
        <w:numPr>
          <w:ilvl w:val="0"/>
          <w:numId w:val="23"/>
        </w:numPr>
        <w:ind w:left="720" w:hanging="360"/>
        <w:jc w:val="both"/>
        <w:rPr>
          <w:u w:val="none"/>
        </w:rPr>
      </w:pPr>
      <w:r w:rsidDel="00000000" w:rsidR="00000000" w:rsidRPr="00000000">
        <w:rPr>
          <w:rtl w:val="0"/>
        </w:rPr>
        <w:t xml:space="preserve">el/la electricista: electrician</w:t>
      </w:r>
    </w:p>
    <w:p w:rsidR="00000000" w:rsidDel="00000000" w:rsidP="00000000" w:rsidRDefault="00000000" w:rsidRPr="00000000" w14:paraId="000001D5">
      <w:pPr>
        <w:pageBreakBefore w:val="0"/>
        <w:numPr>
          <w:ilvl w:val="0"/>
          <w:numId w:val="23"/>
        </w:numPr>
        <w:ind w:left="720" w:hanging="360"/>
        <w:jc w:val="both"/>
        <w:rPr>
          <w:u w:val="none"/>
        </w:rPr>
      </w:pPr>
      <w:r w:rsidDel="00000000" w:rsidR="00000000" w:rsidRPr="00000000">
        <w:rPr>
          <w:rtl w:val="0"/>
        </w:rPr>
        <w:t xml:space="preserve">el/la científico/a: scientist</w:t>
      </w:r>
    </w:p>
    <w:p w:rsidR="00000000" w:rsidDel="00000000" w:rsidP="00000000" w:rsidRDefault="00000000" w:rsidRPr="00000000" w14:paraId="000001D6">
      <w:pPr>
        <w:pageBreakBefore w:val="0"/>
        <w:numPr>
          <w:ilvl w:val="0"/>
          <w:numId w:val="23"/>
        </w:numPr>
        <w:ind w:left="720" w:hanging="360"/>
        <w:jc w:val="both"/>
        <w:rPr>
          <w:u w:val="none"/>
        </w:rPr>
      </w:pPr>
      <w:r w:rsidDel="00000000" w:rsidR="00000000" w:rsidRPr="00000000">
        <w:rPr>
          <w:rtl w:val="0"/>
        </w:rPr>
        <w:t xml:space="preserve">el/la mecánico/a: mechanic</w:t>
      </w:r>
    </w:p>
    <w:p w:rsidR="00000000" w:rsidDel="00000000" w:rsidP="00000000" w:rsidRDefault="00000000" w:rsidRPr="00000000" w14:paraId="000001D7">
      <w:pPr>
        <w:pageBreakBefore w:val="0"/>
        <w:numPr>
          <w:ilvl w:val="0"/>
          <w:numId w:val="23"/>
        </w:numPr>
        <w:ind w:left="720" w:hanging="360"/>
        <w:jc w:val="both"/>
        <w:rPr>
          <w:u w:val="none"/>
        </w:rPr>
      </w:pPr>
      <w:r w:rsidDel="00000000" w:rsidR="00000000" w:rsidRPr="00000000">
        <w:rPr>
          <w:rtl w:val="0"/>
        </w:rPr>
        <w:t xml:space="preserve">el/la detective: detective</w:t>
      </w:r>
    </w:p>
    <w:p w:rsidR="00000000" w:rsidDel="00000000" w:rsidP="00000000" w:rsidRDefault="00000000" w:rsidRPr="00000000" w14:paraId="000001D8">
      <w:pPr>
        <w:pageBreakBefore w:val="0"/>
        <w:numPr>
          <w:ilvl w:val="0"/>
          <w:numId w:val="23"/>
        </w:numPr>
        <w:ind w:left="720" w:hanging="360"/>
        <w:jc w:val="both"/>
        <w:rPr>
          <w:u w:val="none"/>
        </w:rPr>
      </w:pPr>
      <w:r w:rsidDel="00000000" w:rsidR="00000000" w:rsidRPr="00000000">
        <w:rPr>
          <w:rtl w:val="0"/>
        </w:rPr>
        <w:t xml:space="preserve">el/la piloto: pilot</w:t>
      </w:r>
    </w:p>
    <w:p w:rsidR="00000000" w:rsidDel="00000000" w:rsidP="00000000" w:rsidRDefault="00000000" w:rsidRPr="00000000" w14:paraId="000001D9">
      <w:pPr>
        <w:pageBreakBefore w:val="0"/>
        <w:numPr>
          <w:ilvl w:val="0"/>
          <w:numId w:val="23"/>
        </w:numPr>
        <w:ind w:left="720" w:hanging="360"/>
        <w:jc w:val="both"/>
        <w:rPr>
          <w:u w:val="none"/>
        </w:rPr>
      </w:pPr>
      <w:r w:rsidDel="00000000" w:rsidR="00000000" w:rsidRPr="00000000">
        <w:rPr>
          <w:rtl w:val="0"/>
        </w:rPr>
        <w:t xml:space="preserve">el/la programador/a: programmer</w:t>
      </w:r>
    </w:p>
    <w:p w:rsidR="00000000" w:rsidDel="00000000" w:rsidP="00000000" w:rsidRDefault="00000000" w:rsidRPr="00000000" w14:paraId="000001DA">
      <w:pPr>
        <w:pageBreakBefore w:val="0"/>
        <w:numPr>
          <w:ilvl w:val="0"/>
          <w:numId w:val="23"/>
        </w:numPr>
        <w:ind w:left="720" w:hanging="360"/>
        <w:jc w:val="both"/>
        <w:rPr>
          <w:u w:val="none"/>
        </w:rPr>
      </w:pPr>
      <w:r w:rsidDel="00000000" w:rsidR="00000000" w:rsidRPr="00000000">
        <w:rPr>
          <w:rtl w:val="0"/>
        </w:rPr>
        <w:t xml:space="preserve">El/la constructor: constructor</w:t>
      </w:r>
    </w:p>
    <w:p w:rsidR="00000000" w:rsidDel="00000000" w:rsidP="00000000" w:rsidRDefault="00000000" w:rsidRPr="00000000" w14:paraId="000001DB">
      <w:pPr>
        <w:pageBreakBefore w:val="0"/>
        <w:numPr>
          <w:ilvl w:val="0"/>
          <w:numId w:val="23"/>
        </w:numPr>
        <w:ind w:left="720" w:hanging="360"/>
        <w:jc w:val="both"/>
        <w:rPr>
          <w:u w:val="none"/>
        </w:rPr>
      </w:pPr>
      <w:r w:rsidDel="00000000" w:rsidR="00000000" w:rsidRPr="00000000">
        <w:rPr>
          <w:rtl w:val="0"/>
        </w:rPr>
        <w:t xml:space="preserve">el/la arquitecto: architecture</w:t>
      </w:r>
    </w:p>
    <w:p w:rsidR="00000000" w:rsidDel="00000000" w:rsidP="00000000" w:rsidRDefault="00000000" w:rsidRPr="00000000" w14:paraId="000001DC">
      <w:pPr>
        <w:pageBreakBefore w:val="0"/>
        <w:numPr>
          <w:ilvl w:val="0"/>
          <w:numId w:val="23"/>
        </w:numPr>
        <w:ind w:left="720" w:hanging="360"/>
        <w:jc w:val="both"/>
        <w:rPr>
          <w:u w:val="none"/>
        </w:rPr>
      </w:pPr>
      <w:r w:rsidDel="00000000" w:rsidR="00000000" w:rsidRPr="00000000">
        <w:rPr>
          <w:rtl w:val="0"/>
        </w:rPr>
        <w:t xml:space="preserve">el/la ingeniero: engineer</w:t>
      </w:r>
    </w:p>
    <w:p w:rsidR="00000000" w:rsidDel="00000000" w:rsidP="00000000" w:rsidRDefault="00000000" w:rsidRPr="00000000" w14:paraId="000001DD">
      <w:pPr>
        <w:pageBreakBefore w:val="0"/>
        <w:numPr>
          <w:ilvl w:val="0"/>
          <w:numId w:val="23"/>
        </w:numPr>
        <w:ind w:left="720" w:hanging="360"/>
        <w:jc w:val="both"/>
        <w:rPr>
          <w:u w:val="none"/>
        </w:rPr>
      </w:pPr>
      <w:r w:rsidDel="00000000" w:rsidR="00000000" w:rsidRPr="00000000">
        <w:rPr>
          <w:rtl w:val="0"/>
        </w:rPr>
        <w:t xml:space="preserve">el/la empresario/a: businessperson</w:t>
      </w:r>
    </w:p>
    <w:p w:rsidR="00000000" w:rsidDel="00000000" w:rsidP="00000000" w:rsidRDefault="00000000" w:rsidRPr="00000000" w14:paraId="000001DE">
      <w:pPr>
        <w:pageBreakBefore w:val="0"/>
        <w:numPr>
          <w:ilvl w:val="0"/>
          <w:numId w:val="23"/>
        </w:numPr>
        <w:ind w:left="720" w:hanging="360"/>
        <w:jc w:val="both"/>
        <w:rPr>
          <w:u w:val="none"/>
        </w:rPr>
      </w:pPr>
      <w:r w:rsidDel="00000000" w:rsidR="00000000" w:rsidRPr="00000000">
        <w:rPr>
          <w:rtl w:val="0"/>
        </w:rPr>
        <w:t xml:space="preserve">el/la obrero/a: laborer</w:t>
      </w:r>
    </w:p>
    <w:p w:rsidR="00000000" w:rsidDel="00000000" w:rsidP="00000000" w:rsidRDefault="00000000" w:rsidRPr="00000000" w14:paraId="000001DF">
      <w:pPr>
        <w:pageBreakBefore w:val="0"/>
        <w:numPr>
          <w:ilvl w:val="0"/>
          <w:numId w:val="23"/>
        </w:numPr>
        <w:ind w:left="720" w:hanging="360"/>
        <w:jc w:val="both"/>
        <w:rPr>
          <w:u w:val="none"/>
        </w:rPr>
      </w:pPr>
      <w:r w:rsidDel="00000000" w:rsidR="00000000" w:rsidRPr="00000000">
        <w:rPr>
          <w:rtl w:val="0"/>
        </w:rPr>
        <w:t xml:space="preserve">el/la trabajador/a social: social worker</w:t>
      </w:r>
    </w:p>
    <w:p w:rsidR="00000000" w:rsidDel="00000000" w:rsidP="00000000" w:rsidRDefault="00000000" w:rsidRPr="00000000" w14:paraId="000001E0">
      <w:pPr>
        <w:pageBreakBefore w:val="0"/>
        <w:numPr>
          <w:ilvl w:val="0"/>
          <w:numId w:val="23"/>
        </w:numPr>
        <w:ind w:left="720" w:hanging="360"/>
        <w:jc w:val="both"/>
        <w:rPr>
          <w:u w:val="none"/>
        </w:rPr>
      </w:pPr>
      <w:r w:rsidDel="00000000" w:rsidR="00000000" w:rsidRPr="00000000">
        <w:rPr>
          <w:rtl w:val="0"/>
        </w:rPr>
        <w:t xml:space="preserve">el/la carpintero/a: carpenter</w:t>
      </w:r>
    </w:p>
    <w:p w:rsidR="00000000" w:rsidDel="00000000" w:rsidP="00000000" w:rsidRDefault="00000000" w:rsidRPr="00000000" w14:paraId="000001E1">
      <w:pPr>
        <w:pageBreakBefore w:val="0"/>
        <w:numPr>
          <w:ilvl w:val="0"/>
          <w:numId w:val="23"/>
        </w:numPr>
        <w:ind w:left="720" w:hanging="360"/>
        <w:jc w:val="both"/>
        <w:rPr>
          <w:u w:val="none"/>
        </w:rPr>
      </w:pPr>
      <w:r w:rsidDel="00000000" w:rsidR="00000000" w:rsidRPr="00000000">
        <w:rPr>
          <w:rtl w:val="0"/>
        </w:rPr>
        <w:t xml:space="preserve">el/la político/a: politician</w:t>
      </w:r>
    </w:p>
    <w:p w:rsidR="00000000" w:rsidDel="00000000" w:rsidP="00000000" w:rsidRDefault="00000000" w:rsidRPr="00000000" w14:paraId="000001E2">
      <w:pPr>
        <w:pageBreakBefore w:val="0"/>
        <w:numPr>
          <w:ilvl w:val="0"/>
          <w:numId w:val="23"/>
        </w:numPr>
        <w:ind w:left="720" w:hanging="360"/>
        <w:jc w:val="both"/>
        <w:rPr>
          <w:u w:val="none"/>
        </w:rPr>
      </w:pPr>
      <w:r w:rsidDel="00000000" w:rsidR="00000000" w:rsidRPr="00000000">
        <w:rPr>
          <w:rtl w:val="0"/>
        </w:rPr>
        <w:t xml:space="preserve">el/la secretario/a: secretary</w:t>
      </w:r>
    </w:p>
    <w:p w:rsidR="00000000" w:rsidDel="00000000" w:rsidP="00000000" w:rsidRDefault="00000000" w:rsidRPr="00000000" w14:paraId="000001E3">
      <w:pPr>
        <w:pageBreakBefore w:val="0"/>
        <w:numPr>
          <w:ilvl w:val="0"/>
          <w:numId w:val="23"/>
        </w:numPr>
        <w:ind w:left="720" w:hanging="360"/>
        <w:jc w:val="both"/>
        <w:rPr>
          <w:u w:val="none"/>
        </w:rPr>
      </w:pPr>
      <w:r w:rsidDel="00000000" w:rsidR="00000000" w:rsidRPr="00000000">
        <w:rPr>
          <w:rtl w:val="0"/>
        </w:rPr>
        <w:t xml:space="preserve">el/la policía: police</w:t>
      </w:r>
    </w:p>
    <w:p w:rsidR="00000000" w:rsidDel="00000000" w:rsidP="00000000" w:rsidRDefault="00000000" w:rsidRPr="00000000" w14:paraId="000001E4">
      <w:pPr>
        <w:pageBreakBefore w:val="0"/>
        <w:numPr>
          <w:ilvl w:val="0"/>
          <w:numId w:val="23"/>
        </w:numPr>
        <w:ind w:left="720" w:hanging="360"/>
        <w:jc w:val="both"/>
        <w:rPr>
          <w:u w:val="none"/>
        </w:rPr>
      </w:pPr>
      <w:r w:rsidDel="00000000" w:rsidR="00000000" w:rsidRPr="00000000">
        <w:rPr>
          <w:rtl w:val="0"/>
        </w:rPr>
        <w:t xml:space="preserve">el/la músico/a: musician</w:t>
      </w:r>
    </w:p>
    <w:p w:rsidR="00000000" w:rsidDel="00000000" w:rsidP="00000000" w:rsidRDefault="00000000" w:rsidRPr="00000000" w14:paraId="000001E5">
      <w:pPr>
        <w:pageBreakBefore w:val="0"/>
        <w:numPr>
          <w:ilvl w:val="0"/>
          <w:numId w:val="23"/>
        </w:numPr>
        <w:ind w:left="720" w:hanging="360"/>
        <w:jc w:val="both"/>
        <w:rPr>
          <w:u w:val="none"/>
        </w:rPr>
      </w:pPr>
      <w:r w:rsidDel="00000000" w:rsidR="00000000" w:rsidRPr="00000000">
        <w:rPr>
          <w:rtl w:val="0"/>
        </w:rPr>
        <w:t xml:space="preserve">el/la artista: artist</w:t>
      </w:r>
    </w:p>
    <w:p w:rsidR="00000000" w:rsidDel="00000000" w:rsidP="00000000" w:rsidRDefault="00000000" w:rsidRPr="00000000" w14:paraId="000001E6">
      <w:pPr>
        <w:pageBreakBefore w:val="0"/>
        <w:numPr>
          <w:ilvl w:val="0"/>
          <w:numId w:val="23"/>
        </w:numPr>
        <w:ind w:left="720" w:hanging="360"/>
        <w:jc w:val="both"/>
        <w:rPr>
          <w:u w:val="none"/>
        </w:rPr>
      </w:pPr>
      <w:r w:rsidDel="00000000" w:rsidR="00000000" w:rsidRPr="00000000">
        <w:rPr>
          <w:rtl w:val="0"/>
        </w:rPr>
        <w:t xml:space="preserve">el/la veterinario/a: veterinarian</w:t>
      </w:r>
    </w:p>
    <w:p w:rsidR="00000000" w:rsidDel="00000000" w:rsidP="00000000" w:rsidRDefault="00000000" w:rsidRPr="00000000" w14:paraId="000001E7">
      <w:pPr>
        <w:pageBreakBefore w:val="0"/>
        <w:numPr>
          <w:ilvl w:val="0"/>
          <w:numId w:val="23"/>
        </w:numPr>
        <w:ind w:left="720" w:hanging="360"/>
        <w:jc w:val="both"/>
        <w:rPr>
          <w:u w:val="none"/>
        </w:rPr>
      </w:pPr>
      <w:r w:rsidDel="00000000" w:rsidR="00000000" w:rsidRPr="00000000">
        <w:rPr>
          <w:rtl w:val="0"/>
        </w:rPr>
        <w:t xml:space="preserve">el/la cartero/a: mail carrier</w:t>
      </w:r>
    </w:p>
    <w:p w:rsidR="00000000" w:rsidDel="00000000" w:rsidP="00000000" w:rsidRDefault="00000000" w:rsidRPr="00000000" w14:paraId="000001E8">
      <w:pPr>
        <w:pageBreakBefore w:val="0"/>
        <w:numPr>
          <w:ilvl w:val="0"/>
          <w:numId w:val="23"/>
        </w:numPr>
        <w:ind w:left="720" w:hanging="360"/>
        <w:jc w:val="both"/>
        <w:rPr>
          <w:u w:val="none"/>
        </w:rPr>
      </w:pPr>
      <w:r w:rsidDel="00000000" w:rsidR="00000000" w:rsidRPr="00000000">
        <w:rPr>
          <w:rtl w:val="0"/>
        </w:rPr>
        <w:t xml:space="preserve">el/la periodista: journalist</w:t>
      </w:r>
    </w:p>
    <w:p w:rsidR="00000000" w:rsidDel="00000000" w:rsidP="00000000" w:rsidRDefault="00000000" w:rsidRPr="00000000" w14:paraId="000001E9">
      <w:pPr>
        <w:pageBreakBefore w:val="0"/>
        <w:numPr>
          <w:ilvl w:val="0"/>
          <w:numId w:val="23"/>
        </w:numPr>
        <w:ind w:left="720" w:hanging="360"/>
        <w:jc w:val="both"/>
        <w:rPr>
          <w:u w:val="none"/>
        </w:rPr>
      </w:pPr>
      <w:r w:rsidDel="00000000" w:rsidR="00000000" w:rsidRPr="00000000">
        <w:rPr>
          <w:rtl w:val="0"/>
        </w:rPr>
        <w:t xml:space="preserve">el/la bombero/a: firefighter</w:t>
      </w:r>
    </w:p>
    <w:p w:rsidR="00000000" w:rsidDel="00000000" w:rsidP="00000000" w:rsidRDefault="00000000" w:rsidRPr="00000000" w14:paraId="000001EA">
      <w:pPr>
        <w:pageBreakBefore w:val="0"/>
        <w:numPr>
          <w:ilvl w:val="0"/>
          <w:numId w:val="23"/>
        </w:numPr>
        <w:ind w:left="720" w:hanging="360"/>
        <w:jc w:val="both"/>
        <w:rPr>
          <w:u w:val="none"/>
        </w:rPr>
      </w:pPr>
      <w:r w:rsidDel="00000000" w:rsidR="00000000" w:rsidRPr="00000000">
        <w:rPr>
          <w:rtl w:val="0"/>
        </w:rPr>
        <w:t xml:space="preserve">prohibir que: to prohibit that</w:t>
      </w:r>
    </w:p>
    <w:p w:rsidR="00000000" w:rsidDel="00000000" w:rsidP="00000000" w:rsidRDefault="00000000" w:rsidRPr="00000000" w14:paraId="000001EB">
      <w:pPr>
        <w:pageBreakBefore w:val="0"/>
        <w:numPr>
          <w:ilvl w:val="0"/>
          <w:numId w:val="23"/>
        </w:numPr>
        <w:ind w:left="720" w:hanging="360"/>
        <w:jc w:val="both"/>
        <w:rPr>
          <w:u w:val="none"/>
        </w:rPr>
      </w:pPr>
      <w:r w:rsidDel="00000000" w:rsidR="00000000" w:rsidRPr="00000000">
        <w:rPr>
          <w:rtl w:val="0"/>
        </w:rPr>
        <w:t xml:space="preserve">la conducta: behavior</w:t>
      </w:r>
    </w:p>
    <w:p w:rsidR="00000000" w:rsidDel="00000000" w:rsidP="00000000" w:rsidRDefault="00000000" w:rsidRPr="00000000" w14:paraId="000001EC">
      <w:pPr>
        <w:pageBreakBefore w:val="0"/>
        <w:numPr>
          <w:ilvl w:val="0"/>
          <w:numId w:val="23"/>
        </w:numPr>
        <w:ind w:left="720" w:hanging="360"/>
        <w:jc w:val="both"/>
        <w:rPr>
          <w:u w:val="none"/>
        </w:rPr>
      </w:pPr>
      <w:r w:rsidDel="00000000" w:rsidR="00000000" w:rsidRPr="00000000">
        <w:rPr>
          <w:rtl w:val="0"/>
        </w:rPr>
        <w:t xml:space="preserve">exigir que: to demand that</w:t>
      </w:r>
    </w:p>
    <w:p w:rsidR="00000000" w:rsidDel="00000000" w:rsidP="00000000" w:rsidRDefault="00000000" w:rsidRPr="00000000" w14:paraId="000001ED">
      <w:pPr>
        <w:pageBreakBefore w:val="0"/>
        <w:numPr>
          <w:ilvl w:val="0"/>
          <w:numId w:val="23"/>
        </w:numPr>
        <w:ind w:left="720" w:hanging="360"/>
        <w:jc w:val="both"/>
        <w:rPr>
          <w:u w:val="none"/>
        </w:rPr>
      </w:pPr>
      <w:r w:rsidDel="00000000" w:rsidR="00000000" w:rsidRPr="00000000">
        <w:rPr>
          <w:rtl w:val="0"/>
        </w:rPr>
        <w:t xml:space="preserve">Comportarse: to behave</w:t>
      </w:r>
    </w:p>
    <w:p w:rsidR="00000000" w:rsidDel="00000000" w:rsidP="00000000" w:rsidRDefault="00000000" w:rsidRPr="00000000" w14:paraId="000001EE">
      <w:pPr>
        <w:pageBreakBefore w:val="0"/>
        <w:numPr>
          <w:ilvl w:val="0"/>
          <w:numId w:val="23"/>
        </w:numPr>
        <w:ind w:left="720" w:hanging="360"/>
        <w:jc w:val="both"/>
        <w:rPr>
          <w:u w:val="none"/>
        </w:rPr>
      </w:pPr>
      <w:r w:rsidDel="00000000" w:rsidR="00000000" w:rsidRPr="00000000">
        <w:rPr>
          <w:rtl w:val="0"/>
        </w:rPr>
        <w:t xml:space="preserve">aconsejar que: to advise that</w:t>
      </w:r>
    </w:p>
    <w:p w:rsidR="00000000" w:rsidDel="00000000" w:rsidP="00000000" w:rsidRDefault="00000000" w:rsidRPr="00000000" w14:paraId="000001EF">
      <w:pPr>
        <w:pageBreakBefore w:val="0"/>
        <w:jc w:val="both"/>
        <w:rPr/>
      </w:pPr>
      <w:r w:rsidDel="00000000" w:rsidR="00000000" w:rsidRPr="00000000">
        <w:rPr>
          <w:rtl w:val="0"/>
        </w:rPr>
      </w:r>
    </w:p>
    <w:p w:rsidR="00000000" w:rsidDel="00000000" w:rsidP="00000000" w:rsidRDefault="00000000" w:rsidRPr="00000000" w14:paraId="000001F0">
      <w:pPr>
        <w:pStyle w:val="Title"/>
        <w:pageBreakBefore w:val="0"/>
        <w:jc w:val="both"/>
        <w:rPr/>
      </w:pPr>
      <w:bookmarkStart w:colFirst="0" w:colLast="0" w:name="_5s6nifon5b6g" w:id="24"/>
      <w:bookmarkEnd w:id="24"/>
      <w:r w:rsidDel="00000000" w:rsidR="00000000" w:rsidRPr="00000000">
        <w:rPr>
          <w:rtl w:val="0"/>
        </w:rPr>
        <w:t xml:space="preserve">Characteristics</w:t>
      </w:r>
    </w:p>
    <w:p w:rsidR="00000000" w:rsidDel="00000000" w:rsidP="00000000" w:rsidRDefault="00000000" w:rsidRPr="00000000" w14:paraId="000001F1">
      <w:pPr>
        <w:pageBreakBefore w:val="0"/>
        <w:numPr>
          <w:ilvl w:val="0"/>
          <w:numId w:val="21"/>
        </w:numPr>
        <w:ind w:left="720" w:hanging="360"/>
        <w:jc w:val="both"/>
        <w:rPr>
          <w:u w:val="none"/>
        </w:rPr>
      </w:pPr>
      <w:r w:rsidDel="00000000" w:rsidR="00000000" w:rsidRPr="00000000">
        <w:rPr>
          <w:rtl w:val="0"/>
        </w:rPr>
        <w:t xml:space="preserve">atrevido/a: daring</w:t>
      </w:r>
    </w:p>
    <w:p w:rsidR="00000000" w:rsidDel="00000000" w:rsidP="00000000" w:rsidRDefault="00000000" w:rsidRPr="00000000" w14:paraId="000001F2">
      <w:pPr>
        <w:pageBreakBefore w:val="0"/>
        <w:numPr>
          <w:ilvl w:val="0"/>
          <w:numId w:val="21"/>
        </w:numPr>
        <w:ind w:left="720" w:hanging="360"/>
        <w:jc w:val="both"/>
        <w:rPr>
          <w:u w:val="none"/>
        </w:rPr>
      </w:pPr>
      <w:r w:rsidDel="00000000" w:rsidR="00000000" w:rsidRPr="00000000">
        <w:rPr>
          <w:rtl w:val="0"/>
        </w:rPr>
        <w:t xml:space="preserve">modesto/a: modest</w:t>
      </w:r>
    </w:p>
    <w:p w:rsidR="00000000" w:rsidDel="00000000" w:rsidP="00000000" w:rsidRDefault="00000000" w:rsidRPr="00000000" w14:paraId="000001F3">
      <w:pPr>
        <w:pageBreakBefore w:val="0"/>
        <w:numPr>
          <w:ilvl w:val="0"/>
          <w:numId w:val="21"/>
        </w:numPr>
        <w:ind w:left="720" w:hanging="360"/>
        <w:jc w:val="both"/>
        <w:rPr>
          <w:u w:val="none"/>
        </w:rPr>
      </w:pPr>
      <w:r w:rsidDel="00000000" w:rsidR="00000000" w:rsidRPr="00000000">
        <w:rPr>
          <w:rtl w:val="0"/>
        </w:rPr>
        <w:t xml:space="preserve">comprensivo/a: understanding</w:t>
      </w:r>
    </w:p>
    <w:p w:rsidR="00000000" w:rsidDel="00000000" w:rsidP="00000000" w:rsidRDefault="00000000" w:rsidRPr="00000000" w14:paraId="000001F4">
      <w:pPr>
        <w:pageBreakBefore w:val="0"/>
        <w:numPr>
          <w:ilvl w:val="1"/>
          <w:numId w:val="21"/>
        </w:numPr>
        <w:ind w:left="1440" w:hanging="360"/>
        <w:jc w:val="both"/>
        <w:rPr>
          <w:u w:val="none"/>
        </w:rPr>
      </w:pPr>
      <w:r w:rsidDel="00000000" w:rsidR="00000000" w:rsidRPr="00000000">
        <w:rPr>
          <w:rtl w:val="0"/>
        </w:rPr>
        <w:t xml:space="preserve">Noun: comprensión</w:t>
      </w:r>
    </w:p>
    <w:p w:rsidR="00000000" w:rsidDel="00000000" w:rsidP="00000000" w:rsidRDefault="00000000" w:rsidRPr="00000000" w14:paraId="000001F5">
      <w:pPr>
        <w:pageBreakBefore w:val="0"/>
        <w:numPr>
          <w:ilvl w:val="0"/>
          <w:numId w:val="21"/>
        </w:numPr>
        <w:ind w:left="720" w:hanging="360"/>
        <w:jc w:val="both"/>
        <w:rPr>
          <w:u w:val="none"/>
        </w:rPr>
      </w:pPr>
      <w:r w:rsidDel="00000000" w:rsidR="00000000" w:rsidRPr="00000000">
        <w:rPr>
          <w:rtl w:val="0"/>
        </w:rPr>
        <w:t xml:space="preserve">considerado/a: considerate</w:t>
      </w:r>
    </w:p>
    <w:p w:rsidR="00000000" w:rsidDel="00000000" w:rsidP="00000000" w:rsidRDefault="00000000" w:rsidRPr="00000000" w14:paraId="000001F6">
      <w:pPr>
        <w:pageBreakBefore w:val="0"/>
        <w:numPr>
          <w:ilvl w:val="1"/>
          <w:numId w:val="21"/>
        </w:numPr>
        <w:ind w:left="1440" w:hanging="360"/>
        <w:jc w:val="both"/>
        <w:rPr>
          <w:u w:val="none"/>
        </w:rPr>
      </w:pPr>
      <w:r w:rsidDel="00000000" w:rsidR="00000000" w:rsidRPr="00000000">
        <w:rPr>
          <w:rtl w:val="0"/>
        </w:rPr>
        <w:t xml:space="preserve">Noun: consideración</w:t>
      </w:r>
    </w:p>
    <w:p w:rsidR="00000000" w:rsidDel="00000000" w:rsidP="00000000" w:rsidRDefault="00000000" w:rsidRPr="00000000" w14:paraId="000001F7">
      <w:pPr>
        <w:pageBreakBefore w:val="0"/>
        <w:numPr>
          <w:ilvl w:val="0"/>
          <w:numId w:val="21"/>
        </w:numPr>
        <w:ind w:left="720" w:hanging="360"/>
        <w:jc w:val="both"/>
        <w:rPr>
          <w:u w:val="none"/>
        </w:rPr>
      </w:pPr>
      <w:r w:rsidDel="00000000" w:rsidR="00000000" w:rsidRPr="00000000">
        <w:rPr>
          <w:rtl w:val="0"/>
        </w:rPr>
        <w:t xml:space="preserve">Paciente: patient</w:t>
      </w:r>
    </w:p>
    <w:p w:rsidR="00000000" w:rsidDel="00000000" w:rsidP="00000000" w:rsidRDefault="00000000" w:rsidRPr="00000000" w14:paraId="000001F8">
      <w:pPr>
        <w:pageBreakBefore w:val="0"/>
        <w:numPr>
          <w:ilvl w:val="1"/>
          <w:numId w:val="21"/>
        </w:numPr>
        <w:ind w:left="1440" w:hanging="360"/>
        <w:jc w:val="both"/>
        <w:rPr>
          <w:u w:val="none"/>
        </w:rPr>
      </w:pPr>
      <w:r w:rsidDel="00000000" w:rsidR="00000000" w:rsidRPr="00000000">
        <w:rPr>
          <w:rtl w:val="0"/>
        </w:rPr>
        <w:t xml:space="preserve">Noun: paciencía</w:t>
      </w:r>
    </w:p>
    <w:p w:rsidR="00000000" w:rsidDel="00000000" w:rsidP="00000000" w:rsidRDefault="00000000" w:rsidRPr="00000000" w14:paraId="000001F9">
      <w:pPr>
        <w:pageBreakBefore w:val="0"/>
        <w:numPr>
          <w:ilvl w:val="0"/>
          <w:numId w:val="21"/>
        </w:numPr>
        <w:ind w:left="720" w:hanging="360"/>
        <w:jc w:val="both"/>
        <w:rPr>
          <w:u w:val="none"/>
        </w:rPr>
      </w:pPr>
      <w:r w:rsidDel="00000000" w:rsidR="00000000" w:rsidRPr="00000000">
        <w:rPr>
          <w:rtl w:val="0"/>
        </w:rPr>
        <w:t xml:space="preserve">dedicado/a: dedicated</w:t>
      </w:r>
    </w:p>
    <w:p w:rsidR="00000000" w:rsidDel="00000000" w:rsidP="00000000" w:rsidRDefault="00000000" w:rsidRPr="00000000" w14:paraId="000001FA">
      <w:pPr>
        <w:pageBreakBefore w:val="0"/>
        <w:numPr>
          <w:ilvl w:val="1"/>
          <w:numId w:val="21"/>
        </w:numPr>
        <w:ind w:left="1440" w:hanging="360"/>
        <w:jc w:val="both"/>
        <w:rPr>
          <w:u w:val="none"/>
        </w:rPr>
      </w:pPr>
      <w:r w:rsidDel="00000000" w:rsidR="00000000" w:rsidRPr="00000000">
        <w:rPr>
          <w:rtl w:val="0"/>
        </w:rPr>
        <w:t xml:space="preserve">Noun: dedicación</w:t>
      </w:r>
    </w:p>
    <w:p w:rsidR="00000000" w:rsidDel="00000000" w:rsidP="00000000" w:rsidRDefault="00000000" w:rsidRPr="00000000" w14:paraId="000001FB">
      <w:pPr>
        <w:pageBreakBefore w:val="0"/>
        <w:numPr>
          <w:ilvl w:val="0"/>
          <w:numId w:val="21"/>
        </w:numPr>
        <w:ind w:left="720" w:hanging="360"/>
        <w:jc w:val="both"/>
        <w:rPr>
          <w:u w:val="none"/>
        </w:rPr>
      </w:pPr>
      <w:r w:rsidDel="00000000" w:rsidR="00000000" w:rsidRPr="00000000">
        <w:rPr>
          <w:rtl w:val="0"/>
        </w:rPr>
        <w:t xml:space="preserve">Popular: popular</w:t>
      </w:r>
    </w:p>
    <w:p w:rsidR="00000000" w:rsidDel="00000000" w:rsidP="00000000" w:rsidRDefault="00000000" w:rsidRPr="00000000" w14:paraId="000001FC">
      <w:pPr>
        <w:pageBreakBefore w:val="0"/>
        <w:numPr>
          <w:ilvl w:val="1"/>
          <w:numId w:val="21"/>
        </w:numPr>
        <w:ind w:left="1440" w:hanging="360"/>
        <w:jc w:val="both"/>
        <w:rPr>
          <w:u w:val="none"/>
        </w:rPr>
      </w:pPr>
      <w:r w:rsidDel="00000000" w:rsidR="00000000" w:rsidRPr="00000000">
        <w:rPr>
          <w:rtl w:val="0"/>
        </w:rPr>
        <w:t xml:space="preserve">Noun: popularidad</w:t>
      </w:r>
    </w:p>
    <w:p w:rsidR="00000000" w:rsidDel="00000000" w:rsidP="00000000" w:rsidRDefault="00000000" w:rsidRPr="00000000" w14:paraId="000001FD">
      <w:pPr>
        <w:pageBreakBefore w:val="0"/>
        <w:numPr>
          <w:ilvl w:val="0"/>
          <w:numId w:val="21"/>
        </w:numPr>
        <w:ind w:left="720" w:hanging="360"/>
        <w:jc w:val="both"/>
        <w:rPr>
          <w:u w:val="none"/>
        </w:rPr>
      </w:pPr>
      <w:r w:rsidDel="00000000" w:rsidR="00000000" w:rsidRPr="00000000">
        <w:rPr>
          <w:rtl w:val="0"/>
        </w:rPr>
        <w:t xml:space="preserve">Fiel: faithful</w:t>
      </w:r>
    </w:p>
    <w:p w:rsidR="00000000" w:rsidDel="00000000" w:rsidP="00000000" w:rsidRDefault="00000000" w:rsidRPr="00000000" w14:paraId="000001FE">
      <w:pPr>
        <w:pageBreakBefore w:val="0"/>
        <w:numPr>
          <w:ilvl w:val="1"/>
          <w:numId w:val="21"/>
        </w:numPr>
        <w:ind w:left="1440" w:hanging="360"/>
        <w:jc w:val="both"/>
        <w:rPr>
          <w:u w:val="none"/>
        </w:rPr>
      </w:pPr>
      <w:r w:rsidDel="00000000" w:rsidR="00000000" w:rsidRPr="00000000">
        <w:rPr>
          <w:rtl w:val="0"/>
        </w:rPr>
        <w:t xml:space="preserve">Noun: fidelidad</w:t>
      </w:r>
    </w:p>
    <w:p w:rsidR="00000000" w:rsidDel="00000000" w:rsidP="00000000" w:rsidRDefault="00000000" w:rsidRPr="00000000" w14:paraId="000001FF">
      <w:pPr>
        <w:pageBreakBefore w:val="0"/>
        <w:numPr>
          <w:ilvl w:val="0"/>
          <w:numId w:val="21"/>
        </w:numPr>
        <w:ind w:left="720" w:hanging="360"/>
        <w:jc w:val="both"/>
        <w:rPr>
          <w:u w:val="none"/>
        </w:rPr>
      </w:pPr>
      <w:r w:rsidDel="00000000" w:rsidR="00000000" w:rsidRPr="00000000">
        <w:rPr>
          <w:rtl w:val="0"/>
        </w:rPr>
        <w:t xml:space="preserve">Razonable: reasonable</w:t>
      </w:r>
    </w:p>
    <w:p w:rsidR="00000000" w:rsidDel="00000000" w:rsidP="00000000" w:rsidRDefault="00000000" w:rsidRPr="00000000" w14:paraId="00000200">
      <w:pPr>
        <w:pageBreakBefore w:val="0"/>
        <w:numPr>
          <w:ilvl w:val="0"/>
          <w:numId w:val="21"/>
        </w:numPr>
        <w:ind w:left="720" w:hanging="360"/>
        <w:jc w:val="both"/>
        <w:rPr>
          <w:u w:val="none"/>
        </w:rPr>
      </w:pPr>
      <w:r w:rsidDel="00000000" w:rsidR="00000000" w:rsidRPr="00000000">
        <w:rPr>
          <w:rtl w:val="0"/>
        </w:rPr>
        <w:t xml:space="preserve">generoso/a: generous</w:t>
      </w:r>
    </w:p>
    <w:p w:rsidR="00000000" w:rsidDel="00000000" w:rsidP="00000000" w:rsidRDefault="00000000" w:rsidRPr="00000000" w14:paraId="00000201">
      <w:pPr>
        <w:pageBreakBefore w:val="0"/>
        <w:numPr>
          <w:ilvl w:val="1"/>
          <w:numId w:val="21"/>
        </w:numPr>
        <w:ind w:left="1440" w:hanging="360"/>
        <w:jc w:val="both"/>
        <w:rPr>
          <w:u w:val="none"/>
        </w:rPr>
      </w:pPr>
      <w:r w:rsidDel="00000000" w:rsidR="00000000" w:rsidRPr="00000000">
        <w:rPr>
          <w:rtl w:val="0"/>
        </w:rPr>
        <w:t xml:space="preserve">Noun: generosidad</w:t>
      </w:r>
    </w:p>
    <w:p w:rsidR="00000000" w:rsidDel="00000000" w:rsidP="00000000" w:rsidRDefault="00000000" w:rsidRPr="00000000" w14:paraId="00000202">
      <w:pPr>
        <w:pageBreakBefore w:val="0"/>
        <w:numPr>
          <w:ilvl w:val="0"/>
          <w:numId w:val="21"/>
        </w:numPr>
        <w:ind w:left="720" w:hanging="360"/>
        <w:jc w:val="both"/>
        <w:rPr>
          <w:u w:val="none"/>
        </w:rPr>
      </w:pPr>
      <w:r w:rsidDel="00000000" w:rsidR="00000000" w:rsidRPr="00000000">
        <w:rPr>
          <w:rtl w:val="0"/>
        </w:rPr>
        <w:t xml:space="preserve">sincero/a: sincere</w:t>
      </w:r>
    </w:p>
    <w:p w:rsidR="00000000" w:rsidDel="00000000" w:rsidP="00000000" w:rsidRDefault="00000000" w:rsidRPr="00000000" w14:paraId="00000203">
      <w:pPr>
        <w:pageBreakBefore w:val="0"/>
        <w:numPr>
          <w:ilvl w:val="1"/>
          <w:numId w:val="21"/>
        </w:numPr>
        <w:ind w:left="1440" w:hanging="360"/>
        <w:jc w:val="both"/>
        <w:rPr>
          <w:u w:val="none"/>
        </w:rPr>
      </w:pPr>
      <w:r w:rsidDel="00000000" w:rsidR="00000000" w:rsidRPr="00000000">
        <w:rPr>
          <w:rtl w:val="0"/>
        </w:rPr>
        <w:t xml:space="preserve">Noun: sinceridad</w:t>
      </w:r>
    </w:p>
    <w:p w:rsidR="00000000" w:rsidDel="00000000" w:rsidP="00000000" w:rsidRDefault="00000000" w:rsidRPr="00000000" w14:paraId="00000204">
      <w:pPr>
        <w:pageBreakBefore w:val="0"/>
        <w:numPr>
          <w:ilvl w:val="0"/>
          <w:numId w:val="21"/>
        </w:numPr>
        <w:ind w:left="720" w:hanging="360"/>
        <w:jc w:val="both"/>
        <w:rPr>
          <w:u w:val="none"/>
        </w:rPr>
      </w:pPr>
      <w:r w:rsidDel="00000000" w:rsidR="00000000" w:rsidRPr="00000000">
        <w:rPr>
          <w:rtl w:val="0"/>
        </w:rPr>
        <w:t xml:space="preserve">Sobresaliente: outstanding</w:t>
      </w:r>
    </w:p>
    <w:p w:rsidR="00000000" w:rsidDel="00000000" w:rsidP="00000000" w:rsidRDefault="00000000" w:rsidRPr="00000000" w14:paraId="00000205">
      <w:pPr>
        <w:pageBreakBefore w:val="0"/>
        <w:numPr>
          <w:ilvl w:val="0"/>
          <w:numId w:val="21"/>
        </w:numPr>
        <w:ind w:left="720" w:hanging="360"/>
        <w:jc w:val="both"/>
        <w:rPr>
          <w:u w:val="none"/>
        </w:rPr>
      </w:pPr>
      <w:r w:rsidDel="00000000" w:rsidR="00000000" w:rsidRPr="00000000">
        <w:rPr>
          <w:rtl w:val="0"/>
        </w:rPr>
        <w:t xml:space="preserve">ingenioso/a: ingenious</w:t>
      </w:r>
    </w:p>
    <w:p w:rsidR="00000000" w:rsidDel="00000000" w:rsidP="00000000" w:rsidRDefault="00000000" w:rsidRPr="00000000" w14:paraId="00000206">
      <w:pPr>
        <w:pageBreakBefore w:val="0"/>
        <w:numPr>
          <w:ilvl w:val="0"/>
          <w:numId w:val="21"/>
        </w:numPr>
        <w:ind w:left="720" w:hanging="360"/>
        <w:jc w:val="both"/>
        <w:rPr>
          <w:u w:val="none"/>
        </w:rPr>
      </w:pPr>
      <w:r w:rsidDel="00000000" w:rsidR="00000000" w:rsidRPr="00000000">
        <w:rPr>
          <w:rtl w:val="0"/>
        </w:rPr>
        <w:t xml:space="preserve">tímido/a: shy</w:t>
      </w:r>
    </w:p>
    <w:p w:rsidR="00000000" w:rsidDel="00000000" w:rsidP="00000000" w:rsidRDefault="00000000" w:rsidRPr="00000000" w14:paraId="00000207">
      <w:pPr>
        <w:pageBreakBefore w:val="0"/>
        <w:numPr>
          <w:ilvl w:val="1"/>
          <w:numId w:val="21"/>
        </w:numPr>
        <w:ind w:left="1440" w:hanging="360"/>
        <w:jc w:val="both"/>
        <w:rPr>
          <w:u w:val="none"/>
        </w:rPr>
      </w:pPr>
      <w:r w:rsidDel="00000000" w:rsidR="00000000" w:rsidRPr="00000000">
        <w:rPr>
          <w:rtl w:val="0"/>
        </w:rPr>
        <w:t xml:space="preserve">Noun: timidez</w:t>
      </w:r>
    </w:p>
    <w:p w:rsidR="00000000" w:rsidDel="00000000" w:rsidP="00000000" w:rsidRDefault="00000000" w:rsidRPr="00000000" w14:paraId="00000208">
      <w:pPr>
        <w:pageBreakBefore w:val="0"/>
        <w:numPr>
          <w:ilvl w:val="0"/>
          <w:numId w:val="21"/>
        </w:numPr>
        <w:ind w:left="720" w:hanging="360"/>
        <w:jc w:val="both"/>
        <w:rPr>
          <w:u w:val="none"/>
        </w:rPr>
      </w:pPr>
      <w:r w:rsidDel="00000000" w:rsidR="00000000" w:rsidRPr="00000000">
        <w:rPr>
          <w:rtl w:val="0"/>
        </w:rPr>
        <w:t xml:space="preserve">Impaciente: impatient</w:t>
      </w:r>
    </w:p>
    <w:p w:rsidR="00000000" w:rsidDel="00000000" w:rsidP="00000000" w:rsidRDefault="00000000" w:rsidRPr="00000000" w14:paraId="00000209">
      <w:pPr>
        <w:pageBreakBefore w:val="0"/>
        <w:numPr>
          <w:ilvl w:val="0"/>
          <w:numId w:val="21"/>
        </w:numPr>
        <w:ind w:left="720" w:hanging="360"/>
        <w:jc w:val="both"/>
        <w:rPr>
          <w:u w:val="none"/>
        </w:rPr>
      </w:pPr>
      <w:r w:rsidDel="00000000" w:rsidR="00000000" w:rsidRPr="00000000">
        <w:rPr>
          <w:rtl w:val="0"/>
        </w:rPr>
        <w:t xml:space="preserve">vanidoso/a: vain</w:t>
      </w:r>
    </w:p>
    <w:p w:rsidR="00000000" w:rsidDel="00000000" w:rsidP="00000000" w:rsidRDefault="00000000" w:rsidRPr="00000000" w14:paraId="0000020A">
      <w:pPr>
        <w:pageBreakBefore w:val="0"/>
        <w:numPr>
          <w:ilvl w:val="0"/>
          <w:numId w:val="21"/>
        </w:numPr>
        <w:ind w:left="720" w:hanging="360"/>
        <w:jc w:val="both"/>
        <w:rPr>
          <w:u w:val="none"/>
        </w:rPr>
      </w:pPr>
      <w:r w:rsidDel="00000000" w:rsidR="00000000" w:rsidRPr="00000000">
        <w:rPr>
          <w:rtl w:val="0"/>
        </w:rPr>
        <w:t xml:space="preserve">orgulloso/a: proud</w:t>
      </w:r>
    </w:p>
    <w:p w:rsidR="00000000" w:rsidDel="00000000" w:rsidP="00000000" w:rsidRDefault="00000000" w:rsidRPr="00000000" w14:paraId="0000020B">
      <w:pPr>
        <w:pageBreakBefore w:val="0"/>
        <w:numPr>
          <w:ilvl w:val="0"/>
          <w:numId w:val="21"/>
        </w:numPr>
        <w:ind w:left="720" w:hanging="360"/>
        <w:jc w:val="both"/>
        <w:rPr>
          <w:u w:val="none"/>
        </w:rPr>
      </w:pPr>
      <w:r w:rsidDel="00000000" w:rsidR="00000000" w:rsidRPr="00000000">
        <w:rPr>
          <w:rtl w:val="0"/>
        </w:rPr>
        <w:t xml:space="preserve">Desagradable: unpleasant</w:t>
      </w:r>
    </w:p>
    <w:p w:rsidR="00000000" w:rsidDel="00000000" w:rsidP="00000000" w:rsidRDefault="00000000" w:rsidRPr="00000000" w14:paraId="0000020C">
      <w:pPr>
        <w:pageBreakBefore w:val="0"/>
        <w:numPr>
          <w:ilvl w:val="0"/>
          <w:numId w:val="21"/>
        </w:numPr>
        <w:ind w:left="720" w:hanging="360"/>
        <w:jc w:val="both"/>
        <w:rPr>
          <w:u w:val="none"/>
        </w:rPr>
      </w:pPr>
      <w:r w:rsidDel="00000000" w:rsidR="00000000" w:rsidRPr="00000000">
        <w:rPr>
          <w:rtl w:val="0"/>
        </w:rPr>
        <w:t xml:space="preserve">presumido/a: bragger</w:t>
      </w:r>
    </w:p>
    <w:p w:rsidR="00000000" w:rsidDel="00000000" w:rsidP="00000000" w:rsidRDefault="00000000" w:rsidRPr="00000000" w14:paraId="0000020D">
      <w:pPr>
        <w:pageBreakBefore w:val="0"/>
        <w:numPr>
          <w:ilvl w:val="0"/>
          <w:numId w:val="21"/>
        </w:numPr>
        <w:ind w:left="720" w:hanging="360"/>
        <w:jc w:val="both"/>
        <w:rPr>
          <w:u w:val="none"/>
        </w:rPr>
      </w:pPr>
      <w:r w:rsidDel="00000000" w:rsidR="00000000" w:rsidRPr="00000000">
        <w:rPr>
          <w:rtl w:val="0"/>
        </w:rPr>
        <w:t xml:space="preserve">imperador/a: inspirational</w:t>
      </w:r>
    </w:p>
    <w:p w:rsidR="00000000" w:rsidDel="00000000" w:rsidP="00000000" w:rsidRDefault="00000000" w:rsidRPr="00000000" w14:paraId="0000020E">
      <w:pPr>
        <w:pageBreakBefore w:val="0"/>
        <w:numPr>
          <w:ilvl w:val="0"/>
          <w:numId w:val="21"/>
        </w:numPr>
        <w:ind w:left="720" w:hanging="360"/>
        <w:jc w:val="both"/>
        <w:rPr>
          <w:u w:val="none"/>
        </w:rPr>
      </w:pPr>
      <w:r w:rsidDel="00000000" w:rsidR="00000000" w:rsidRPr="00000000">
        <w:rPr>
          <w:rtl w:val="0"/>
        </w:rPr>
        <w:t xml:space="preserve">ambicioso/a: ambitious</w:t>
      </w:r>
    </w:p>
    <w:p w:rsidR="00000000" w:rsidDel="00000000" w:rsidP="00000000" w:rsidRDefault="00000000" w:rsidRPr="00000000" w14:paraId="0000020F">
      <w:pPr>
        <w:pageBreakBefore w:val="0"/>
        <w:numPr>
          <w:ilvl w:val="0"/>
          <w:numId w:val="21"/>
        </w:numPr>
        <w:ind w:left="720" w:hanging="360"/>
        <w:jc w:val="both"/>
        <w:rPr>
          <w:u w:val="none"/>
        </w:rPr>
      </w:pPr>
      <w:r w:rsidDel="00000000" w:rsidR="00000000" w:rsidRPr="00000000">
        <w:rPr>
          <w:rtl w:val="0"/>
        </w:rPr>
        <w:t xml:space="preserve">cuidadoso/a: careful</w:t>
      </w:r>
    </w:p>
    <w:p w:rsidR="00000000" w:rsidDel="00000000" w:rsidP="00000000" w:rsidRDefault="00000000" w:rsidRPr="00000000" w14:paraId="00000210">
      <w:pPr>
        <w:pageBreakBefore w:val="0"/>
        <w:numPr>
          <w:ilvl w:val="0"/>
          <w:numId w:val="21"/>
        </w:numPr>
        <w:ind w:left="720" w:hanging="360"/>
        <w:jc w:val="both"/>
        <w:rPr>
          <w:u w:val="none"/>
        </w:rPr>
      </w:pPr>
      <w:r w:rsidDel="00000000" w:rsidR="00000000" w:rsidRPr="00000000">
        <w:rPr>
          <w:rtl w:val="0"/>
        </w:rPr>
        <w:t xml:space="preserve">Arriesgado/a: risk taker</w:t>
      </w:r>
    </w:p>
    <w:p w:rsidR="00000000" w:rsidDel="00000000" w:rsidP="00000000" w:rsidRDefault="00000000" w:rsidRPr="00000000" w14:paraId="00000211">
      <w:pPr>
        <w:pageBreakBefore w:val="0"/>
        <w:numPr>
          <w:ilvl w:val="0"/>
          <w:numId w:val="21"/>
        </w:numPr>
        <w:ind w:left="720" w:hanging="360"/>
        <w:jc w:val="both"/>
        <w:rPr>
          <w:u w:val="none"/>
        </w:rPr>
      </w:pPr>
      <w:r w:rsidDel="00000000" w:rsidR="00000000" w:rsidRPr="00000000">
        <w:rPr>
          <w:rtl w:val="0"/>
        </w:rPr>
        <w:t xml:space="preserve">honesto/a: honest</w:t>
      </w:r>
    </w:p>
    <w:p w:rsidR="00000000" w:rsidDel="00000000" w:rsidP="00000000" w:rsidRDefault="00000000" w:rsidRPr="00000000" w14:paraId="00000212">
      <w:pPr>
        <w:pageBreakBefore w:val="0"/>
        <w:numPr>
          <w:ilvl w:val="1"/>
          <w:numId w:val="21"/>
        </w:numPr>
        <w:ind w:left="1440" w:hanging="360"/>
        <w:jc w:val="both"/>
        <w:rPr>
          <w:u w:val="none"/>
        </w:rPr>
      </w:pPr>
      <w:r w:rsidDel="00000000" w:rsidR="00000000" w:rsidRPr="00000000">
        <w:rPr>
          <w:rtl w:val="0"/>
        </w:rPr>
        <w:t xml:space="preserve">Noun: honestidad</w:t>
      </w:r>
    </w:p>
    <w:p w:rsidR="00000000" w:rsidDel="00000000" w:rsidP="00000000" w:rsidRDefault="00000000" w:rsidRPr="00000000" w14:paraId="00000213">
      <w:pPr>
        <w:pageBreakBefore w:val="0"/>
        <w:numPr>
          <w:ilvl w:val="0"/>
          <w:numId w:val="21"/>
        </w:numPr>
        <w:ind w:left="720" w:hanging="360"/>
        <w:jc w:val="both"/>
        <w:rPr>
          <w:u w:val="none"/>
        </w:rPr>
      </w:pPr>
      <w:r w:rsidDel="00000000" w:rsidR="00000000" w:rsidRPr="00000000">
        <w:rPr>
          <w:rtl w:val="0"/>
        </w:rPr>
        <w:t xml:space="preserve">Feliz: happy</w:t>
      </w:r>
    </w:p>
    <w:p w:rsidR="00000000" w:rsidDel="00000000" w:rsidP="00000000" w:rsidRDefault="00000000" w:rsidRPr="00000000" w14:paraId="00000214">
      <w:pPr>
        <w:pageBreakBefore w:val="0"/>
        <w:numPr>
          <w:ilvl w:val="1"/>
          <w:numId w:val="21"/>
        </w:numPr>
        <w:ind w:left="1440" w:hanging="360"/>
        <w:jc w:val="both"/>
        <w:rPr>
          <w:u w:val="none"/>
        </w:rPr>
      </w:pPr>
      <w:r w:rsidDel="00000000" w:rsidR="00000000" w:rsidRPr="00000000">
        <w:rPr>
          <w:rtl w:val="0"/>
        </w:rPr>
        <w:t xml:space="preserve">Noun: felicidad</w:t>
      </w:r>
    </w:p>
    <w:p w:rsidR="00000000" w:rsidDel="00000000" w:rsidP="00000000" w:rsidRDefault="00000000" w:rsidRPr="00000000" w14:paraId="00000215">
      <w:pPr>
        <w:pageBreakBefore w:val="0"/>
        <w:jc w:val="both"/>
        <w:rPr/>
      </w:pPr>
      <w:r w:rsidDel="00000000" w:rsidR="00000000" w:rsidRPr="00000000">
        <w:rPr>
          <w:rtl w:val="0"/>
        </w:rPr>
      </w:r>
    </w:p>
    <w:p w:rsidR="00000000" w:rsidDel="00000000" w:rsidP="00000000" w:rsidRDefault="00000000" w:rsidRPr="00000000" w14:paraId="00000216">
      <w:pPr>
        <w:pStyle w:val="Title"/>
        <w:pageBreakBefore w:val="0"/>
        <w:jc w:val="both"/>
        <w:rPr/>
      </w:pPr>
      <w:bookmarkStart w:colFirst="0" w:colLast="0" w:name="_b9jmqd4hsjuu" w:id="25"/>
      <w:bookmarkEnd w:id="25"/>
      <w:r w:rsidDel="00000000" w:rsidR="00000000" w:rsidRPr="00000000">
        <w:rPr>
          <w:rtl w:val="0"/>
        </w:rPr>
        <w:t xml:space="preserve">Subjunctive</w:t>
      </w:r>
    </w:p>
    <w:p w:rsidR="00000000" w:rsidDel="00000000" w:rsidP="00000000" w:rsidRDefault="00000000" w:rsidRPr="00000000" w14:paraId="00000217">
      <w:pPr>
        <w:pageBreakBefore w:val="0"/>
        <w:numPr>
          <w:ilvl w:val="0"/>
          <w:numId w:val="8"/>
        </w:numPr>
        <w:ind w:left="720" w:hanging="360"/>
        <w:jc w:val="both"/>
        <w:rPr>
          <w:u w:val="none"/>
        </w:rPr>
      </w:pPr>
      <w:r w:rsidDel="00000000" w:rsidR="00000000" w:rsidRPr="00000000">
        <w:rPr>
          <w:rtl w:val="0"/>
        </w:rPr>
        <w:t xml:space="preserve">Used for mood (wishes, impersonal expressions, emotions, recommendations, disbelief, ojalá, speculations)</w:t>
      </w:r>
    </w:p>
    <w:p w:rsidR="00000000" w:rsidDel="00000000" w:rsidP="00000000" w:rsidRDefault="00000000" w:rsidRPr="00000000" w14:paraId="00000218">
      <w:pPr>
        <w:pageBreakBefore w:val="0"/>
        <w:numPr>
          <w:ilvl w:val="0"/>
          <w:numId w:val="8"/>
        </w:numPr>
        <w:ind w:left="720" w:hanging="360"/>
        <w:jc w:val="both"/>
        <w:rPr>
          <w:u w:val="none"/>
        </w:rPr>
      </w:pPr>
      <w:r w:rsidDel="00000000" w:rsidR="00000000" w:rsidRPr="00000000">
        <w:rPr>
          <w:rtl w:val="0"/>
        </w:rPr>
        <w:t xml:space="preserve">Take yo form, drop the o and use the ending for opposite  verbs</w:t>
      </w:r>
    </w:p>
    <w:p w:rsidR="00000000" w:rsidDel="00000000" w:rsidP="00000000" w:rsidRDefault="00000000" w:rsidRPr="00000000" w14:paraId="00000219">
      <w:pPr>
        <w:pageBreakBefore w:val="0"/>
        <w:numPr>
          <w:ilvl w:val="0"/>
          <w:numId w:val="8"/>
        </w:numPr>
        <w:ind w:left="720" w:hanging="360"/>
        <w:jc w:val="both"/>
        <w:rPr>
          <w:u w:val="none"/>
        </w:rPr>
      </w:pPr>
      <w:r w:rsidDel="00000000" w:rsidR="00000000" w:rsidRPr="00000000">
        <w:rPr>
          <w:rtl w:val="0"/>
        </w:rPr>
        <w:t xml:space="preserve">Subjunctive yo = subjunctive 3rd person</w:t>
      </w:r>
    </w:p>
    <w:p w:rsidR="00000000" w:rsidDel="00000000" w:rsidP="00000000" w:rsidRDefault="00000000" w:rsidRPr="00000000" w14:paraId="0000021A">
      <w:pPr>
        <w:pageBreakBefore w:val="0"/>
        <w:numPr>
          <w:ilvl w:val="0"/>
          <w:numId w:val="8"/>
        </w:numPr>
        <w:ind w:left="720" w:hanging="360"/>
        <w:jc w:val="both"/>
        <w:rPr>
          <w:u w:val="none"/>
        </w:rPr>
      </w:pPr>
      <w:r w:rsidDel="00000000" w:rsidR="00000000" w:rsidRPr="00000000">
        <w:rPr>
          <w:rtl w:val="0"/>
        </w:rPr>
        <w:t xml:space="preserve">Replace car ending with que, gar with gue and zar with ce</w:t>
      </w:r>
    </w:p>
    <w:p w:rsidR="00000000" w:rsidDel="00000000" w:rsidP="00000000" w:rsidRDefault="00000000" w:rsidRPr="00000000" w14:paraId="0000021B">
      <w:pPr>
        <w:pageBreakBefore w:val="0"/>
        <w:numPr>
          <w:ilvl w:val="0"/>
          <w:numId w:val="8"/>
        </w:numPr>
        <w:ind w:left="720" w:hanging="360"/>
        <w:jc w:val="both"/>
        <w:rPr>
          <w:u w:val="none"/>
        </w:rPr>
      </w:pPr>
      <w:r w:rsidDel="00000000" w:rsidR="00000000" w:rsidRPr="00000000">
        <w:rPr>
          <w:rtl w:val="0"/>
        </w:rPr>
        <w:t xml:space="preserve">Ser: use se as base and ar endings</w:t>
      </w:r>
    </w:p>
    <w:p w:rsidR="00000000" w:rsidDel="00000000" w:rsidP="00000000" w:rsidRDefault="00000000" w:rsidRPr="00000000" w14:paraId="0000021C">
      <w:pPr>
        <w:pageBreakBefore w:val="0"/>
        <w:numPr>
          <w:ilvl w:val="0"/>
          <w:numId w:val="8"/>
        </w:numPr>
        <w:ind w:left="720" w:hanging="360"/>
        <w:jc w:val="both"/>
        <w:rPr>
          <w:u w:val="none"/>
        </w:rPr>
      </w:pPr>
      <w:r w:rsidDel="00000000" w:rsidR="00000000" w:rsidRPr="00000000">
        <w:rPr>
          <w:rtl w:val="0"/>
        </w:rPr>
        <w:t xml:space="preserve">Extinguir: use exting as base and ar endings</w:t>
      </w:r>
    </w:p>
    <w:p w:rsidR="00000000" w:rsidDel="00000000" w:rsidP="00000000" w:rsidRDefault="00000000" w:rsidRPr="00000000" w14:paraId="0000021D">
      <w:pPr>
        <w:pageBreakBefore w:val="0"/>
        <w:numPr>
          <w:ilvl w:val="0"/>
          <w:numId w:val="8"/>
        </w:numPr>
        <w:ind w:left="720" w:hanging="360"/>
        <w:jc w:val="both"/>
        <w:rPr>
          <w:u w:val="none"/>
        </w:rPr>
      </w:pPr>
      <w:r w:rsidDel="00000000" w:rsidR="00000000" w:rsidRPr="00000000">
        <w:rPr>
          <w:rtl w:val="0"/>
        </w:rPr>
        <w:t xml:space="preserve">Wishes</w:t>
      </w:r>
    </w:p>
    <w:p w:rsidR="00000000" w:rsidDel="00000000" w:rsidP="00000000" w:rsidRDefault="00000000" w:rsidRPr="00000000" w14:paraId="0000021E">
      <w:pPr>
        <w:pageBreakBefore w:val="0"/>
        <w:numPr>
          <w:ilvl w:val="1"/>
          <w:numId w:val="8"/>
        </w:numPr>
        <w:ind w:left="1440" w:hanging="360"/>
        <w:jc w:val="both"/>
        <w:rPr>
          <w:u w:val="none"/>
        </w:rPr>
      </w:pPr>
      <w:r w:rsidDel="00000000" w:rsidR="00000000" w:rsidRPr="00000000">
        <w:rPr>
          <w:rtl w:val="0"/>
        </w:rPr>
        <w:t xml:space="preserve">2 subjects: subject 1 + verb of hope + que + subject 2 + subjunctive</w:t>
      </w:r>
    </w:p>
    <w:p w:rsidR="00000000" w:rsidDel="00000000" w:rsidP="00000000" w:rsidRDefault="00000000" w:rsidRPr="00000000" w14:paraId="0000021F">
      <w:pPr>
        <w:pageBreakBefore w:val="0"/>
        <w:numPr>
          <w:ilvl w:val="1"/>
          <w:numId w:val="8"/>
        </w:numPr>
        <w:ind w:left="1440" w:hanging="360"/>
        <w:jc w:val="both"/>
        <w:rPr>
          <w:u w:val="none"/>
        </w:rPr>
      </w:pPr>
      <w:r w:rsidDel="00000000" w:rsidR="00000000" w:rsidRPr="00000000">
        <w:rPr>
          <w:rtl w:val="0"/>
        </w:rPr>
        <w:t xml:space="preserve">1 subject: ojalá + que + subject + subjunctive</w:t>
      </w:r>
    </w:p>
    <w:p w:rsidR="00000000" w:rsidDel="00000000" w:rsidP="00000000" w:rsidRDefault="00000000" w:rsidRPr="00000000" w14:paraId="00000220">
      <w:pPr>
        <w:pageBreakBefore w:val="0"/>
        <w:jc w:val="both"/>
        <w:rPr/>
      </w:pPr>
      <w:r w:rsidDel="00000000" w:rsidR="00000000" w:rsidRPr="00000000">
        <w:rPr>
          <w:rtl w:val="0"/>
        </w:rPr>
      </w:r>
    </w:p>
    <w:p w:rsidR="00000000" w:rsidDel="00000000" w:rsidP="00000000" w:rsidRDefault="00000000" w:rsidRPr="00000000" w14:paraId="00000221">
      <w:pPr>
        <w:pStyle w:val="Title"/>
        <w:pageBreakBefore w:val="0"/>
        <w:jc w:val="both"/>
        <w:rPr/>
      </w:pPr>
      <w:bookmarkStart w:colFirst="0" w:colLast="0" w:name="_fp0odmkmkax" w:id="26"/>
      <w:bookmarkEnd w:id="26"/>
      <w:r w:rsidDel="00000000" w:rsidR="00000000" w:rsidRPr="00000000">
        <w:rPr>
          <w:rtl w:val="0"/>
        </w:rPr>
        <w:t xml:space="preserve">Andes</w:t>
      </w:r>
    </w:p>
    <w:p w:rsidR="00000000" w:rsidDel="00000000" w:rsidP="00000000" w:rsidRDefault="00000000" w:rsidRPr="00000000" w14:paraId="00000222">
      <w:pPr>
        <w:pageBreakBefore w:val="0"/>
        <w:numPr>
          <w:ilvl w:val="0"/>
          <w:numId w:val="25"/>
        </w:numPr>
        <w:ind w:left="720" w:hanging="360"/>
        <w:jc w:val="both"/>
        <w:rPr>
          <w:u w:val="none"/>
        </w:rPr>
      </w:pPr>
      <w:r w:rsidDel="00000000" w:rsidR="00000000" w:rsidRPr="00000000">
        <w:rPr>
          <w:rtl w:val="0"/>
        </w:rPr>
        <w:t xml:space="preserve">South America, united by the Andean mountain range</w:t>
      </w:r>
    </w:p>
    <w:p w:rsidR="00000000" w:rsidDel="00000000" w:rsidP="00000000" w:rsidRDefault="00000000" w:rsidRPr="00000000" w14:paraId="00000223">
      <w:pPr>
        <w:pageBreakBefore w:val="0"/>
        <w:numPr>
          <w:ilvl w:val="0"/>
          <w:numId w:val="25"/>
        </w:numPr>
        <w:ind w:left="720" w:hanging="360"/>
        <w:jc w:val="both"/>
        <w:rPr>
          <w:u w:val="none"/>
        </w:rPr>
      </w:pPr>
      <w:r w:rsidDel="00000000" w:rsidR="00000000" w:rsidRPr="00000000">
        <w:rPr>
          <w:rtl w:val="0"/>
        </w:rPr>
        <w:t xml:space="preserve">Columbia (Bogatà), Venezuela (Caracas), Ecuador (Quito), Perú (Lima), Bolivia (Sucre) are geographically Andean countries</w:t>
      </w:r>
    </w:p>
    <w:p w:rsidR="00000000" w:rsidDel="00000000" w:rsidP="00000000" w:rsidRDefault="00000000" w:rsidRPr="00000000" w14:paraId="00000224">
      <w:pPr>
        <w:pageBreakBefore w:val="0"/>
        <w:numPr>
          <w:ilvl w:val="0"/>
          <w:numId w:val="25"/>
        </w:numPr>
        <w:ind w:left="720" w:hanging="360"/>
        <w:jc w:val="both"/>
        <w:rPr>
          <w:u w:val="none"/>
        </w:rPr>
      </w:pPr>
      <w:r w:rsidDel="00000000" w:rsidR="00000000" w:rsidRPr="00000000">
        <w:rPr>
          <w:rtl w:val="0"/>
        </w:rPr>
        <w:t xml:space="preserve">Argentina (Buenos Aires) and Chile (Santiago) are considered Andean although not geographically</w:t>
      </w:r>
    </w:p>
    <w:p w:rsidR="00000000" w:rsidDel="00000000" w:rsidP="00000000" w:rsidRDefault="00000000" w:rsidRPr="00000000" w14:paraId="00000225">
      <w:pPr>
        <w:pageBreakBefore w:val="0"/>
        <w:numPr>
          <w:ilvl w:val="0"/>
          <w:numId w:val="25"/>
        </w:numPr>
        <w:ind w:left="720" w:hanging="360"/>
        <w:jc w:val="both"/>
        <w:rPr>
          <w:u w:val="none"/>
        </w:rPr>
      </w:pPr>
      <w:r w:rsidDel="00000000" w:rsidR="00000000" w:rsidRPr="00000000">
        <w:rPr>
          <w:rtl w:val="0"/>
        </w:rPr>
        <w:t xml:space="preserve">Pacific Ocean</w:t>
      </w:r>
    </w:p>
    <w:p w:rsidR="00000000" w:rsidDel="00000000" w:rsidP="00000000" w:rsidRDefault="00000000" w:rsidRPr="00000000" w14:paraId="00000226">
      <w:pPr>
        <w:pageBreakBefore w:val="0"/>
        <w:numPr>
          <w:ilvl w:val="0"/>
          <w:numId w:val="25"/>
        </w:numPr>
        <w:ind w:left="720" w:hanging="360"/>
        <w:jc w:val="both"/>
        <w:rPr>
          <w:u w:val="none"/>
        </w:rPr>
      </w:pPr>
      <w:r w:rsidDel="00000000" w:rsidR="00000000" w:rsidRPr="00000000">
        <w:rPr>
          <w:rtl w:val="0"/>
        </w:rPr>
        <w:t xml:space="preserve">Incas lived there, indigenous languages are quechua and aymara</w:t>
      </w:r>
    </w:p>
    <w:p w:rsidR="00000000" w:rsidDel="00000000" w:rsidP="00000000" w:rsidRDefault="00000000" w:rsidRPr="00000000" w14:paraId="00000227">
      <w:pPr>
        <w:pageBreakBefore w:val="0"/>
        <w:numPr>
          <w:ilvl w:val="0"/>
          <w:numId w:val="25"/>
        </w:numPr>
        <w:ind w:left="720" w:hanging="360"/>
        <w:jc w:val="both"/>
        <w:rPr>
          <w:u w:val="none"/>
        </w:rPr>
      </w:pPr>
      <w:r w:rsidDel="00000000" w:rsidR="00000000" w:rsidRPr="00000000">
        <w:rPr>
          <w:rtl w:val="0"/>
        </w:rPr>
        <w:t xml:space="preserve">Spanish came over in 16th century</w:t>
      </w:r>
    </w:p>
    <w:p w:rsidR="00000000" w:rsidDel="00000000" w:rsidP="00000000" w:rsidRDefault="00000000" w:rsidRPr="00000000" w14:paraId="00000228">
      <w:pPr>
        <w:pageBreakBefore w:val="0"/>
        <w:numPr>
          <w:ilvl w:val="0"/>
          <w:numId w:val="25"/>
        </w:numPr>
        <w:ind w:left="720" w:hanging="360"/>
        <w:jc w:val="both"/>
        <w:rPr>
          <w:u w:val="none"/>
        </w:rPr>
      </w:pPr>
      <w:r w:rsidDel="00000000" w:rsidR="00000000" w:rsidRPr="00000000">
        <w:rPr>
          <w:rtl w:val="0"/>
        </w:rPr>
        <w:t xml:space="preserve">Food: papas a la huancaína, llunca, picante de pollo, fricasé, empanadas, llapingachos, palta rellena, arroz chaufa</w:t>
      </w:r>
    </w:p>
    <w:p w:rsidR="00000000" w:rsidDel="00000000" w:rsidP="00000000" w:rsidRDefault="00000000" w:rsidRPr="00000000" w14:paraId="00000229">
      <w:pPr>
        <w:pageBreakBefore w:val="0"/>
        <w:numPr>
          <w:ilvl w:val="0"/>
          <w:numId w:val="25"/>
        </w:numPr>
        <w:ind w:left="720" w:hanging="360"/>
        <w:jc w:val="both"/>
        <w:rPr>
          <w:u w:val="none"/>
        </w:rPr>
      </w:pPr>
      <w:r w:rsidDel="00000000" w:rsidR="00000000" w:rsidRPr="00000000">
        <w:rPr>
          <w:rtl w:val="0"/>
        </w:rPr>
        <w:t xml:space="preserve">Peru is in center of Inca empire, with capital of Cuzco.  Red white flag</w:t>
      </w:r>
    </w:p>
    <w:p w:rsidR="00000000" w:rsidDel="00000000" w:rsidP="00000000" w:rsidRDefault="00000000" w:rsidRPr="00000000" w14:paraId="0000022A">
      <w:pPr>
        <w:pageBreakBefore w:val="0"/>
        <w:numPr>
          <w:ilvl w:val="0"/>
          <w:numId w:val="25"/>
        </w:numPr>
        <w:ind w:left="720" w:hanging="360"/>
        <w:jc w:val="both"/>
        <w:rPr>
          <w:u w:val="none"/>
        </w:rPr>
      </w:pPr>
      <w:r w:rsidDel="00000000" w:rsidR="00000000" w:rsidRPr="00000000">
        <w:rPr>
          <w:rtl w:val="0"/>
        </w:rPr>
        <w:t xml:space="preserve">Culturally likes to share things</w:t>
      </w:r>
    </w:p>
    <w:p w:rsidR="00000000" w:rsidDel="00000000" w:rsidP="00000000" w:rsidRDefault="00000000" w:rsidRPr="00000000" w14:paraId="0000022B">
      <w:pPr>
        <w:pageBreakBefore w:val="0"/>
        <w:numPr>
          <w:ilvl w:val="0"/>
          <w:numId w:val="25"/>
        </w:numPr>
        <w:ind w:left="720" w:hanging="360"/>
        <w:jc w:val="both"/>
        <w:rPr>
          <w:u w:val="none"/>
        </w:rPr>
      </w:pPr>
      <w:r w:rsidDel="00000000" w:rsidR="00000000" w:rsidRPr="00000000">
        <w:rPr>
          <w:rtl w:val="0"/>
        </w:rPr>
        <w:t xml:space="preserve">Llama and cóndor represents the land</w:t>
      </w:r>
    </w:p>
    <w:p w:rsidR="00000000" w:rsidDel="00000000" w:rsidP="00000000" w:rsidRDefault="00000000" w:rsidRPr="00000000" w14:paraId="0000022C">
      <w:pPr>
        <w:pageBreakBefore w:val="0"/>
        <w:numPr>
          <w:ilvl w:val="0"/>
          <w:numId w:val="25"/>
        </w:numPr>
        <w:ind w:left="720" w:hanging="360"/>
        <w:jc w:val="both"/>
        <w:rPr>
          <w:u w:val="none"/>
        </w:rPr>
      </w:pPr>
      <w:r w:rsidDel="00000000" w:rsidR="00000000" w:rsidRPr="00000000">
        <w:rPr>
          <w:rtl w:val="0"/>
        </w:rPr>
        <w:t xml:space="preserve">Music</w:t>
      </w:r>
    </w:p>
    <w:p w:rsidR="00000000" w:rsidDel="00000000" w:rsidP="00000000" w:rsidRDefault="00000000" w:rsidRPr="00000000" w14:paraId="0000022D">
      <w:pPr>
        <w:pageBreakBefore w:val="0"/>
        <w:numPr>
          <w:ilvl w:val="1"/>
          <w:numId w:val="25"/>
        </w:numPr>
        <w:ind w:left="1440" w:hanging="360"/>
        <w:jc w:val="both"/>
        <w:rPr>
          <w:u w:val="none"/>
        </w:rPr>
      </w:pPr>
      <w:r w:rsidDel="00000000" w:rsidR="00000000" w:rsidRPr="00000000">
        <w:rPr>
          <w:rtl w:val="0"/>
        </w:rPr>
        <w:t xml:space="preserve">Bunch of street musicians</w:t>
      </w:r>
    </w:p>
    <w:p w:rsidR="00000000" w:rsidDel="00000000" w:rsidP="00000000" w:rsidRDefault="00000000" w:rsidRPr="00000000" w14:paraId="0000022E">
      <w:pPr>
        <w:pageBreakBefore w:val="0"/>
        <w:numPr>
          <w:ilvl w:val="1"/>
          <w:numId w:val="25"/>
        </w:numPr>
        <w:ind w:left="1440" w:hanging="360"/>
        <w:jc w:val="both"/>
        <w:rPr>
          <w:u w:val="none"/>
        </w:rPr>
      </w:pPr>
      <w:r w:rsidDel="00000000" w:rsidR="00000000" w:rsidRPr="00000000">
        <w:rPr>
          <w:rtl w:val="0"/>
        </w:rPr>
        <w:t xml:space="preserve">Zampoñas like chimes</w:t>
      </w:r>
    </w:p>
    <w:p w:rsidR="00000000" w:rsidDel="00000000" w:rsidP="00000000" w:rsidRDefault="00000000" w:rsidRPr="00000000" w14:paraId="0000022F">
      <w:pPr>
        <w:pageBreakBefore w:val="0"/>
        <w:numPr>
          <w:ilvl w:val="1"/>
          <w:numId w:val="25"/>
        </w:numPr>
        <w:ind w:left="1440" w:hanging="360"/>
        <w:jc w:val="both"/>
        <w:rPr>
          <w:u w:val="none"/>
        </w:rPr>
      </w:pPr>
      <w:r w:rsidDel="00000000" w:rsidR="00000000" w:rsidRPr="00000000">
        <w:rPr>
          <w:rtl w:val="0"/>
        </w:rPr>
        <w:t xml:space="preserve">Tambors like drums played with one stick</w:t>
      </w:r>
    </w:p>
    <w:p w:rsidR="00000000" w:rsidDel="00000000" w:rsidP="00000000" w:rsidRDefault="00000000" w:rsidRPr="00000000" w14:paraId="00000230">
      <w:pPr>
        <w:pageBreakBefore w:val="0"/>
        <w:numPr>
          <w:ilvl w:val="1"/>
          <w:numId w:val="25"/>
        </w:numPr>
        <w:ind w:left="1440" w:hanging="360"/>
        <w:jc w:val="both"/>
        <w:rPr>
          <w:u w:val="none"/>
        </w:rPr>
      </w:pPr>
      <w:r w:rsidDel="00000000" w:rsidR="00000000" w:rsidRPr="00000000">
        <w:rPr>
          <w:rtl w:val="0"/>
        </w:rPr>
        <w:t xml:space="preserve">Quena like a flute with sweet sound</w:t>
      </w:r>
    </w:p>
    <w:p w:rsidR="00000000" w:rsidDel="00000000" w:rsidP="00000000" w:rsidRDefault="00000000" w:rsidRPr="00000000" w14:paraId="00000231">
      <w:pPr>
        <w:pageBreakBefore w:val="0"/>
        <w:numPr>
          <w:ilvl w:val="1"/>
          <w:numId w:val="25"/>
        </w:numPr>
        <w:ind w:left="1440" w:hanging="360"/>
        <w:jc w:val="both"/>
        <w:rPr>
          <w:u w:val="none"/>
        </w:rPr>
      </w:pPr>
      <w:r w:rsidDel="00000000" w:rsidR="00000000" w:rsidRPr="00000000">
        <w:rPr>
          <w:rtl w:val="0"/>
        </w:rPr>
        <w:t xml:space="preserve">Charango like a guitar</w:t>
      </w:r>
    </w:p>
    <w:p w:rsidR="00000000" w:rsidDel="00000000" w:rsidP="00000000" w:rsidRDefault="00000000" w:rsidRPr="00000000" w14:paraId="00000232">
      <w:pPr>
        <w:pageBreakBefore w:val="0"/>
        <w:numPr>
          <w:ilvl w:val="1"/>
          <w:numId w:val="25"/>
        </w:numPr>
        <w:ind w:left="1440" w:hanging="360"/>
        <w:jc w:val="both"/>
        <w:rPr>
          <w:u w:val="none"/>
        </w:rPr>
      </w:pPr>
      <w:r w:rsidDel="00000000" w:rsidR="00000000" w:rsidRPr="00000000">
        <w:rPr>
          <w:rtl w:val="0"/>
        </w:rPr>
        <w:t xml:space="preserve">Music style changed once Spanish introduced guitar in 16th century</w:t>
      </w:r>
    </w:p>
    <w:p w:rsidR="00000000" w:rsidDel="00000000" w:rsidP="00000000" w:rsidRDefault="00000000" w:rsidRPr="00000000" w14:paraId="00000233">
      <w:pPr>
        <w:pageBreakBefore w:val="0"/>
        <w:numPr>
          <w:ilvl w:val="1"/>
          <w:numId w:val="25"/>
        </w:numPr>
        <w:ind w:left="1440" w:hanging="360"/>
        <w:jc w:val="both"/>
        <w:rPr>
          <w:u w:val="none"/>
        </w:rPr>
      </w:pPr>
      <w:r w:rsidDel="00000000" w:rsidR="00000000" w:rsidRPr="00000000">
        <w:rPr>
          <w:rtl w:val="0"/>
        </w:rPr>
        <w:t xml:space="preserve">Melody filled with happiness and spirit, relaxing</w:t>
      </w:r>
    </w:p>
    <w:p w:rsidR="00000000" w:rsidDel="00000000" w:rsidP="00000000" w:rsidRDefault="00000000" w:rsidRPr="00000000" w14:paraId="00000234">
      <w:pPr>
        <w:pageBreakBefore w:val="0"/>
        <w:numPr>
          <w:ilvl w:val="0"/>
          <w:numId w:val="25"/>
        </w:numPr>
        <w:ind w:left="720" w:hanging="360"/>
        <w:jc w:val="both"/>
        <w:rPr>
          <w:u w:val="none"/>
        </w:rPr>
      </w:pPr>
      <w:r w:rsidDel="00000000" w:rsidR="00000000" w:rsidRPr="00000000">
        <w:rPr>
          <w:rtl w:val="0"/>
        </w:rPr>
        <w:t xml:space="preserve">Places</w:t>
      </w:r>
    </w:p>
    <w:p w:rsidR="00000000" w:rsidDel="00000000" w:rsidP="00000000" w:rsidRDefault="00000000" w:rsidRPr="00000000" w14:paraId="00000235">
      <w:pPr>
        <w:pageBreakBefore w:val="0"/>
        <w:numPr>
          <w:ilvl w:val="1"/>
          <w:numId w:val="25"/>
        </w:numPr>
        <w:ind w:left="1440" w:hanging="360"/>
        <w:jc w:val="both"/>
        <w:rPr>
          <w:u w:val="none"/>
        </w:rPr>
      </w:pPr>
      <w:r w:rsidDel="00000000" w:rsidR="00000000" w:rsidRPr="00000000">
        <w:rPr>
          <w:rtl w:val="0"/>
        </w:rPr>
        <w:t xml:space="preserve">Lake Titicaca</w:t>
      </w:r>
    </w:p>
    <w:p w:rsidR="00000000" w:rsidDel="00000000" w:rsidP="00000000" w:rsidRDefault="00000000" w:rsidRPr="00000000" w14:paraId="00000236">
      <w:pPr>
        <w:pageBreakBefore w:val="0"/>
        <w:numPr>
          <w:ilvl w:val="2"/>
          <w:numId w:val="25"/>
        </w:numPr>
        <w:ind w:left="2160" w:hanging="360"/>
        <w:jc w:val="both"/>
        <w:rPr>
          <w:u w:val="none"/>
        </w:rPr>
      </w:pPr>
      <w:r w:rsidDel="00000000" w:rsidR="00000000" w:rsidRPr="00000000">
        <w:rPr>
          <w:rtl w:val="0"/>
        </w:rPr>
        <w:t xml:space="preserve">Between Perú and Bolivia</w:t>
      </w:r>
    </w:p>
    <w:p w:rsidR="00000000" w:rsidDel="00000000" w:rsidP="00000000" w:rsidRDefault="00000000" w:rsidRPr="00000000" w14:paraId="00000237">
      <w:pPr>
        <w:pageBreakBefore w:val="0"/>
        <w:numPr>
          <w:ilvl w:val="2"/>
          <w:numId w:val="25"/>
        </w:numPr>
        <w:ind w:left="2160" w:hanging="360"/>
        <w:jc w:val="both"/>
        <w:rPr>
          <w:u w:val="none"/>
        </w:rPr>
      </w:pPr>
      <w:r w:rsidDel="00000000" w:rsidR="00000000" w:rsidRPr="00000000">
        <w:rPr>
          <w:rtl w:val="0"/>
        </w:rPr>
        <w:t xml:space="preserve">Depth of 3812 meters</w:t>
      </w:r>
    </w:p>
    <w:p w:rsidR="00000000" w:rsidDel="00000000" w:rsidP="00000000" w:rsidRDefault="00000000" w:rsidRPr="00000000" w14:paraId="00000238">
      <w:pPr>
        <w:pageBreakBefore w:val="0"/>
        <w:numPr>
          <w:ilvl w:val="1"/>
          <w:numId w:val="25"/>
        </w:numPr>
        <w:ind w:left="1440" w:hanging="360"/>
        <w:jc w:val="both"/>
        <w:rPr>
          <w:u w:val="none"/>
        </w:rPr>
      </w:pPr>
      <w:r w:rsidDel="00000000" w:rsidR="00000000" w:rsidRPr="00000000">
        <w:rPr>
          <w:rtl w:val="0"/>
        </w:rPr>
        <w:t xml:space="preserve">Machu Picchu</w:t>
      </w:r>
    </w:p>
    <w:p w:rsidR="00000000" w:rsidDel="00000000" w:rsidP="00000000" w:rsidRDefault="00000000" w:rsidRPr="00000000" w14:paraId="00000239">
      <w:pPr>
        <w:pageBreakBefore w:val="0"/>
        <w:numPr>
          <w:ilvl w:val="2"/>
          <w:numId w:val="25"/>
        </w:numPr>
        <w:ind w:left="2160" w:hanging="360"/>
        <w:jc w:val="both"/>
        <w:rPr>
          <w:u w:val="none"/>
        </w:rPr>
      </w:pPr>
      <w:r w:rsidDel="00000000" w:rsidR="00000000" w:rsidRPr="00000000">
        <w:rPr>
          <w:rtl w:val="0"/>
        </w:rPr>
        <w:t xml:space="preserve">Archeological site in Cuzco, Perú</w:t>
      </w:r>
    </w:p>
    <w:p w:rsidR="00000000" w:rsidDel="00000000" w:rsidP="00000000" w:rsidRDefault="00000000" w:rsidRPr="00000000" w14:paraId="0000023A">
      <w:pPr>
        <w:pageBreakBefore w:val="0"/>
        <w:numPr>
          <w:ilvl w:val="1"/>
          <w:numId w:val="25"/>
        </w:numPr>
        <w:ind w:left="1440" w:hanging="360"/>
        <w:jc w:val="both"/>
        <w:rPr>
          <w:u w:val="none"/>
        </w:rPr>
      </w:pPr>
      <w:r w:rsidDel="00000000" w:rsidR="00000000" w:rsidRPr="00000000">
        <w:rPr>
          <w:rtl w:val="0"/>
        </w:rPr>
        <w:t xml:space="preserve">Museum of precious metals</w:t>
      </w:r>
    </w:p>
    <w:p w:rsidR="00000000" w:rsidDel="00000000" w:rsidP="00000000" w:rsidRDefault="00000000" w:rsidRPr="00000000" w14:paraId="0000023B">
      <w:pPr>
        <w:pageBreakBefore w:val="0"/>
        <w:numPr>
          <w:ilvl w:val="2"/>
          <w:numId w:val="25"/>
        </w:numPr>
        <w:ind w:left="2160" w:hanging="360"/>
        <w:jc w:val="both"/>
        <w:rPr>
          <w:u w:val="none"/>
        </w:rPr>
      </w:pPr>
      <w:r w:rsidDel="00000000" w:rsidR="00000000" w:rsidRPr="00000000">
        <w:rPr>
          <w:rtl w:val="0"/>
        </w:rPr>
        <w:t xml:space="preserve">Has works of gold, silver, bronze that Incas made</w:t>
      </w:r>
    </w:p>
    <w:p w:rsidR="00000000" w:rsidDel="00000000" w:rsidP="00000000" w:rsidRDefault="00000000" w:rsidRPr="00000000" w14:paraId="0000023C">
      <w:pPr>
        <w:pageBreakBefore w:val="0"/>
        <w:jc w:val="both"/>
        <w:rPr/>
      </w:pPr>
      <w:r w:rsidDel="00000000" w:rsidR="00000000" w:rsidRPr="00000000">
        <w:rPr>
          <w:rtl w:val="0"/>
        </w:rPr>
      </w:r>
    </w:p>
    <w:p w:rsidR="00000000" w:rsidDel="00000000" w:rsidP="00000000" w:rsidRDefault="00000000" w:rsidRPr="00000000" w14:paraId="0000023D">
      <w:pPr>
        <w:pStyle w:val="Title"/>
        <w:pageBreakBefore w:val="0"/>
        <w:jc w:val="both"/>
        <w:rPr/>
      </w:pPr>
      <w:bookmarkStart w:colFirst="0" w:colLast="0" w:name="_j4cio71n8943" w:id="27"/>
      <w:bookmarkEnd w:id="27"/>
      <w:r w:rsidDel="00000000" w:rsidR="00000000" w:rsidRPr="00000000">
        <w:rPr>
          <w:rtl w:val="0"/>
        </w:rPr>
        <w:t xml:space="preserve">Computers and Valuables</w:t>
      </w:r>
    </w:p>
    <w:p w:rsidR="00000000" w:rsidDel="00000000" w:rsidP="00000000" w:rsidRDefault="00000000" w:rsidRPr="00000000" w14:paraId="0000023E">
      <w:pPr>
        <w:pageBreakBefore w:val="0"/>
        <w:numPr>
          <w:ilvl w:val="0"/>
          <w:numId w:val="5"/>
        </w:numPr>
        <w:ind w:left="720" w:hanging="360"/>
        <w:jc w:val="both"/>
        <w:rPr>
          <w:u w:val="none"/>
        </w:rPr>
      </w:pPr>
      <w:r w:rsidDel="00000000" w:rsidR="00000000" w:rsidRPr="00000000">
        <w:rPr>
          <w:rtl w:val="0"/>
        </w:rPr>
        <w:t xml:space="preserve">el escáner: scanner</w:t>
      </w:r>
    </w:p>
    <w:p w:rsidR="00000000" w:rsidDel="00000000" w:rsidP="00000000" w:rsidRDefault="00000000" w:rsidRPr="00000000" w14:paraId="0000023F">
      <w:pPr>
        <w:pageBreakBefore w:val="0"/>
        <w:numPr>
          <w:ilvl w:val="0"/>
          <w:numId w:val="5"/>
        </w:numPr>
        <w:ind w:left="720" w:hanging="360"/>
        <w:jc w:val="both"/>
        <w:rPr>
          <w:u w:val="none"/>
        </w:rPr>
      </w:pPr>
      <w:r w:rsidDel="00000000" w:rsidR="00000000" w:rsidRPr="00000000">
        <w:rPr>
          <w:rtl w:val="0"/>
        </w:rPr>
        <w:t xml:space="preserve">la búsqueda: search</w:t>
      </w:r>
    </w:p>
    <w:p w:rsidR="00000000" w:rsidDel="00000000" w:rsidP="00000000" w:rsidRDefault="00000000" w:rsidRPr="00000000" w14:paraId="00000240">
      <w:pPr>
        <w:pageBreakBefore w:val="0"/>
        <w:numPr>
          <w:ilvl w:val="0"/>
          <w:numId w:val="5"/>
        </w:numPr>
        <w:ind w:left="720" w:hanging="360"/>
        <w:jc w:val="both"/>
        <w:rPr>
          <w:u w:val="none"/>
        </w:rPr>
      </w:pPr>
      <w:r w:rsidDel="00000000" w:rsidR="00000000" w:rsidRPr="00000000">
        <w:rPr>
          <w:rtl w:val="0"/>
        </w:rPr>
        <w:t xml:space="preserve">la contraseña: password</w:t>
      </w:r>
    </w:p>
    <w:p w:rsidR="00000000" w:rsidDel="00000000" w:rsidP="00000000" w:rsidRDefault="00000000" w:rsidRPr="00000000" w14:paraId="00000241">
      <w:pPr>
        <w:pageBreakBefore w:val="0"/>
        <w:numPr>
          <w:ilvl w:val="0"/>
          <w:numId w:val="5"/>
        </w:numPr>
        <w:ind w:left="720" w:hanging="360"/>
        <w:jc w:val="both"/>
        <w:rPr>
          <w:u w:val="none"/>
        </w:rPr>
      </w:pPr>
      <w:r w:rsidDel="00000000" w:rsidR="00000000" w:rsidRPr="00000000">
        <w:rPr>
          <w:rtl w:val="0"/>
        </w:rPr>
        <w:t xml:space="preserve">el enlace: link</w:t>
      </w:r>
    </w:p>
    <w:p w:rsidR="00000000" w:rsidDel="00000000" w:rsidP="00000000" w:rsidRDefault="00000000" w:rsidRPr="00000000" w14:paraId="00000242">
      <w:pPr>
        <w:pageBreakBefore w:val="0"/>
        <w:numPr>
          <w:ilvl w:val="0"/>
          <w:numId w:val="5"/>
        </w:numPr>
        <w:ind w:left="720" w:hanging="360"/>
        <w:jc w:val="both"/>
        <w:rPr>
          <w:u w:val="none"/>
        </w:rPr>
      </w:pPr>
      <w:r w:rsidDel="00000000" w:rsidR="00000000" w:rsidRPr="00000000">
        <w:rPr>
          <w:rtl w:val="0"/>
        </w:rPr>
        <w:t xml:space="preserve">el salón: room</w:t>
      </w:r>
    </w:p>
    <w:p w:rsidR="00000000" w:rsidDel="00000000" w:rsidP="00000000" w:rsidRDefault="00000000" w:rsidRPr="00000000" w14:paraId="00000243">
      <w:pPr>
        <w:pageBreakBefore w:val="0"/>
        <w:numPr>
          <w:ilvl w:val="0"/>
          <w:numId w:val="5"/>
        </w:numPr>
        <w:ind w:left="720" w:hanging="360"/>
        <w:jc w:val="both"/>
        <w:rPr>
          <w:u w:val="none"/>
        </w:rPr>
      </w:pPr>
      <w:r w:rsidDel="00000000" w:rsidR="00000000" w:rsidRPr="00000000">
        <w:rPr>
          <w:rtl w:val="0"/>
        </w:rPr>
        <w:t xml:space="preserve">Charlas: chat</w:t>
      </w:r>
    </w:p>
    <w:p w:rsidR="00000000" w:rsidDel="00000000" w:rsidP="00000000" w:rsidRDefault="00000000" w:rsidRPr="00000000" w14:paraId="00000244">
      <w:pPr>
        <w:pageBreakBefore w:val="0"/>
        <w:numPr>
          <w:ilvl w:val="0"/>
          <w:numId w:val="5"/>
        </w:numPr>
        <w:ind w:left="720" w:hanging="360"/>
        <w:jc w:val="both"/>
        <w:rPr>
          <w:u w:val="none"/>
        </w:rPr>
      </w:pPr>
      <w:r w:rsidDel="00000000" w:rsidR="00000000" w:rsidRPr="00000000">
        <w:rPr>
          <w:rtl w:val="0"/>
        </w:rPr>
        <w:t xml:space="preserve">el sitio: site</w:t>
      </w:r>
    </w:p>
    <w:p w:rsidR="00000000" w:rsidDel="00000000" w:rsidP="00000000" w:rsidRDefault="00000000" w:rsidRPr="00000000" w14:paraId="00000245">
      <w:pPr>
        <w:pageBreakBefore w:val="0"/>
        <w:numPr>
          <w:ilvl w:val="0"/>
          <w:numId w:val="5"/>
        </w:numPr>
        <w:ind w:left="720" w:hanging="360"/>
        <w:jc w:val="both"/>
        <w:rPr>
          <w:u w:val="none"/>
        </w:rPr>
      </w:pPr>
      <w:r w:rsidDel="00000000" w:rsidR="00000000" w:rsidRPr="00000000">
        <w:rPr>
          <w:rtl w:val="0"/>
        </w:rPr>
        <w:t xml:space="preserve">web: Web</w:t>
      </w:r>
    </w:p>
    <w:p w:rsidR="00000000" w:rsidDel="00000000" w:rsidP="00000000" w:rsidRDefault="00000000" w:rsidRPr="00000000" w14:paraId="00000246">
      <w:pPr>
        <w:pageBreakBefore w:val="0"/>
        <w:numPr>
          <w:ilvl w:val="0"/>
          <w:numId w:val="5"/>
        </w:numPr>
        <w:ind w:left="720" w:hanging="360"/>
        <w:jc w:val="both"/>
        <w:rPr>
          <w:u w:val="none"/>
        </w:rPr>
      </w:pPr>
      <w:r w:rsidDel="00000000" w:rsidR="00000000" w:rsidRPr="00000000">
        <w:rPr>
          <w:rtl w:val="0"/>
        </w:rPr>
        <w:t xml:space="preserve">la computadora (Portátil): computer (laptop)</w:t>
      </w:r>
    </w:p>
    <w:p w:rsidR="00000000" w:rsidDel="00000000" w:rsidP="00000000" w:rsidRDefault="00000000" w:rsidRPr="00000000" w14:paraId="00000247">
      <w:pPr>
        <w:pageBreakBefore w:val="0"/>
        <w:numPr>
          <w:ilvl w:val="0"/>
          <w:numId w:val="5"/>
        </w:numPr>
        <w:ind w:left="720" w:hanging="360"/>
        <w:jc w:val="both"/>
        <w:rPr>
          <w:u w:val="none"/>
        </w:rPr>
      </w:pPr>
      <w:r w:rsidDel="00000000" w:rsidR="00000000" w:rsidRPr="00000000">
        <w:rPr>
          <w:rtl w:val="0"/>
        </w:rPr>
        <w:t xml:space="preserve">Portátil: portable</w:t>
      </w:r>
    </w:p>
    <w:p w:rsidR="00000000" w:rsidDel="00000000" w:rsidP="00000000" w:rsidRDefault="00000000" w:rsidRPr="00000000" w14:paraId="00000248">
      <w:pPr>
        <w:pageBreakBefore w:val="0"/>
        <w:numPr>
          <w:ilvl w:val="0"/>
          <w:numId w:val="5"/>
        </w:numPr>
        <w:ind w:left="720" w:hanging="360"/>
        <w:jc w:val="both"/>
        <w:rPr>
          <w:u w:val="none"/>
        </w:rPr>
      </w:pPr>
      <w:r w:rsidDel="00000000" w:rsidR="00000000" w:rsidRPr="00000000">
        <w:rPr>
          <w:rtl w:val="0"/>
        </w:rPr>
        <w:t xml:space="preserve">los juegos: games</w:t>
      </w:r>
    </w:p>
    <w:p w:rsidR="00000000" w:rsidDel="00000000" w:rsidP="00000000" w:rsidRDefault="00000000" w:rsidRPr="00000000" w14:paraId="00000249">
      <w:pPr>
        <w:pageBreakBefore w:val="0"/>
        <w:numPr>
          <w:ilvl w:val="0"/>
          <w:numId w:val="5"/>
        </w:numPr>
        <w:ind w:left="720" w:hanging="360"/>
        <w:jc w:val="both"/>
        <w:rPr>
          <w:u w:val="none"/>
        </w:rPr>
      </w:pPr>
      <w:r w:rsidDel="00000000" w:rsidR="00000000" w:rsidRPr="00000000">
        <w:rPr>
          <w:rtl w:val="0"/>
        </w:rPr>
        <w:t xml:space="preserve">Enviar: to send</w:t>
      </w:r>
    </w:p>
    <w:p w:rsidR="00000000" w:rsidDel="00000000" w:rsidP="00000000" w:rsidRDefault="00000000" w:rsidRPr="00000000" w14:paraId="0000024A">
      <w:pPr>
        <w:pageBreakBefore w:val="0"/>
        <w:numPr>
          <w:ilvl w:val="0"/>
          <w:numId w:val="5"/>
        </w:numPr>
        <w:ind w:left="720" w:hanging="360"/>
        <w:jc w:val="both"/>
        <w:rPr>
          <w:u w:val="none"/>
        </w:rPr>
      </w:pPr>
      <w:r w:rsidDel="00000000" w:rsidR="00000000" w:rsidRPr="00000000">
        <w:rPr>
          <w:rtl w:val="0"/>
        </w:rPr>
        <w:t xml:space="preserve">Descargar, bajar: to download</w:t>
      </w:r>
    </w:p>
    <w:p w:rsidR="00000000" w:rsidDel="00000000" w:rsidP="00000000" w:rsidRDefault="00000000" w:rsidRPr="00000000" w14:paraId="0000024B">
      <w:pPr>
        <w:pageBreakBefore w:val="0"/>
        <w:numPr>
          <w:ilvl w:val="0"/>
          <w:numId w:val="5"/>
        </w:numPr>
        <w:ind w:left="720" w:hanging="360"/>
        <w:jc w:val="both"/>
        <w:rPr>
          <w:u w:val="none"/>
        </w:rPr>
      </w:pPr>
      <w:r w:rsidDel="00000000" w:rsidR="00000000" w:rsidRPr="00000000">
        <w:rPr>
          <w:rtl w:val="0"/>
        </w:rPr>
        <w:t xml:space="preserve">Conectarse: to connect</w:t>
      </w:r>
    </w:p>
    <w:p w:rsidR="00000000" w:rsidDel="00000000" w:rsidP="00000000" w:rsidRDefault="00000000" w:rsidRPr="00000000" w14:paraId="0000024C">
      <w:pPr>
        <w:pageBreakBefore w:val="0"/>
        <w:numPr>
          <w:ilvl w:val="0"/>
          <w:numId w:val="5"/>
        </w:numPr>
        <w:ind w:left="720" w:hanging="360"/>
        <w:jc w:val="both"/>
        <w:rPr>
          <w:u w:val="none"/>
        </w:rPr>
      </w:pPr>
      <w:r w:rsidDel="00000000" w:rsidR="00000000" w:rsidRPr="00000000">
        <w:rPr>
          <w:rtl w:val="0"/>
        </w:rPr>
        <w:t xml:space="preserve">Internet, la red: Internet</w:t>
      </w:r>
    </w:p>
    <w:p w:rsidR="00000000" w:rsidDel="00000000" w:rsidP="00000000" w:rsidRDefault="00000000" w:rsidRPr="00000000" w14:paraId="0000024D">
      <w:pPr>
        <w:pageBreakBefore w:val="0"/>
        <w:numPr>
          <w:ilvl w:val="0"/>
          <w:numId w:val="5"/>
        </w:numPr>
        <w:ind w:left="720" w:hanging="360"/>
        <w:jc w:val="both"/>
        <w:rPr>
          <w:u w:val="none"/>
        </w:rPr>
      </w:pPr>
      <w:r w:rsidDel="00000000" w:rsidR="00000000" w:rsidRPr="00000000">
        <w:rPr>
          <w:rtl w:val="0"/>
        </w:rPr>
        <w:t xml:space="preserve">la agenda electrónica: personal organizer</w:t>
      </w:r>
    </w:p>
    <w:p w:rsidR="00000000" w:rsidDel="00000000" w:rsidP="00000000" w:rsidRDefault="00000000" w:rsidRPr="00000000" w14:paraId="0000024E">
      <w:pPr>
        <w:pageBreakBefore w:val="0"/>
        <w:numPr>
          <w:ilvl w:val="0"/>
          <w:numId w:val="5"/>
        </w:numPr>
        <w:ind w:left="720" w:hanging="360"/>
        <w:jc w:val="both"/>
        <w:rPr>
          <w:u w:val="none"/>
        </w:rPr>
      </w:pPr>
      <w:r w:rsidDel="00000000" w:rsidR="00000000" w:rsidRPr="00000000">
        <w:rPr>
          <w:rtl w:val="0"/>
        </w:rPr>
        <w:t xml:space="preserve">la cartera, la billetera: wallet</w:t>
      </w:r>
    </w:p>
    <w:p w:rsidR="00000000" w:rsidDel="00000000" w:rsidP="00000000" w:rsidRDefault="00000000" w:rsidRPr="00000000" w14:paraId="0000024F">
      <w:pPr>
        <w:pageBreakBefore w:val="0"/>
        <w:numPr>
          <w:ilvl w:val="0"/>
          <w:numId w:val="5"/>
        </w:numPr>
        <w:ind w:left="720" w:hanging="360"/>
        <w:jc w:val="both"/>
        <w:rPr>
          <w:u w:val="none"/>
        </w:rPr>
      </w:pPr>
      <w:r w:rsidDel="00000000" w:rsidR="00000000" w:rsidRPr="00000000">
        <w:rPr>
          <w:rtl w:val="0"/>
        </w:rPr>
        <w:t xml:space="preserve">las gafas (de sol): (sun) glasses</w:t>
      </w:r>
    </w:p>
    <w:p w:rsidR="00000000" w:rsidDel="00000000" w:rsidP="00000000" w:rsidRDefault="00000000" w:rsidRPr="00000000" w14:paraId="00000250">
      <w:pPr>
        <w:pageBreakBefore w:val="0"/>
        <w:numPr>
          <w:ilvl w:val="0"/>
          <w:numId w:val="5"/>
        </w:numPr>
        <w:ind w:left="720" w:hanging="360"/>
        <w:jc w:val="both"/>
        <w:rPr>
          <w:u w:val="none"/>
        </w:rPr>
      </w:pPr>
      <w:r w:rsidDel="00000000" w:rsidR="00000000" w:rsidRPr="00000000">
        <w:rPr>
          <w:rtl w:val="0"/>
        </w:rPr>
        <w:t xml:space="preserve">la bolsa: bag</w:t>
      </w:r>
    </w:p>
    <w:p w:rsidR="00000000" w:rsidDel="00000000" w:rsidP="00000000" w:rsidRDefault="00000000" w:rsidRPr="00000000" w14:paraId="00000251">
      <w:pPr>
        <w:pageBreakBefore w:val="0"/>
        <w:numPr>
          <w:ilvl w:val="0"/>
          <w:numId w:val="5"/>
        </w:numPr>
        <w:ind w:left="720" w:hanging="360"/>
        <w:jc w:val="both"/>
        <w:rPr>
          <w:u w:val="none"/>
        </w:rPr>
      </w:pPr>
      <w:r w:rsidDel="00000000" w:rsidR="00000000" w:rsidRPr="00000000">
        <w:rPr>
          <w:rtl w:val="0"/>
        </w:rPr>
        <w:t xml:space="preserve">El bolso: purse</w:t>
      </w:r>
    </w:p>
    <w:p w:rsidR="00000000" w:rsidDel="00000000" w:rsidP="00000000" w:rsidRDefault="00000000" w:rsidRPr="00000000" w14:paraId="00000252">
      <w:pPr>
        <w:pageBreakBefore w:val="0"/>
        <w:numPr>
          <w:ilvl w:val="0"/>
          <w:numId w:val="5"/>
        </w:numPr>
        <w:ind w:left="720" w:hanging="360"/>
        <w:jc w:val="both"/>
        <w:rPr>
          <w:u w:val="none"/>
        </w:rPr>
      </w:pPr>
      <w:r w:rsidDel="00000000" w:rsidR="00000000" w:rsidRPr="00000000">
        <w:rPr>
          <w:rtl w:val="0"/>
        </w:rPr>
        <w:t xml:space="preserve">el paraguas, el sombrilla: umbrella</w:t>
      </w:r>
    </w:p>
    <w:p w:rsidR="00000000" w:rsidDel="00000000" w:rsidP="00000000" w:rsidRDefault="00000000" w:rsidRPr="00000000" w14:paraId="00000253">
      <w:pPr>
        <w:pageBreakBefore w:val="0"/>
        <w:numPr>
          <w:ilvl w:val="0"/>
          <w:numId w:val="5"/>
        </w:numPr>
        <w:ind w:left="720" w:hanging="360"/>
        <w:jc w:val="both"/>
        <w:rPr>
          <w:u w:val="none"/>
        </w:rPr>
      </w:pPr>
      <w:r w:rsidDel="00000000" w:rsidR="00000000" w:rsidRPr="00000000">
        <w:rPr>
          <w:rtl w:val="0"/>
        </w:rPr>
        <w:t xml:space="preserve">antes de que: before</w:t>
      </w:r>
    </w:p>
    <w:p w:rsidR="00000000" w:rsidDel="00000000" w:rsidP="00000000" w:rsidRDefault="00000000" w:rsidRPr="00000000" w14:paraId="00000254">
      <w:pPr>
        <w:pageBreakBefore w:val="0"/>
        <w:numPr>
          <w:ilvl w:val="0"/>
          <w:numId w:val="5"/>
        </w:numPr>
        <w:ind w:left="720" w:hanging="360"/>
        <w:jc w:val="both"/>
        <w:rPr>
          <w:u w:val="none"/>
        </w:rPr>
      </w:pPr>
      <w:r w:rsidDel="00000000" w:rsidR="00000000" w:rsidRPr="00000000">
        <w:rPr>
          <w:rtl w:val="0"/>
        </w:rPr>
        <w:t xml:space="preserve">a fin de que: in order that</w:t>
      </w:r>
    </w:p>
    <w:p w:rsidR="00000000" w:rsidDel="00000000" w:rsidP="00000000" w:rsidRDefault="00000000" w:rsidRPr="00000000" w14:paraId="00000255">
      <w:pPr>
        <w:pageBreakBefore w:val="0"/>
        <w:numPr>
          <w:ilvl w:val="0"/>
          <w:numId w:val="5"/>
        </w:numPr>
        <w:ind w:left="720" w:hanging="360"/>
        <w:jc w:val="both"/>
        <w:rPr>
          <w:u w:val="none"/>
        </w:rPr>
      </w:pPr>
      <w:r w:rsidDel="00000000" w:rsidR="00000000" w:rsidRPr="00000000">
        <w:rPr>
          <w:rtl w:val="0"/>
        </w:rPr>
        <w:t xml:space="preserve">en caso de que: in case that</w:t>
      </w:r>
    </w:p>
    <w:p w:rsidR="00000000" w:rsidDel="00000000" w:rsidP="00000000" w:rsidRDefault="00000000" w:rsidRPr="00000000" w14:paraId="00000256">
      <w:pPr>
        <w:pageBreakBefore w:val="0"/>
        <w:numPr>
          <w:ilvl w:val="0"/>
          <w:numId w:val="5"/>
        </w:numPr>
        <w:ind w:left="720" w:hanging="360"/>
        <w:jc w:val="both"/>
        <w:rPr>
          <w:u w:val="none"/>
        </w:rPr>
      </w:pPr>
      <w:r w:rsidDel="00000000" w:rsidR="00000000" w:rsidRPr="00000000">
        <w:rPr>
          <w:rtl w:val="0"/>
        </w:rPr>
        <w:t xml:space="preserve">una sugerencia: a suggestion</w:t>
      </w:r>
    </w:p>
    <w:p w:rsidR="00000000" w:rsidDel="00000000" w:rsidP="00000000" w:rsidRDefault="00000000" w:rsidRPr="00000000" w14:paraId="00000257">
      <w:pPr>
        <w:pageBreakBefore w:val="0"/>
        <w:numPr>
          <w:ilvl w:val="0"/>
          <w:numId w:val="5"/>
        </w:numPr>
        <w:ind w:left="720" w:hanging="360"/>
        <w:jc w:val="both"/>
        <w:rPr>
          <w:u w:val="none"/>
        </w:rPr>
      </w:pPr>
      <w:r w:rsidDel="00000000" w:rsidR="00000000" w:rsidRPr="00000000">
        <w:rPr>
          <w:rtl w:val="0"/>
        </w:rPr>
        <w:t xml:space="preserve">darse cuenta de: to realize</w:t>
      </w:r>
    </w:p>
    <w:p w:rsidR="00000000" w:rsidDel="00000000" w:rsidP="00000000" w:rsidRDefault="00000000" w:rsidRPr="00000000" w14:paraId="00000258">
      <w:pPr>
        <w:pageBreakBefore w:val="0"/>
        <w:numPr>
          <w:ilvl w:val="0"/>
          <w:numId w:val="5"/>
        </w:numPr>
        <w:ind w:left="720" w:hanging="360"/>
        <w:jc w:val="both"/>
        <w:rPr>
          <w:u w:val="none"/>
        </w:rPr>
      </w:pPr>
      <w:r w:rsidDel="00000000" w:rsidR="00000000" w:rsidRPr="00000000">
        <w:rPr>
          <w:rtl w:val="0"/>
        </w:rPr>
        <w:t xml:space="preserve">temer que: to be afraid that</w:t>
      </w:r>
    </w:p>
    <w:p w:rsidR="00000000" w:rsidDel="00000000" w:rsidP="00000000" w:rsidRDefault="00000000" w:rsidRPr="00000000" w14:paraId="00000259">
      <w:pPr>
        <w:pageBreakBefore w:val="0"/>
        <w:numPr>
          <w:ilvl w:val="0"/>
          <w:numId w:val="5"/>
        </w:numPr>
        <w:ind w:left="720" w:hanging="360"/>
        <w:jc w:val="both"/>
        <w:rPr>
          <w:u w:val="none"/>
        </w:rPr>
      </w:pPr>
      <w:r w:rsidDel="00000000" w:rsidR="00000000" w:rsidRPr="00000000">
        <w:rPr>
          <w:rtl w:val="0"/>
        </w:rPr>
        <w:t xml:space="preserve">Guardar: to keep</w:t>
      </w:r>
    </w:p>
    <w:p w:rsidR="00000000" w:rsidDel="00000000" w:rsidP="00000000" w:rsidRDefault="00000000" w:rsidRPr="00000000" w14:paraId="0000025A">
      <w:pPr>
        <w:pageBreakBefore w:val="0"/>
        <w:numPr>
          <w:ilvl w:val="0"/>
          <w:numId w:val="5"/>
        </w:numPr>
        <w:ind w:left="720" w:hanging="360"/>
        <w:jc w:val="both"/>
        <w:rPr>
          <w:u w:val="none"/>
        </w:rPr>
      </w:pPr>
      <w:r w:rsidDel="00000000" w:rsidR="00000000" w:rsidRPr="00000000">
        <w:rPr>
          <w:rtl w:val="0"/>
        </w:rPr>
        <w:t xml:space="preserve">distinto/a: distinct</w:t>
      </w:r>
    </w:p>
    <w:p w:rsidR="00000000" w:rsidDel="00000000" w:rsidP="00000000" w:rsidRDefault="00000000" w:rsidRPr="00000000" w14:paraId="0000025B">
      <w:pPr>
        <w:pageBreakBefore w:val="0"/>
        <w:numPr>
          <w:ilvl w:val="0"/>
          <w:numId w:val="5"/>
        </w:numPr>
        <w:ind w:left="720" w:hanging="360"/>
        <w:jc w:val="both"/>
        <w:rPr>
          <w:u w:val="none"/>
        </w:rPr>
      </w:pPr>
      <w:r w:rsidDel="00000000" w:rsidR="00000000" w:rsidRPr="00000000">
        <w:rPr>
          <w:rtl w:val="0"/>
        </w:rPr>
        <w:t xml:space="preserve">valioso/a: valuable</w:t>
      </w:r>
    </w:p>
    <w:p w:rsidR="00000000" w:rsidDel="00000000" w:rsidP="00000000" w:rsidRDefault="00000000" w:rsidRPr="00000000" w14:paraId="0000025C">
      <w:pPr>
        <w:pageBreakBefore w:val="0"/>
        <w:jc w:val="both"/>
        <w:rPr/>
      </w:pPr>
      <w:r w:rsidDel="00000000" w:rsidR="00000000" w:rsidRPr="00000000">
        <w:rPr>
          <w:rtl w:val="0"/>
        </w:rPr>
      </w:r>
    </w:p>
    <w:p w:rsidR="00000000" w:rsidDel="00000000" w:rsidP="00000000" w:rsidRDefault="00000000" w:rsidRPr="00000000" w14:paraId="0000025D">
      <w:pPr>
        <w:pStyle w:val="Title"/>
        <w:pageBreakBefore w:val="0"/>
        <w:jc w:val="both"/>
        <w:rPr/>
      </w:pPr>
      <w:bookmarkStart w:colFirst="0" w:colLast="0" w:name="_dcv1evmgp4ez" w:id="28"/>
      <w:bookmarkEnd w:id="28"/>
      <w:r w:rsidDel="00000000" w:rsidR="00000000" w:rsidRPr="00000000">
        <w:rPr>
          <w:rtl w:val="0"/>
        </w:rPr>
        <w:t xml:space="preserve">Relaxation</w:t>
      </w:r>
    </w:p>
    <w:p w:rsidR="00000000" w:rsidDel="00000000" w:rsidP="00000000" w:rsidRDefault="00000000" w:rsidRPr="00000000" w14:paraId="0000025E">
      <w:pPr>
        <w:pageBreakBefore w:val="0"/>
        <w:numPr>
          <w:ilvl w:val="0"/>
          <w:numId w:val="14"/>
        </w:numPr>
        <w:ind w:left="720" w:hanging="360"/>
        <w:jc w:val="both"/>
        <w:rPr>
          <w:u w:val="none"/>
        </w:rPr>
      </w:pPr>
      <w:r w:rsidDel="00000000" w:rsidR="00000000" w:rsidRPr="00000000">
        <w:rPr>
          <w:rtl w:val="0"/>
        </w:rPr>
        <w:t xml:space="preserve">Un encuentro, una reuniòn: meetup</w:t>
      </w:r>
    </w:p>
    <w:p w:rsidR="00000000" w:rsidDel="00000000" w:rsidP="00000000" w:rsidRDefault="00000000" w:rsidRPr="00000000" w14:paraId="0000025F">
      <w:pPr>
        <w:pageBreakBefore w:val="0"/>
        <w:numPr>
          <w:ilvl w:val="0"/>
          <w:numId w:val="14"/>
        </w:numPr>
        <w:ind w:left="720" w:hanging="360"/>
        <w:jc w:val="both"/>
        <w:rPr>
          <w:u w:val="none"/>
        </w:rPr>
      </w:pPr>
      <w:r w:rsidDel="00000000" w:rsidR="00000000" w:rsidRPr="00000000">
        <w:rPr>
          <w:rtl w:val="0"/>
        </w:rPr>
        <w:t xml:space="preserve">Pasar tiempo: spend time</w:t>
      </w:r>
    </w:p>
    <w:p w:rsidR="00000000" w:rsidDel="00000000" w:rsidP="00000000" w:rsidRDefault="00000000" w:rsidRPr="00000000" w14:paraId="00000260">
      <w:pPr>
        <w:pageBreakBefore w:val="0"/>
        <w:numPr>
          <w:ilvl w:val="0"/>
          <w:numId w:val="14"/>
        </w:numPr>
        <w:ind w:left="720" w:hanging="360"/>
        <w:jc w:val="both"/>
        <w:rPr>
          <w:u w:val="none"/>
        </w:rPr>
      </w:pPr>
      <w:r w:rsidDel="00000000" w:rsidR="00000000" w:rsidRPr="00000000">
        <w:rPr>
          <w:rtl w:val="0"/>
        </w:rPr>
        <w:t xml:space="preserve">Ocio: luxury</w:t>
      </w:r>
    </w:p>
    <w:p w:rsidR="00000000" w:rsidDel="00000000" w:rsidP="00000000" w:rsidRDefault="00000000" w:rsidRPr="00000000" w14:paraId="00000261">
      <w:pPr>
        <w:pageBreakBefore w:val="0"/>
        <w:numPr>
          <w:ilvl w:val="0"/>
          <w:numId w:val="14"/>
        </w:numPr>
        <w:ind w:left="720" w:hanging="360"/>
        <w:jc w:val="both"/>
        <w:rPr>
          <w:u w:val="none"/>
        </w:rPr>
      </w:pPr>
      <w:r w:rsidDel="00000000" w:rsidR="00000000" w:rsidRPr="00000000">
        <w:rPr>
          <w:rtl w:val="0"/>
        </w:rPr>
        <w:t xml:space="preserve">El club: club</w:t>
      </w:r>
    </w:p>
    <w:p w:rsidR="00000000" w:rsidDel="00000000" w:rsidP="00000000" w:rsidRDefault="00000000" w:rsidRPr="00000000" w14:paraId="00000262">
      <w:pPr>
        <w:pageBreakBefore w:val="0"/>
        <w:numPr>
          <w:ilvl w:val="0"/>
          <w:numId w:val="14"/>
        </w:numPr>
        <w:ind w:left="720" w:hanging="360"/>
        <w:jc w:val="both"/>
        <w:rPr>
          <w:u w:val="none"/>
        </w:rPr>
      </w:pPr>
      <w:r w:rsidDel="00000000" w:rsidR="00000000" w:rsidRPr="00000000">
        <w:rPr>
          <w:rtl w:val="0"/>
        </w:rPr>
        <w:t xml:space="preserve">El ruido: noise</w:t>
      </w:r>
    </w:p>
    <w:p w:rsidR="00000000" w:rsidDel="00000000" w:rsidP="00000000" w:rsidRDefault="00000000" w:rsidRPr="00000000" w14:paraId="00000263">
      <w:pPr>
        <w:pageBreakBefore w:val="0"/>
        <w:numPr>
          <w:ilvl w:val="0"/>
          <w:numId w:val="14"/>
        </w:numPr>
        <w:ind w:left="720" w:hanging="360"/>
        <w:jc w:val="both"/>
        <w:rPr>
          <w:u w:val="none"/>
        </w:rPr>
      </w:pPr>
      <w:r w:rsidDel="00000000" w:rsidR="00000000" w:rsidRPr="00000000">
        <w:rPr>
          <w:rtl w:val="0"/>
        </w:rPr>
        <w:t xml:space="preserve">Comodo: comfortable</w:t>
      </w:r>
    </w:p>
    <w:p w:rsidR="00000000" w:rsidDel="00000000" w:rsidP="00000000" w:rsidRDefault="00000000" w:rsidRPr="00000000" w14:paraId="00000264">
      <w:pPr>
        <w:pageBreakBefore w:val="0"/>
        <w:numPr>
          <w:ilvl w:val="0"/>
          <w:numId w:val="14"/>
        </w:numPr>
        <w:ind w:left="720" w:hanging="360"/>
        <w:jc w:val="both"/>
        <w:rPr>
          <w:u w:val="none"/>
        </w:rPr>
      </w:pPr>
      <w:r w:rsidDel="00000000" w:rsidR="00000000" w:rsidRPr="00000000">
        <w:rPr>
          <w:rtl w:val="0"/>
        </w:rPr>
        <w:t xml:space="preserve">Acogedor: cozy</w:t>
      </w:r>
    </w:p>
    <w:p w:rsidR="00000000" w:rsidDel="00000000" w:rsidP="00000000" w:rsidRDefault="00000000" w:rsidRPr="00000000" w14:paraId="00000265">
      <w:pPr>
        <w:pageBreakBefore w:val="0"/>
        <w:numPr>
          <w:ilvl w:val="0"/>
          <w:numId w:val="14"/>
        </w:numPr>
        <w:ind w:left="720" w:hanging="360"/>
        <w:jc w:val="both"/>
        <w:rPr>
          <w:u w:val="none"/>
        </w:rPr>
      </w:pPr>
      <w:r w:rsidDel="00000000" w:rsidR="00000000" w:rsidRPr="00000000">
        <w:rPr>
          <w:rtl w:val="0"/>
        </w:rPr>
        <w:t xml:space="preserve">Pasatiempos: pastimes</w:t>
      </w:r>
    </w:p>
    <w:p w:rsidR="00000000" w:rsidDel="00000000" w:rsidP="00000000" w:rsidRDefault="00000000" w:rsidRPr="00000000" w14:paraId="00000266">
      <w:pPr>
        <w:pageBreakBefore w:val="0"/>
        <w:numPr>
          <w:ilvl w:val="0"/>
          <w:numId w:val="14"/>
        </w:numPr>
        <w:ind w:left="720" w:hanging="360"/>
        <w:jc w:val="both"/>
        <w:rPr>
          <w:u w:val="none"/>
        </w:rPr>
      </w:pPr>
      <w:r w:rsidDel="00000000" w:rsidR="00000000" w:rsidRPr="00000000">
        <w:rPr>
          <w:rtl w:val="0"/>
        </w:rPr>
        <w:t xml:space="preserve">Un ambiente: environment</w:t>
      </w:r>
    </w:p>
    <w:p w:rsidR="00000000" w:rsidDel="00000000" w:rsidP="00000000" w:rsidRDefault="00000000" w:rsidRPr="00000000" w14:paraId="00000267">
      <w:pPr>
        <w:pageBreakBefore w:val="0"/>
        <w:numPr>
          <w:ilvl w:val="0"/>
          <w:numId w:val="14"/>
        </w:numPr>
        <w:ind w:left="720" w:hanging="360"/>
        <w:jc w:val="both"/>
        <w:rPr>
          <w:u w:val="none"/>
        </w:rPr>
      </w:pPr>
      <w:r w:rsidDel="00000000" w:rsidR="00000000" w:rsidRPr="00000000">
        <w:rPr>
          <w:rtl w:val="0"/>
        </w:rPr>
        <w:t xml:space="preserve">(In)formal: (in)formal</w:t>
      </w:r>
    </w:p>
    <w:p w:rsidR="00000000" w:rsidDel="00000000" w:rsidP="00000000" w:rsidRDefault="00000000" w:rsidRPr="00000000" w14:paraId="00000268">
      <w:pPr>
        <w:pageBreakBefore w:val="0"/>
        <w:numPr>
          <w:ilvl w:val="0"/>
          <w:numId w:val="14"/>
        </w:numPr>
        <w:ind w:left="720" w:hanging="360"/>
        <w:jc w:val="both"/>
        <w:rPr>
          <w:u w:val="none"/>
        </w:rPr>
      </w:pPr>
      <w:r w:rsidDel="00000000" w:rsidR="00000000" w:rsidRPr="00000000">
        <w:rPr>
          <w:rtl w:val="0"/>
        </w:rPr>
        <w:t xml:space="preserve">Los naipes: cards</w:t>
      </w:r>
    </w:p>
    <w:p w:rsidR="00000000" w:rsidDel="00000000" w:rsidP="00000000" w:rsidRDefault="00000000" w:rsidRPr="00000000" w14:paraId="00000269">
      <w:pPr>
        <w:pageBreakBefore w:val="0"/>
        <w:numPr>
          <w:ilvl w:val="0"/>
          <w:numId w:val="14"/>
        </w:numPr>
        <w:ind w:left="720" w:hanging="360"/>
        <w:jc w:val="both"/>
        <w:rPr>
          <w:u w:val="none"/>
        </w:rPr>
      </w:pPr>
      <w:r w:rsidDel="00000000" w:rsidR="00000000" w:rsidRPr="00000000">
        <w:rPr>
          <w:rtl w:val="0"/>
        </w:rPr>
        <w:t xml:space="preserve">Disfrutar: enjoy</w:t>
      </w:r>
    </w:p>
    <w:p w:rsidR="00000000" w:rsidDel="00000000" w:rsidP="00000000" w:rsidRDefault="00000000" w:rsidRPr="00000000" w14:paraId="0000026A">
      <w:pPr>
        <w:pageBreakBefore w:val="0"/>
        <w:numPr>
          <w:ilvl w:val="0"/>
          <w:numId w:val="14"/>
        </w:numPr>
        <w:ind w:left="720" w:hanging="360"/>
        <w:jc w:val="both"/>
        <w:rPr>
          <w:u w:val="none"/>
        </w:rPr>
      </w:pPr>
      <w:r w:rsidDel="00000000" w:rsidR="00000000" w:rsidRPr="00000000">
        <w:rPr>
          <w:rtl w:val="0"/>
        </w:rPr>
        <w:t xml:space="preserve">Juego (de mesa): (board) game</w:t>
      </w:r>
    </w:p>
    <w:p w:rsidR="00000000" w:rsidDel="00000000" w:rsidP="00000000" w:rsidRDefault="00000000" w:rsidRPr="00000000" w14:paraId="0000026B">
      <w:pPr>
        <w:pageBreakBefore w:val="0"/>
        <w:numPr>
          <w:ilvl w:val="0"/>
          <w:numId w:val="14"/>
        </w:numPr>
        <w:ind w:left="720" w:hanging="360"/>
        <w:jc w:val="both"/>
        <w:rPr>
          <w:u w:val="none"/>
        </w:rPr>
      </w:pPr>
      <w:r w:rsidDel="00000000" w:rsidR="00000000" w:rsidRPr="00000000">
        <w:rPr>
          <w:rtl w:val="0"/>
        </w:rPr>
        <w:t xml:space="preserve">Las damas: checkers</w:t>
      </w:r>
    </w:p>
    <w:p w:rsidR="00000000" w:rsidDel="00000000" w:rsidP="00000000" w:rsidRDefault="00000000" w:rsidRPr="00000000" w14:paraId="0000026C">
      <w:pPr>
        <w:pageBreakBefore w:val="0"/>
        <w:numPr>
          <w:ilvl w:val="0"/>
          <w:numId w:val="14"/>
        </w:numPr>
        <w:ind w:left="720" w:hanging="360"/>
        <w:jc w:val="both"/>
        <w:rPr>
          <w:u w:val="none"/>
        </w:rPr>
      </w:pPr>
      <w:r w:rsidDel="00000000" w:rsidR="00000000" w:rsidRPr="00000000">
        <w:rPr>
          <w:rtl w:val="0"/>
        </w:rPr>
        <w:t xml:space="preserve">El ajedrez: chess</w:t>
      </w:r>
    </w:p>
    <w:p w:rsidR="00000000" w:rsidDel="00000000" w:rsidP="00000000" w:rsidRDefault="00000000" w:rsidRPr="00000000" w14:paraId="0000026D">
      <w:pPr>
        <w:pageBreakBefore w:val="0"/>
        <w:numPr>
          <w:ilvl w:val="0"/>
          <w:numId w:val="14"/>
        </w:numPr>
        <w:ind w:left="720" w:hanging="360"/>
        <w:jc w:val="both"/>
        <w:rPr>
          <w:u w:val="none"/>
        </w:rPr>
      </w:pPr>
      <w:r w:rsidDel="00000000" w:rsidR="00000000" w:rsidRPr="00000000">
        <w:rPr>
          <w:rtl w:val="0"/>
        </w:rPr>
        <w:t xml:space="preserve">Las fichas: game pieces</w:t>
      </w:r>
    </w:p>
    <w:p w:rsidR="00000000" w:rsidDel="00000000" w:rsidP="00000000" w:rsidRDefault="00000000" w:rsidRPr="00000000" w14:paraId="0000026E">
      <w:pPr>
        <w:pageBreakBefore w:val="0"/>
        <w:numPr>
          <w:ilvl w:val="0"/>
          <w:numId w:val="14"/>
        </w:numPr>
        <w:ind w:left="720" w:hanging="360"/>
        <w:jc w:val="both"/>
        <w:rPr>
          <w:u w:val="none"/>
        </w:rPr>
      </w:pPr>
      <w:r w:rsidDel="00000000" w:rsidR="00000000" w:rsidRPr="00000000">
        <w:rPr>
          <w:rtl w:val="0"/>
        </w:rPr>
        <w:t xml:space="preserve">Dados: dices</w:t>
      </w:r>
    </w:p>
    <w:p w:rsidR="00000000" w:rsidDel="00000000" w:rsidP="00000000" w:rsidRDefault="00000000" w:rsidRPr="00000000" w14:paraId="0000026F">
      <w:pPr>
        <w:pageBreakBefore w:val="0"/>
        <w:numPr>
          <w:ilvl w:val="0"/>
          <w:numId w:val="14"/>
        </w:numPr>
        <w:ind w:left="720" w:hanging="360"/>
        <w:jc w:val="both"/>
        <w:rPr>
          <w:u w:val="none"/>
        </w:rPr>
      </w:pPr>
      <w:r w:rsidDel="00000000" w:rsidR="00000000" w:rsidRPr="00000000">
        <w:rPr>
          <w:rtl w:val="0"/>
        </w:rPr>
        <w:t xml:space="preserve">Billar: billiards</w:t>
      </w:r>
    </w:p>
    <w:p w:rsidR="00000000" w:rsidDel="00000000" w:rsidP="00000000" w:rsidRDefault="00000000" w:rsidRPr="00000000" w14:paraId="00000270">
      <w:pPr>
        <w:pageBreakBefore w:val="0"/>
        <w:numPr>
          <w:ilvl w:val="0"/>
          <w:numId w:val="14"/>
        </w:numPr>
        <w:ind w:left="720" w:hanging="360"/>
        <w:jc w:val="both"/>
        <w:rPr>
          <w:u w:val="none"/>
        </w:rPr>
      </w:pPr>
      <w:r w:rsidDel="00000000" w:rsidR="00000000" w:rsidRPr="00000000">
        <w:rPr>
          <w:rtl w:val="0"/>
        </w:rPr>
        <w:t xml:space="preserve">Charlar: chat</w:t>
      </w:r>
    </w:p>
    <w:p w:rsidR="00000000" w:rsidDel="00000000" w:rsidP="00000000" w:rsidRDefault="00000000" w:rsidRPr="00000000" w14:paraId="00000271">
      <w:pPr>
        <w:pageBreakBefore w:val="0"/>
        <w:numPr>
          <w:ilvl w:val="0"/>
          <w:numId w:val="14"/>
        </w:numPr>
        <w:ind w:left="720" w:hanging="360"/>
        <w:jc w:val="both"/>
        <w:rPr>
          <w:u w:val="none"/>
        </w:rPr>
      </w:pPr>
      <w:r w:rsidDel="00000000" w:rsidR="00000000" w:rsidRPr="00000000">
        <w:rPr>
          <w:rtl w:val="0"/>
        </w:rPr>
        <w:t xml:space="preserve">Discutir: discuss, argue</w:t>
      </w:r>
    </w:p>
    <w:p w:rsidR="00000000" w:rsidDel="00000000" w:rsidP="00000000" w:rsidRDefault="00000000" w:rsidRPr="00000000" w14:paraId="00000272">
      <w:pPr>
        <w:pageBreakBefore w:val="0"/>
        <w:numPr>
          <w:ilvl w:val="0"/>
          <w:numId w:val="14"/>
        </w:numPr>
        <w:ind w:left="720" w:hanging="360"/>
        <w:jc w:val="both"/>
        <w:rPr>
          <w:u w:val="none"/>
        </w:rPr>
      </w:pPr>
      <w:r w:rsidDel="00000000" w:rsidR="00000000" w:rsidRPr="00000000">
        <w:rPr>
          <w:rtl w:val="0"/>
        </w:rPr>
        <w:t xml:space="preserve">Manta: blanket</w:t>
      </w:r>
    </w:p>
    <w:p w:rsidR="00000000" w:rsidDel="00000000" w:rsidP="00000000" w:rsidRDefault="00000000" w:rsidRPr="00000000" w14:paraId="00000273">
      <w:pPr>
        <w:pageBreakBefore w:val="0"/>
        <w:numPr>
          <w:ilvl w:val="0"/>
          <w:numId w:val="14"/>
        </w:numPr>
        <w:ind w:left="720" w:hanging="360"/>
        <w:jc w:val="both"/>
        <w:rPr>
          <w:u w:val="none"/>
        </w:rPr>
      </w:pPr>
      <w:r w:rsidDel="00000000" w:rsidR="00000000" w:rsidRPr="00000000">
        <w:rPr>
          <w:rtl w:val="0"/>
        </w:rPr>
        <w:t xml:space="preserve">El estreno: debut</w:t>
      </w:r>
    </w:p>
    <w:p w:rsidR="00000000" w:rsidDel="00000000" w:rsidP="00000000" w:rsidRDefault="00000000" w:rsidRPr="00000000" w14:paraId="00000274">
      <w:pPr>
        <w:pageBreakBefore w:val="0"/>
        <w:numPr>
          <w:ilvl w:val="0"/>
          <w:numId w:val="14"/>
        </w:numPr>
        <w:ind w:left="720" w:hanging="360"/>
        <w:jc w:val="both"/>
        <w:rPr>
          <w:u w:val="none"/>
        </w:rPr>
      </w:pPr>
      <w:r w:rsidDel="00000000" w:rsidR="00000000" w:rsidRPr="00000000">
        <w:rPr>
          <w:rtl w:val="0"/>
        </w:rPr>
        <w:t xml:space="preserve">La actuaciòn: the acting</w:t>
      </w:r>
    </w:p>
    <w:p w:rsidR="00000000" w:rsidDel="00000000" w:rsidP="00000000" w:rsidRDefault="00000000" w:rsidRPr="00000000" w14:paraId="00000275">
      <w:pPr>
        <w:pageBreakBefore w:val="0"/>
        <w:numPr>
          <w:ilvl w:val="0"/>
          <w:numId w:val="14"/>
        </w:numPr>
        <w:ind w:left="720" w:hanging="360"/>
        <w:jc w:val="both"/>
        <w:rPr>
          <w:u w:val="none"/>
        </w:rPr>
      </w:pPr>
      <w:r w:rsidDel="00000000" w:rsidR="00000000" w:rsidRPr="00000000">
        <w:rPr>
          <w:rtl w:val="0"/>
        </w:rPr>
        <w:t xml:space="preserve">Resolver: to solve</w:t>
      </w:r>
    </w:p>
    <w:p w:rsidR="00000000" w:rsidDel="00000000" w:rsidP="00000000" w:rsidRDefault="00000000" w:rsidRPr="00000000" w14:paraId="00000276">
      <w:pPr>
        <w:pageBreakBefore w:val="0"/>
        <w:numPr>
          <w:ilvl w:val="0"/>
          <w:numId w:val="14"/>
        </w:numPr>
        <w:ind w:left="720" w:hanging="360"/>
        <w:jc w:val="both"/>
        <w:rPr>
          <w:u w:val="none"/>
        </w:rPr>
      </w:pPr>
      <w:r w:rsidDel="00000000" w:rsidR="00000000" w:rsidRPr="00000000">
        <w:rPr>
          <w:rtl w:val="0"/>
        </w:rPr>
        <w:t xml:space="preserve">Relajarse: to relax</w:t>
      </w:r>
    </w:p>
    <w:p w:rsidR="00000000" w:rsidDel="00000000" w:rsidP="00000000" w:rsidRDefault="00000000" w:rsidRPr="00000000" w14:paraId="00000277">
      <w:pPr>
        <w:pageBreakBefore w:val="0"/>
        <w:numPr>
          <w:ilvl w:val="0"/>
          <w:numId w:val="14"/>
        </w:numPr>
        <w:ind w:left="720" w:hanging="360"/>
        <w:jc w:val="both"/>
        <w:rPr>
          <w:u w:val="none"/>
        </w:rPr>
      </w:pPr>
      <w:r w:rsidDel="00000000" w:rsidR="00000000" w:rsidRPr="00000000">
        <w:rPr>
          <w:rtl w:val="0"/>
        </w:rPr>
        <w:t xml:space="preserve">Asistir: to attend</w:t>
      </w:r>
    </w:p>
    <w:p w:rsidR="00000000" w:rsidDel="00000000" w:rsidP="00000000" w:rsidRDefault="00000000" w:rsidRPr="00000000" w14:paraId="00000278">
      <w:pPr>
        <w:pageBreakBefore w:val="0"/>
        <w:numPr>
          <w:ilvl w:val="0"/>
          <w:numId w:val="14"/>
        </w:numPr>
        <w:ind w:left="720" w:hanging="360"/>
        <w:jc w:val="both"/>
        <w:rPr>
          <w:u w:val="none"/>
        </w:rPr>
      </w:pPr>
      <w:r w:rsidDel="00000000" w:rsidR="00000000" w:rsidRPr="00000000">
        <w:rPr>
          <w:rtl w:val="0"/>
        </w:rPr>
        <w:t xml:space="preserve">Comentar: to comment</w:t>
      </w:r>
    </w:p>
    <w:p w:rsidR="00000000" w:rsidDel="00000000" w:rsidP="00000000" w:rsidRDefault="00000000" w:rsidRPr="00000000" w14:paraId="00000279">
      <w:pPr>
        <w:pageBreakBefore w:val="0"/>
        <w:numPr>
          <w:ilvl w:val="0"/>
          <w:numId w:val="14"/>
        </w:numPr>
        <w:ind w:left="720" w:hanging="360"/>
        <w:jc w:val="both"/>
        <w:rPr>
          <w:u w:val="none"/>
        </w:rPr>
      </w:pPr>
      <w:r w:rsidDel="00000000" w:rsidR="00000000" w:rsidRPr="00000000">
        <w:rPr>
          <w:rtl w:val="0"/>
        </w:rPr>
        <w:t xml:space="preserve">Debatir: to debate</w:t>
      </w:r>
    </w:p>
    <w:p w:rsidR="00000000" w:rsidDel="00000000" w:rsidP="00000000" w:rsidRDefault="00000000" w:rsidRPr="00000000" w14:paraId="0000027A">
      <w:pPr>
        <w:pageBreakBefore w:val="0"/>
        <w:numPr>
          <w:ilvl w:val="0"/>
          <w:numId w:val="14"/>
        </w:numPr>
        <w:ind w:left="720" w:hanging="360"/>
        <w:jc w:val="both"/>
        <w:rPr>
          <w:u w:val="none"/>
        </w:rPr>
      </w:pPr>
      <w:r w:rsidDel="00000000" w:rsidR="00000000" w:rsidRPr="00000000">
        <w:rPr>
          <w:rtl w:val="0"/>
        </w:rPr>
        <w:t xml:space="preserve">Intercambiar: exchange</w:t>
      </w:r>
    </w:p>
    <w:p w:rsidR="00000000" w:rsidDel="00000000" w:rsidP="00000000" w:rsidRDefault="00000000" w:rsidRPr="00000000" w14:paraId="0000027B">
      <w:pPr>
        <w:pageBreakBefore w:val="0"/>
        <w:numPr>
          <w:ilvl w:val="0"/>
          <w:numId w:val="14"/>
        </w:numPr>
        <w:ind w:left="720" w:hanging="360"/>
        <w:jc w:val="both"/>
        <w:rPr>
          <w:u w:val="none"/>
        </w:rPr>
      </w:pPr>
      <w:r w:rsidDel="00000000" w:rsidR="00000000" w:rsidRPr="00000000">
        <w:rPr>
          <w:rtl w:val="0"/>
        </w:rPr>
        <w:t xml:space="preserve">Opiniones: opinions</w:t>
      </w:r>
    </w:p>
    <w:p w:rsidR="00000000" w:rsidDel="00000000" w:rsidP="00000000" w:rsidRDefault="00000000" w:rsidRPr="00000000" w14:paraId="0000027C">
      <w:pPr>
        <w:pageBreakBefore w:val="0"/>
        <w:numPr>
          <w:ilvl w:val="0"/>
          <w:numId w:val="14"/>
        </w:numPr>
        <w:ind w:left="720" w:hanging="360"/>
        <w:jc w:val="both"/>
        <w:rPr>
          <w:u w:val="none"/>
        </w:rPr>
      </w:pPr>
      <w:r w:rsidDel="00000000" w:rsidR="00000000" w:rsidRPr="00000000">
        <w:rPr>
          <w:rtl w:val="0"/>
        </w:rPr>
        <w:t xml:space="preserve">Dormir: to sleep</w:t>
      </w:r>
    </w:p>
    <w:p w:rsidR="00000000" w:rsidDel="00000000" w:rsidP="00000000" w:rsidRDefault="00000000" w:rsidRPr="00000000" w14:paraId="0000027D">
      <w:pPr>
        <w:pageBreakBefore w:val="0"/>
        <w:numPr>
          <w:ilvl w:val="0"/>
          <w:numId w:val="14"/>
        </w:numPr>
        <w:ind w:left="720" w:hanging="360"/>
        <w:jc w:val="both"/>
        <w:rPr>
          <w:u w:val="none"/>
        </w:rPr>
      </w:pPr>
      <w:r w:rsidDel="00000000" w:rsidR="00000000" w:rsidRPr="00000000">
        <w:rPr>
          <w:rtl w:val="0"/>
        </w:rPr>
        <w:t xml:space="preserve">Una siesta: a nap</w:t>
      </w:r>
    </w:p>
    <w:p w:rsidR="00000000" w:rsidDel="00000000" w:rsidP="00000000" w:rsidRDefault="00000000" w:rsidRPr="00000000" w14:paraId="0000027E">
      <w:pPr>
        <w:pageBreakBefore w:val="0"/>
        <w:numPr>
          <w:ilvl w:val="0"/>
          <w:numId w:val="14"/>
        </w:numPr>
        <w:ind w:left="720" w:hanging="360"/>
        <w:jc w:val="both"/>
        <w:rPr>
          <w:u w:val="none"/>
        </w:rPr>
      </w:pPr>
      <w:r w:rsidDel="00000000" w:rsidR="00000000" w:rsidRPr="00000000">
        <w:rPr>
          <w:rtl w:val="0"/>
        </w:rPr>
        <w:t xml:space="preserve">Música (bailable): (dance) music</w:t>
      </w:r>
    </w:p>
    <w:p w:rsidR="00000000" w:rsidDel="00000000" w:rsidP="00000000" w:rsidRDefault="00000000" w:rsidRPr="00000000" w14:paraId="0000027F">
      <w:pPr>
        <w:pageBreakBefore w:val="0"/>
        <w:numPr>
          <w:ilvl w:val="0"/>
          <w:numId w:val="14"/>
        </w:numPr>
        <w:ind w:left="720" w:hanging="360"/>
        <w:jc w:val="both"/>
        <w:rPr>
          <w:u w:val="none"/>
        </w:rPr>
      </w:pPr>
      <w:r w:rsidDel="00000000" w:rsidR="00000000" w:rsidRPr="00000000">
        <w:rPr>
          <w:rtl w:val="0"/>
        </w:rPr>
        <w:t xml:space="preserve">Los vendedores (ambulantes): (street) venders</w:t>
      </w:r>
    </w:p>
    <w:p w:rsidR="00000000" w:rsidDel="00000000" w:rsidP="00000000" w:rsidRDefault="00000000" w:rsidRPr="00000000" w14:paraId="00000280">
      <w:pPr>
        <w:pageBreakBefore w:val="0"/>
        <w:numPr>
          <w:ilvl w:val="0"/>
          <w:numId w:val="14"/>
        </w:numPr>
        <w:ind w:left="720" w:hanging="360"/>
        <w:jc w:val="both"/>
        <w:rPr>
          <w:u w:val="none"/>
        </w:rPr>
      </w:pPr>
      <w:r w:rsidDel="00000000" w:rsidR="00000000" w:rsidRPr="00000000">
        <w:rPr>
          <w:rtl w:val="0"/>
        </w:rPr>
        <w:t xml:space="preserve">Los músicos (callejeros): (street) musicians</w:t>
      </w:r>
    </w:p>
    <w:p w:rsidR="00000000" w:rsidDel="00000000" w:rsidP="00000000" w:rsidRDefault="00000000" w:rsidRPr="00000000" w14:paraId="00000281">
      <w:pPr>
        <w:pageBreakBefore w:val="0"/>
        <w:numPr>
          <w:ilvl w:val="0"/>
          <w:numId w:val="14"/>
        </w:numPr>
        <w:ind w:left="720" w:hanging="360"/>
        <w:jc w:val="both"/>
        <w:rPr>
          <w:u w:val="none"/>
        </w:rPr>
      </w:pPr>
      <w:r w:rsidDel="00000000" w:rsidR="00000000" w:rsidRPr="00000000">
        <w:rPr>
          <w:rtl w:val="0"/>
        </w:rPr>
        <w:t xml:space="preserve">Relatar: to relate, tell</w:t>
      </w:r>
    </w:p>
    <w:p w:rsidR="00000000" w:rsidDel="00000000" w:rsidP="00000000" w:rsidRDefault="00000000" w:rsidRPr="00000000" w14:paraId="00000282">
      <w:pPr>
        <w:pageBreakBefore w:val="0"/>
        <w:numPr>
          <w:ilvl w:val="0"/>
          <w:numId w:val="14"/>
        </w:numPr>
        <w:ind w:left="720" w:hanging="360"/>
        <w:jc w:val="both"/>
        <w:rPr>
          <w:u w:val="none"/>
        </w:rPr>
      </w:pPr>
      <w:r w:rsidDel="00000000" w:rsidR="00000000" w:rsidRPr="00000000">
        <w:rPr>
          <w:rtl w:val="0"/>
        </w:rPr>
        <w:t xml:space="preserve">La orquesta: the orchestra</w:t>
      </w:r>
    </w:p>
    <w:p w:rsidR="00000000" w:rsidDel="00000000" w:rsidP="00000000" w:rsidRDefault="00000000" w:rsidRPr="00000000" w14:paraId="00000283">
      <w:pPr>
        <w:pageBreakBefore w:val="0"/>
        <w:jc w:val="both"/>
        <w:rPr/>
      </w:pPr>
      <w:r w:rsidDel="00000000" w:rsidR="00000000" w:rsidRPr="00000000">
        <w:rPr>
          <w:rtl w:val="0"/>
        </w:rPr>
      </w:r>
    </w:p>
    <w:p w:rsidR="00000000" w:rsidDel="00000000" w:rsidP="00000000" w:rsidRDefault="00000000" w:rsidRPr="00000000" w14:paraId="00000284">
      <w:pPr>
        <w:pStyle w:val="Title"/>
        <w:pageBreakBefore w:val="0"/>
        <w:jc w:val="both"/>
        <w:rPr/>
      </w:pPr>
      <w:bookmarkStart w:colFirst="0" w:colLast="0" w:name="_wqnryrjynx4z" w:id="29"/>
      <w:bookmarkEnd w:id="29"/>
      <w:r w:rsidDel="00000000" w:rsidR="00000000" w:rsidRPr="00000000">
        <w:rPr>
          <w:rtl w:val="0"/>
        </w:rPr>
        <w:t xml:space="preserve">Conditional </w:t>
      </w:r>
    </w:p>
    <w:p w:rsidR="00000000" w:rsidDel="00000000" w:rsidP="00000000" w:rsidRDefault="00000000" w:rsidRPr="00000000" w14:paraId="00000285">
      <w:pPr>
        <w:pageBreakBefore w:val="0"/>
        <w:numPr>
          <w:ilvl w:val="0"/>
          <w:numId w:val="11"/>
        </w:numPr>
        <w:ind w:left="720" w:hanging="360"/>
      </w:pPr>
      <w:r w:rsidDel="00000000" w:rsidR="00000000" w:rsidRPr="00000000">
        <w:rPr>
          <w:rtl w:val="0"/>
        </w:rPr>
        <w:t xml:space="preserve">Something that would  (ex: you would draw)</w:t>
      </w:r>
    </w:p>
    <w:p w:rsidR="00000000" w:rsidDel="00000000" w:rsidP="00000000" w:rsidRDefault="00000000" w:rsidRPr="00000000" w14:paraId="00000286">
      <w:pPr>
        <w:pageBreakBefore w:val="0"/>
        <w:numPr>
          <w:ilvl w:val="0"/>
          <w:numId w:val="11"/>
        </w:numPr>
        <w:ind w:left="720" w:hanging="360"/>
        <w:rPr>
          <w:u w:val="none"/>
        </w:rPr>
      </w:pPr>
      <w:r w:rsidDel="00000000" w:rsidR="00000000" w:rsidRPr="00000000">
        <w:rPr>
          <w:rtl w:val="0"/>
        </w:rPr>
        <w:t xml:space="preserve">Take infinitive, add í then ar verb endings</w:t>
      </w:r>
    </w:p>
    <w:p w:rsidR="00000000" w:rsidDel="00000000" w:rsidP="00000000" w:rsidRDefault="00000000" w:rsidRPr="00000000" w14:paraId="00000287">
      <w:pPr>
        <w:pageBreakBefore w:val="0"/>
        <w:numPr>
          <w:ilvl w:val="0"/>
          <w:numId w:val="11"/>
        </w:numPr>
        <w:ind w:left="720" w:hanging="360"/>
        <w:rPr>
          <w:u w:val="none"/>
        </w:rPr>
      </w:pPr>
      <w:r w:rsidDel="00000000" w:rsidR="00000000" w:rsidRPr="00000000">
        <w:rPr>
          <w:rtl w:val="0"/>
        </w:rPr>
        <w:t xml:space="preserve">Yo form = 3rd person form</w:t>
      </w:r>
    </w:p>
    <w:p w:rsidR="00000000" w:rsidDel="00000000" w:rsidP="00000000" w:rsidRDefault="00000000" w:rsidRPr="00000000" w14:paraId="00000288">
      <w:pPr>
        <w:pageBreakBefore w:val="0"/>
        <w:numPr>
          <w:ilvl w:val="0"/>
          <w:numId w:val="11"/>
        </w:numPr>
        <w:ind w:left="720" w:hanging="360"/>
        <w:jc w:val="both"/>
        <w:rPr>
          <w:u w:val="none"/>
        </w:rPr>
      </w:pPr>
      <w:r w:rsidDel="00000000" w:rsidR="00000000" w:rsidRPr="00000000">
        <w:rPr>
          <w:rtl w:val="0"/>
        </w:rPr>
        <w:t xml:space="preserve">If verb is irregular in future tense, use future tense base, then add í and ar verb endings</w:t>
      </w:r>
    </w:p>
    <w:p w:rsidR="00000000" w:rsidDel="00000000" w:rsidP="00000000" w:rsidRDefault="00000000" w:rsidRPr="00000000" w14:paraId="00000289">
      <w:pPr>
        <w:pageBreakBefore w:val="0"/>
        <w:numPr>
          <w:ilvl w:val="0"/>
          <w:numId w:val="11"/>
        </w:numPr>
        <w:ind w:left="720" w:hanging="360"/>
        <w:rPr/>
      </w:pPr>
      <w:r w:rsidDel="00000000" w:rsidR="00000000" w:rsidRPr="00000000">
        <w:rPr>
          <w:rtl w:val="0"/>
        </w:rPr>
        <w:t xml:space="preserve">Poder</w:t>
      </w:r>
    </w:p>
    <w:p w:rsidR="00000000" w:rsidDel="00000000" w:rsidP="00000000" w:rsidRDefault="00000000" w:rsidRPr="00000000" w14:paraId="0000028A">
      <w:pPr>
        <w:pageBreakBefore w:val="0"/>
        <w:numPr>
          <w:ilvl w:val="1"/>
          <w:numId w:val="11"/>
        </w:numPr>
        <w:ind w:left="1440" w:hanging="360"/>
        <w:jc w:val="both"/>
        <w:rPr>
          <w:u w:val="none"/>
        </w:rPr>
      </w:pPr>
      <w:r w:rsidDel="00000000" w:rsidR="00000000" w:rsidRPr="00000000">
        <w:rPr>
          <w:rtl w:val="0"/>
        </w:rPr>
        <w:t xml:space="preserve">Indirect requests</w:t>
      </w:r>
    </w:p>
    <w:p w:rsidR="00000000" w:rsidDel="00000000" w:rsidP="00000000" w:rsidRDefault="00000000" w:rsidRPr="00000000" w14:paraId="0000028B">
      <w:pPr>
        <w:pageBreakBefore w:val="0"/>
        <w:numPr>
          <w:ilvl w:val="1"/>
          <w:numId w:val="11"/>
        </w:numPr>
        <w:ind w:left="1440" w:hanging="360"/>
        <w:jc w:val="both"/>
      </w:pPr>
      <w:r w:rsidDel="00000000" w:rsidR="00000000" w:rsidRPr="00000000">
        <w:rPr>
          <w:rtl w:val="0"/>
        </w:rPr>
        <w:t xml:space="preserve">Affirmative replies: sí + claro, por supuesto, como no or con mucho gusto</w:t>
      </w:r>
    </w:p>
    <w:p w:rsidR="00000000" w:rsidDel="00000000" w:rsidP="00000000" w:rsidRDefault="00000000" w:rsidRPr="00000000" w14:paraId="0000028C">
      <w:pPr>
        <w:pageBreakBefore w:val="0"/>
        <w:numPr>
          <w:ilvl w:val="1"/>
          <w:numId w:val="11"/>
        </w:numPr>
        <w:ind w:left="1440" w:hanging="360"/>
        <w:jc w:val="both"/>
      </w:pPr>
      <w:r w:rsidDel="00000000" w:rsidR="00000000" w:rsidRPr="00000000">
        <w:rPr>
          <w:rtl w:val="0"/>
        </w:rPr>
        <w:t xml:space="preserve">Negative replies: no, lo siento, es que or no puedo porque + reason.  </w:t>
      </w:r>
    </w:p>
    <w:p w:rsidR="00000000" w:rsidDel="00000000" w:rsidP="00000000" w:rsidRDefault="00000000" w:rsidRPr="00000000" w14:paraId="0000028D">
      <w:pPr>
        <w:pageBreakBefore w:val="0"/>
        <w:jc w:val="both"/>
        <w:rPr/>
      </w:pPr>
      <w:r w:rsidDel="00000000" w:rsidR="00000000" w:rsidRPr="00000000">
        <w:rPr>
          <w:rtl w:val="0"/>
        </w:rPr>
      </w:r>
    </w:p>
    <w:p w:rsidR="00000000" w:rsidDel="00000000" w:rsidP="00000000" w:rsidRDefault="00000000" w:rsidRPr="00000000" w14:paraId="0000028E">
      <w:pPr>
        <w:pStyle w:val="Title"/>
        <w:pageBreakBefore w:val="0"/>
        <w:jc w:val="both"/>
        <w:rPr/>
      </w:pPr>
      <w:bookmarkStart w:colFirst="0" w:colLast="0" w:name="_aaxxz8xq5u90" w:id="30"/>
      <w:bookmarkEnd w:id="30"/>
      <w:r w:rsidDel="00000000" w:rsidR="00000000" w:rsidRPr="00000000">
        <w:rPr>
          <w:rtl w:val="0"/>
        </w:rPr>
        <w:t xml:space="preserve">Spain</w:t>
      </w:r>
    </w:p>
    <w:p w:rsidR="00000000" w:rsidDel="00000000" w:rsidP="00000000" w:rsidRDefault="00000000" w:rsidRPr="00000000" w14:paraId="0000028F">
      <w:pPr>
        <w:pageBreakBefore w:val="0"/>
        <w:numPr>
          <w:ilvl w:val="0"/>
          <w:numId w:val="26"/>
        </w:numPr>
        <w:ind w:left="720" w:hanging="360"/>
        <w:jc w:val="both"/>
        <w:rPr>
          <w:u w:val="none"/>
        </w:rPr>
      </w:pPr>
      <w:r w:rsidDel="00000000" w:rsidR="00000000" w:rsidRPr="00000000">
        <w:rPr>
          <w:rtl w:val="0"/>
        </w:rPr>
        <w:t xml:space="preserve">Capital: Madrid</w:t>
      </w:r>
    </w:p>
    <w:p w:rsidR="00000000" w:rsidDel="00000000" w:rsidP="00000000" w:rsidRDefault="00000000" w:rsidRPr="00000000" w14:paraId="00000290">
      <w:pPr>
        <w:pageBreakBefore w:val="0"/>
        <w:numPr>
          <w:ilvl w:val="0"/>
          <w:numId w:val="26"/>
        </w:numPr>
        <w:ind w:left="720" w:hanging="360"/>
        <w:jc w:val="both"/>
        <w:rPr>
          <w:u w:val="none"/>
        </w:rPr>
      </w:pPr>
      <w:r w:rsidDel="00000000" w:rsidR="00000000" w:rsidRPr="00000000">
        <w:rPr>
          <w:rtl w:val="0"/>
        </w:rPr>
        <w:t xml:space="preserve">Located on Iberian peninsula</w:t>
      </w:r>
    </w:p>
    <w:p w:rsidR="00000000" w:rsidDel="00000000" w:rsidP="00000000" w:rsidRDefault="00000000" w:rsidRPr="00000000" w14:paraId="00000291">
      <w:pPr>
        <w:pageBreakBefore w:val="0"/>
        <w:numPr>
          <w:ilvl w:val="0"/>
          <w:numId w:val="26"/>
        </w:numPr>
        <w:ind w:left="720" w:hanging="360"/>
        <w:jc w:val="both"/>
        <w:rPr>
          <w:u w:val="none"/>
        </w:rPr>
      </w:pPr>
      <w:r w:rsidDel="00000000" w:rsidR="00000000" w:rsidRPr="00000000">
        <w:rPr>
          <w:rtl w:val="0"/>
        </w:rPr>
        <w:t xml:space="preserve">Food: tapas, paella, tortilla de patatas, calamares</w:t>
      </w:r>
    </w:p>
    <w:p w:rsidR="00000000" w:rsidDel="00000000" w:rsidP="00000000" w:rsidRDefault="00000000" w:rsidRPr="00000000" w14:paraId="00000292">
      <w:pPr>
        <w:pageBreakBefore w:val="0"/>
        <w:numPr>
          <w:ilvl w:val="0"/>
          <w:numId w:val="26"/>
        </w:numPr>
        <w:ind w:left="720" w:hanging="360"/>
        <w:jc w:val="both"/>
        <w:rPr>
          <w:u w:val="none"/>
        </w:rPr>
      </w:pPr>
      <w:r w:rsidDel="00000000" w:rsidR="00000000" w:rsidRPr="00000000">
        <w:rPr>
          <w:rtl w:val="0"/>
        </w:rPr>
        <w:t xml:space="preserve">Architecture</w:t>
      </w:r>
    </w:p>
    <w:p w:rsidR="00000000" w:rsidDel="00000000" w:rsidP="00000000" w:rsidRDefault="00000000" w:rsidRPr="00000000" w14:paraId="00000293">
      <w:pPr>
        <w:pageBreakBefore w:val="0"/>
        <w:numPr>
          <w:ilvl w:val="1"/>
          <w:numId w:val="26"/>
        </w:numPr>
        <w:ind w:left="1440" w:hanging="360"/>
        <w:jc w:val="both"/>
        <w:rPr>
          <w:u w:val="none"/>
        </w:rPr>
      </w:pPr>
      <w:r w:rsidDel="00000000" w:rsidR="00000000" w:rsidRPr="00000000">
        <w:rPr>
          <w:rtl w:val="0"/>
        </w:rPr>
        <w:t xml:space="preserve">modern and old styles</w:t>
      </w:r>
    </w:p>
    <w:p w:rsidR="00000000" w:rsidDel="00000000" w:rsidP="00000000" w:rsidRDefault="00000000" w:rsidRPr="00000000" w14:paraId="00000294">
      <w:pPr>
        <w:pageBreakBefore w:val="0"/>
        <w:numPr>
          <w:ilvl w:val="1"/>
          <w:numId w:val="26"/>
        </w:numPr>
        <w:ind w:left="1440" w:hanging="360"/>
        <w:jc w:val="both"/>
        <w:rPr>
          <w:u w:val="none"/>
        </w:rPr>
      </w:pPr>
      <w:r w:rsidDel="00000000" w:rsidR="00000000" w:rsidRPr="00000000">
        <w:rPr>
          <w:rtl w:val="0"/>
        </w:rPr>
        <w:t xml:space="preserve">Granvia de Madrid, Puerta del Sol, Plaza Mayor, Catedral de Barcelona, Catedral de la Sagrada, Parque Guell</w:t>
      </w:r>
    </w:p>
    <w:p w:rsidR="00000000" w:rsidDel="00000000" w:rsidP="00000000" w:rsidRDefault="00000000" w:rsidRPr="00000000" w14:paraId="00000295">
      <w:pPr>
        <w:pageBreakBefore w:val="0"/>
        <w:numPr>
          <w:ilvl w:val="0"/>
          <w:numId w:val="26"/>
        </w:numPr>
        <w:ind w:left="720" w:hanging="360"/>
        <w:jc w:val="both"/>
        <w:rPr>
          <w:u w:val="none"/>
        </w:rPr>
      </w:pPr>
      <w:r w:rsidDel="00000000" w:rsidR="00000000" w:rsidRPr="00000000">
        <w:rPr>
          <w:rtl w:val="0"/>
        </w:rPr>
        <w:t xml:space="preserve">Soccer is the most popular sport</w:t>
      </w:r>
    </w:p>
    <w:p w:rsidR="00000000" w:rsidDel="00000000" w:rsidP="00000000" w:rsidRDefault="00000000" w:rsidRPr="00000000" w14:paraId="00000296">
      <w:pPr>
        <w:pageBreakBefore w:val="0"/>
        <w:numPr>
          <w:ilvl w:val="0"/>
          <w:numId w:val="26"/>
        </w:numPr>
        <w:ind w:left="720" w:hanging="360"/>
        <w:jc w:val="both"/>
        <w:rPr>
          <w:u w:val="none"/>
        </w:rPr>
      </w:pPr>
      <w:r w:rsidDel="00000000" w:rsidR="00000000" w:rsidRPr="00000000">
        <w:rPr>
          <w:rtl w:val="0"/>
        </w:rPr>
        <w:t xml:space="preserve">Flamenco dance</w:t>
      </w:r>
    </w:p>
    <w:p w:rsidR="00000000" w:rsidDel="00000000" w:rsidP="00000000" w:rsidRDefault="00000000" w:rsidRPr="00000000" w14:paraId="00000297">
      <w:pPr>
        <w:pageBreakBefore w:val="0"/>
        <w:numPr>
          <w:ilvl w:val="0"/>
          <w:numId w:val="26"/>
        </w:numPr>
        <w:ind w:left="720" w:hanging="360"/>
        <w:jc w:val="both"/>
        <w:rPr>
          <w:u w:val="none"/>
        </w:rPr>
      </w:pPr>
      <w:r w:rsidDel="00000000" w:rsidR="00000000" w:rsidRPr="00000000">
        <w:rPr>
          <w:rtl w:val="0"/>
        </w:rPr>
        <w:t xml:space="preserve">Famous artists: Salvador Dali, Pablo Picasso, Escritor federico, Garcia Lorca</w:t>
      </w:r>
    </w:p>
    <w:p w:rsidR="00000000" w:rsidDel="00000000" w:rsidP="00000000" w:rsidRDefault="00000000" w:rsidRPr="00000000" w14:paraId="00000298">
      <w:pPr>
        <w:pageBreakBefore w:val="0"/>
        <w:numPr>
          <w:ilvl w:val="0"/>
          <w:numId w:val="26"/>
        </w:numPr>
        <w:ind w:left="720" w:hanging="360"/>
        <w:jc w:val="both"/>
        <w:rPr>
          <w:u w:val="none"/>
        </w:rPr>
      </w:pPr>
      <w:r w:rsidDel="00000000" w:rsidR="00000000" w:rsidRPr="00000000">
        <w:rPr>
          <w:rtl w:val="0"/>
        </w:rPr>
        <w:t xml:space="preserve">Pirineos: tallest mountain range</w:t>
      </w:r>
    </w:p>
    <w:p w:rsidR="00000000" w:rsidDel="00000000" w:rsidP="00000000" w:rsidRDefault="00000000" w:rsidRPr="00000000" w14:paraId="00000299">
      <w:pPr>
        <w:pageBreakBefore w:val="0"/>
        <w:jc w:val="both"/>
        <w:rPr/>
      </w:pPr>
      <w:r w:rsidDel="00000000" w:rsidR="00000000" w:rsidRPr="00000000">
        <w:rPr>
          <w:rtl w:val="0"/>
        </w:rPr>
      </w:r>
    </w:p>
    <w:p w:rsidR="00000000" w:rsidDel="00000000" w:rsidP="00000000" w:rsidRDefault="00000000" w:rsidRPr="00000000" w14:paraId="0000029A">
      <w:pPr>
        <w:pStyle w:val="Title"/>
        <w:pageBreakBefore w:val="0"/>
        <w:jc w:val="both"/>
        <w:rPr/>
      </w:pPr>
      <w:bookmarkStart w:colFirst="0" w:colLast="0" w:name="_iuidzl9tlcdw" w:id="31"/>
      <w:bookmarkEnd w:id="31"/>
      <w:r w:rsidDel="00000000" w:rsidR="00000000" w:rsidRPr="00000000">
        <w:rPr>
          <w:rtl w:val="0"/>
        </w:rPr>
        <w:t xml:space="preserve">Housing</w:t>
      </w:r>
    </w:p>
    <w:p w:rsidR="00000000" w:rsidDel="00000000" w:rsidP="00000000" w:rsidRDefault="00000000" w:rsidRPr="00000000" w14:paraId="0000029B">
      <w:pPr>
        <w:pageBreakBefore w:val="0"/>
        <w:numPr>
          <w:ilvl w:val="0"/>
          <w:numId w:val="13"/>
        </w:numPr>
        <w:ind w:left="720" w:hanging="360"/>
        <w:jc w:val="both"/>
        <w:rPr>
          <w:u w:val="none"/>
        </w:rPr>
      </w:pPr>
      <w:r w:rsidDel="00000000" w:rsidR="00000000" w:rsidRPr="00000000">
        <w:rPr>
          <w:rtl w:val="0"/>
        </w:rPr>
        <w:t xml:space="preserve">El banco: bench</w:t>
      </w:r>
    </w:p>
    <w:p w:rsidR="00000000" w:rsidDel="00000000" w:rsidP="00000000" w:rsidRDefault="00000000" w:rsidRPr="00000000" w14:paraId="0000029C">
      <w:pPr>
        <w:pageBreakBefore w:val="0"/>
        <w:numPr>
          <w:ilvl w:val="0"/>
          <w:numId w:val="13"/>
        </w:numPr>
        <w:ind w:left="720" w:hanging="360"/>
        <w:jc w:val="both"/>
        <w:rPr>
          <w:u w:val="none"/>
        </w:rPr>
      </w:pPr>
      <w:r w:rsidDel="00000000" w:rsidR="00000000" w:rsidRPr="00000000">
        <w:rPr>
          <w:rtl w:val="0"/>
        </w:rPr>
        <w:t xml:space="preserve">La bombonería: candy store</w:t>
      </w:r>
    </w:p>
    <w:p w:rsidR="00000000" w:rsidDel="00000000" w:rsidP="00000000" w:rsidRDefault="00000000" w:rsidRPr="00000000" w14:paraId="0000029D">
      <w:pPr>
        <w:pageBreakBefore w:val="0"/>
        <w:numPr>
          <w:ilvl w:val="0"/>
          <w:numId w:val="13"/>
        </w:numPr>
        <w:ind w:left="720" w:hanging="360"/>
        <w:jc w:val="both"/>
        <w:rPr>
          <w:u w:val="none"/>
        </w:rPr>
      </w:pPr>
      <w:r w:rsidDel="00000000" w:rsidR="00000000" w:rsidRPr="00000000">
        <w:rPr>
          <w:rtl w:val="0"/>
        </w:rPr>
        <w:t xml:space="preserve">El buzón: mailbox</w:t>
      </w:r>
    </w:p>
    <w:p w:rsidR="00000000" w:rsidDel="00000000" w:rsidP="00000000" w:rsidRDefault="00000000" w:rsidRPr="00000000" w14:paraId="0000029E">
      <w:pPr>
        <w:pageBreakBefore w:val="0"/>
        <w:numPr>
          <w:ilvl w:val="0"/>
          <w:numId w:val="13"/>
        </w:numPr>
        <w:ind w:left="720" w:hanging="360"/>
        <w:jc w:val="both"/>
        <w:rPr>
          <w:u w:val="none"/>
        </w:rPr>
      </w:pPr>
      <w:r w:rsidDel="00000000" w:rsidR="00000000" w:rsidRPr="00000000">
        <w:rPr>
          <w:rtl w:val="0"/>
        </w:rPr>
        <w:t xml:space="preserve">El cajero automàtico: ATM</w:t>
      </w:r>
    </w:p>
    <w:p w:rsidR="00000000" w:rsidDel="00000000" w:rsidP="00000000" w:rsidRDefault="00000000" w:rsidRPr="00000000" w14:paraId="0000029F">
      <w:pPr>
        <w:pageBreakBefore w:val="0"/>
        <w:numPr>
          <w:ilvl w:val="0"/>
          <w:numId w:val="13"/>
        </w:numPr>
        <w:ind w:left="720" w:hanging="360"/>
        <w:jc w:val="both"/>
        <w:rPr>
          <w:u w:val="none"/>
        </w:rPr>
      </w:pPr>
      <w:r w:rsidDel="00000000" w:rsidR="00000000" w:rsidRPr="00000000">
        <w:rPr>
          <w:rtl w:val="0"/>
        </w:rPr>
        <w:t xml:space="preserve">La carnicería: butcher shop</w:t>
      </w:r>
    </w:p>
    <w:p w:rsidR="00000000" w:rsidDel="00000000" w:rsidP="00000000" w:rsidRDefault="00000000" w:rsidRPr="00000000" w14:paraId="000002A0">
      <w:pPr>
        <w:pageBreakBefore w:val="0"/>
        <w:numPr>
          <w:ilvl w:val="0"/>
          <w:numId w:val="13"/>
        </w:numPr>
        <w:ind w:left="720" w:hanging="360"/>
        <w:jc w:val="both"/>
        <w:rPr>
          <w:u w:val="none"/>
        </w:rPr>
      </w:pPr>
      <w:r w:rsidDel="00000000" w:rsidR="00000000" w:rsidRPr="00000000">
        <w:rPr>
          <w:rtl w:val="0"/>
        </w:rPr>
        <w:t xml:space="preserve">El correo: post office</w:t>
      </w:r>
    </w:p>
    <w:p w:rsidR="00000000" w:rsidDel="00000000" w:rsidP="00000000" w:rsidRDefault="00000000" w:rsidRPr="00000000" w14:paraId="000002A1">
      <w:pPr>
        <w:pageBreakBefore w:val="0"/>
        <w:numPr>
          <w:ilvl w:val="0"/>
          <w:numId w:val="13"/>
        </w:numPr>
        <w:ind w:left="720" w:hanging="360"/>
        <w:jc w:val="both"/>
        <w:rPr>
          <w:u w:val="none"/>
        </w:rPr>
      </w:pPr>
      <w:r w:rsidDel="00000000" w:rsidR="00000000" w:rsidRPr="00000000">
        <w:rPr>
          <w:rtl w:val="0"/>
        </w:rPr>
        <w:t xml:space="preserve">El escaparate: display window</w:t>
      </w:r>
    </w:p>
    <w:p w:rsidR="00000000" w:rsidDel="00000000" w:rsidP="00000000" w:rsidRDefault="00000000" w:rsidRPr="00000000" w14:paraId="000002A2">
      <w:pPr>
        <w:pageBreakBefore w:val="0"/>
        <w:numPr>
          <w:ilvl w:val="0"/>
          <w:numId w:val="13"/>
        </w:numPr>
        <w:ind w:left="720" w:hanging="360"/>
        <w:jc w:val="both"/>
        <w:rPr>
          <w:u w:val="none"/>
        </w:rPr>
      </w:pPr>
      <w:r w:rsidDel="00000000" w:rsidR="00000000" w:rsidRPr="00000000">
        <w:rPr>
          <w:rtl w:val="0"/>
        </w:rPr>
        <w:t xml:space="preserve">La estación de metro: subway station</w:t>
      </w:r>
    </w:p>
    <w:p w:rsidR="00000000" w:rsidDel="00000000" w:rsidP="00000000" w:rsidRDefault="00000000" w:rsidRPr="00000000" w14:paraId="000002A3">
      <w:pPr>
        <w:pageBreakBefore w:val="0"/>
        <w:numPr>
          <w:ilvl w:val="0"/>
          <w:numId w:val="13"/>
        </w:numPr>
        <w:ind w:left="720" w:hanging="360"/>
        <w:jc w:val="both"/>
        <w:rPr>
          <w:u w:val="none"/>
        </w:rPr>
      </w:pPr>
      <w:r w:rsidDel="00000000" w:rsidR="00000000" w:rsidRPr="00000000">
        <w:rPr>
          <w:rtl w:val="0"/>
        </w:rPr>
        <w:t xml:space="preserve">La ferretería: hardware store</w:t>
      </w:r>
    </w:p>
    <w:p w:rsidR="00000000" w:rsidDel="00000000" w:rsidP="00000000" w:rsidRDefault="00000000" w:rsidRPr="00000000" w14:paraId="000002A4">
      <w:pPr>
        <w:pageBreakBefore w:val="0"/>
        <w:numPr>
          <w:ilvl w:val="0"/>
          <w:numId w:val="13"/>
        </w:numPr>
        <w:ind w:left="720" w:hanging="360"/>
        <w:jc w:val="both"/>
        <w:rPr>
          <w:u w:val="none"/>
        </w:rPr>
      </w:pPr>
      <w:r w:rsidDel="00000000" w:rsidR="00000000" w:rsidRPr="00000000">
        <w:rPr>
          <w:rtl w:val="0"/>
        </w:rPr>
        <w:t xml:space="preserve">La florería: flower shop</w:t>
      </w:r>
    </w:p>
    <w:p w:rsidR="00000000" w:rsidDel="00000000" w:rsidP="00000000" w:rsidRDefault="00000000" w:rsidRPr="00000000" w14:paraId="000002A5">
      <w:pPr>
        <w:pageBreakBefore w:val="0"/>
        <w:numPr>
          <w:ilvl w:val="0"/>
          <w:numId w:val="13"/>
        </w:numPr>
        <w:ind w:left="720" w:hanging="360"/>
        <w:jc w:val="both"/>
        <w:rPr>
          <w:u w:val="none"/>
        </w:rPr>
      </w:pPr>
      <w:r w:rsidDel="00000000" w:rsidR="00000000" w:rsidRPr="00000000">
        <w:rPr>
          <w:rtl w:val="0"/>
        </w:rPr>
        <w:t xml:space="preserve">La frutería: fruit shop</w:t>
      </w:r>
    </w:p>
    <w:p w:rsidR="00000000" w:rsidDel="00000000" w:rsidP="00000000" w:rsidRDefault="00000000" w:rsidRPr="00000000" w14:paraId="000002A6">
      <w:pPr>
        <w:pageBreakBefore w:val="0"/>
        <w:numPr>
          <w:ilvl w:val="0"/>
          <w:numId w:val="13"/>
        </w:numPr>
        <w:ind w:left="720" w:hanging="360"/>
        <w:jc w:val="both"/>
        <w:rPr>
          <w:u w:val="none"/>
        </w:rPr>
      </w:pPr>
      <w:r w:rsidDel="00000000" w:rsidR="00000000" w:rsidRPr="00000000">
        <w:rPr>
          <w:rtl w:val="0"/>
        </w:rPr>
        <w:t xml:space="preserve">La fuente: fountain</w:t>
      </w:r>
    </w:p>
    <w:p w:rsidR="00000000" w:rsidDel="00000000" w:rsidP="00000000" w:rsidRDefault="00000000" w:rsidRPr="00000000" w14:paraId="000002A7">
      <w:pPr>
        <w:pageBreakBefore w:val="0"/>
        <w:numPr>
          <w:ilvl w:val="0"/>
          <w:numId w:val="13"/>
        </w:numPr>
        <w:ind w:left="720" w:hanging="360"/>
        <w:jc w:val="both"/>
        <w:rPr>
          <w:u w:val="none"/>
        </w:rPr>
      </w:pPr>
      <w:r w:rsidDel="00000000" w:rsidR="00000000" w:rsidRPr="00000000">
        <w:rPr>
          <w:rtl w:val="0"/>
        </w:rPr>
        <w:t xml:space="preserve">El kiosco: newsstand</w:t>
      </w:r>
    </w:p>
    <w:p w:rsidR="00000000" w:rsidDel="00000000" w:rsidP="00000000" w:rsidRDefault="00000000" w:rsidRPr="00000000" w14:paraId="000002A8">
      <w:pPr>
        <w:pageBreakBefore w:val="0"/>
        <w:numPr>
          <w:ilvl w:val="0"/>
          <w:numId w:val="13"/>
        </w:numPr>
        <w:ind w:left="720" w:hanging="360"/>
        <w:jc w:val="both"/>
        <w:rPr>
          <w:u w:val="none"/>
        </w:rPr>
      </w:pPr>
      <w:r w:rsidDel="00000000" w:rsidR="00000000" w:rsidRPr="00000000">
        <w:rPr>
          <w:rtl w:val="0"/>
        </w:rPr>
        <w:t xml:space="preserve">La lechería: dairy store</w:t>
      </w:r>
    </w:p>
    <w:p w:rsidR="00000000" w:rsidDel="00000000" w:rsidP="00000000" w:rsidRDefault="00000000" w:rsidRPr="00000000" w14:paraId="000002A9">
      <w:pPr>
        <w:pageBreakBefore w:val="0"/>
        <w:numPr>
          <w:ilvl w:val="0"/>
          <w:numId w:val="13"/>
        </w:numPr>
        <w:ind w:left="720" w:hanging="360"/>
        <w:jc w:val="both"/>
        <w:rPr>
          <w:u w:val="none"/>
        </w:rPr>
      </w:pPr>
      <w:r w:rsidDel="00000000" w:rsidR="00000000" w:rsidRPr="00000000">
        <w:rPr>
          <w:rtl w:val="0"/>
        </w:rPr>
        <w:t xml:space="preserve">La manzaña: a side of the city block</w:t>
      </w:r>
    </w:p>
    <w:p w:rsidR="00000000" w:rsidDel="00000000" w:rsidP="00000000" w:rsidRDefault="00000000" w:rsidRPr="00000000" w14:paraId="000002AA">
      <w:pPr>
        <w:pageBreakBefore w:val="0"/>
        <w:numPr>
          <w:ilvl w:val="0"/>
          <w:numId w:val="13"/>
        </w:numPr>
        <w:ind w:left="720" w:hanging="360"/>
        <w:jc w:val="both"/>
        <w:rPr>
          <w:u w:val="none"/>
        </w:rPr>
      </w:pPr>
      <w:r w:rsidDel="00000000" w:rsidR="00000000" w:rsidRPr="00000000">
        <w:rPr>
          <w:rtl w:val="0"/>
        </w:rPr>
        <w:t xml:space="preserve">La oferta: offer</w:t>
      </w:r>
    </w:p>
    <w:p w:rsidR="00000000" w:rsidDel="00000000" w:rsidP="00000000" w:rsidRDefault="00000000" w:rsidRPr="00000000" w14:paraId="000002AB">
      <w:pPr>
        <w:pageBreakBefore w:val="0"/>
        <w:numPr>
          <w:ilvl w:val="0"/>
          <w:numId w:val="13"/>
        </w:numPr>
        <w:ind w:left="720" w:hanging="360"/>
        <w:jc w:val="both"/>
        <w:rPr>
          <w:u w:val="none"/>
        </w:rPr>
      </w:pPr>
      <w:r w:rsidDel="00000000" w:rsidR="00000000" w:rsidRPr="00000000">
        <w:rPr>
          <w:rtl w:val="0"/>
        </w:rPr>
        <w:t xml:space="preserve">La pastelería: bakery</w:t>
      </w:r>
    </w:p>
    <w:p w:rsidR="00000000" w:rsidDel="00000000" w:rsidP="00000000" w:rsidRDefault="00000000" w:rsidRPr="00000000" w14:paraId="000002AC">
      <w:pPr>
        <w:pageBreakBefore w:val="0"/>
        <w:numPr>
          <w:ilvl w:val="0"/>
          <w:numId w:val="13"/>
        </w:numPr>
        <w:ind w:left="720" w:hanging="360"/>
        <w:jc w:val="both"/>
        <w:rPr>
          <w:u w:val="none"/>
        </w:rPr>
      </w:pPr>
      <w:r w:rsidDel="00000000" w:rsidR="00000000" w:rsidRPr="00000000">
        <w:rPr>
          <w:rtl w:val="0"/>
        </w:rPr>
        <w:t xml:space="preserve">La verdulería: vegetable store</w:t>
      </w:r>
    </w:p>
    <w:p w:rsidR="00000000" w:rsidDel="00000000" w:rsidP="00000000" w:rsidRDefault="00000000" w:rsidRPr="00000000" w14:paraId="000002AD">
      <w:pPr>
        <w:pageBreakBefore w:val="0"/>
        <w:numPr>
          <w:ilvl w:val="0"/>
          <w:numId w:val="13"/>
        </w:numPr>
        <w:ind w:left="720" w:hanging="360"/>
        <w:jc w:val="both"/>
        <w:rPr>
          <w:u w:val="none"/>
        </w:rPr>
      </w:pPr>
      <w:r w:rsidDel="00000000" w:rsidR="00000000" w:rsidRPr="00000000">
        <w:rPr>
          <w:rtl w:val="0"/>
        </w:rPr>
        <w:t xml:space="preserve">(sacar) el billete: (buy) a ticket</w:t>
      </w:r>
    </w:p>
    <w:p w:rsidR="00000000" w:rsidDel="00000000" w:rsidP="00000000" w:rsidRDefault="00000000" w:rsidRPr="00000000" w14:paraId="000002AE">
      <w:pPr>
        <w:pageBreakBefore w:val="0"/>
        <w:numPr>
          <w:ilvl w:val="0"/>
          <w:numId w:val="13"/>
        </w:numPr>
        <w:ind w:left="720" w:hanging="360"/>
        <w:jc w:val="both"/>
        <w:rPr>
          <w:u w:val="none"/>
        </w:rPr>
      </w:pPr>
      <w:r w:rsidDel="00000000" w:rsidR="00000000" w:rsidRPr="00000000">
        <w:rPr>
          <w:rtl w:val="0"/>
        </w:rPr>
        <w:t xml:space="preserve">El metro: subway</w:t>
      </w:r>
    </w:p>
    <w:p w:rsidR="00000000" w:rsidDel="00000000" w:rsidP="00000000" w:rsidRDefault="00000000" w:rsidRPr="00000000" w14:paraId="000002AF">
      <w:pPr>
        <w:pageBreakBefore w:val="0"/>
        <w:numPr>
          <w:ilvl w:val="0"/>
          <w:numId w:val="13"/>
        </w:numPr>
        <w:ind w:left="720" w:hanging="360"/>
        <w:jc w:val="both"/>
        <w:rPr>
          <w:u w:val="none"/>
        </w:rPr>
      </w:pPr>
      <w:r w:rsidDel="00000000" w:rsidR="00000000" w:rsidRPr="00000000">
        <w:rPr>
          <w:rtl w:val="0"/>
        </w:rPr>
        <w:t xml:space="preserve">Subir a: to get on</w:t>
      </w:r>
    </w:p>
    <w:p w:rsidR="00000000" w:rsidDel="00000000" w:rsidP="00000000" w:rsidRDefault="00000000" w:rsidRPr="00000000" w14:paraId="000002B0">
      <w:pPr>
        <w:pageBreakBefore w:val="0"/>
        <w:numPr>
          <w:ilvl w:val="0"/>
          <w:numId w:val="13"/>
        </w:numPr>
        <w:ind w:left="720" w:hanging="360"/>
        <w:jc w:val="both"/>
        <w:rPr>
          <w:u w:val="none"/>
        </w:rPr>
      </w:pPr>
      <w:r w:rsidDel="00000000" w:rsidR="00000000" w:rsidRPr="00000000">
        <w:rPr>
          <w:rtl w:val="0"/>
        </w:rPr>
        <w:t xml:space="preserve">Bajar a: to get off</w:t>
      </w:r>
    </w:p>
    <w:p w:rsidR="00000000" w:rsidDel="00000000" w:rsidP="00000000" w:rsidRDefault="00000000" w:rsidRPr="00000000" w14:paraId="000002B1">
      <w:pPr>
        <w:pageBreakBefore w:val="0"/>
        <w:numPr>
          <w:ilvl w:val="0"/>
          <w:numId w:val="13"/>
        </w:numPr>
        <w:ind w:left="720" w:hanging="360"/>
        <w:jc w:val="both"/>
        <w:rPr>
          <w:u w:val="none"/>
        </w:rPr>
      </w:pPr>
      <w:r w:rsidDel="00000000" w:rsidR="00000000" w:rsidRPr="00000000">
        <w:rPr>
          <w:rtl w:val="0"/>
        </w:rPr>
        <w:t xml:space="preserve">(abrir/cerrar) el grifo: (turn on/off) faucet</w:t>
      </w:r>
    </w:p>
    <w:p w:rsidR="00000000" w:rsidDel="00000000" w:rsidP="00000000" w:rsidRDefault="00000000" w:rsidRPr="00000000" w14:paraId="000002B2">
      <w:pPr>
        <w:pageBreakBefore w:val="0"/>
        <w:numPr>
          <w:ilvl w:val="0"/>
          <w:numId w:val="13"/>
        </w:numPr>
        <w:ind w:left="720" w:hanging="360"/>
        <w:jc w:val="both"/>
        <w:rPr>
          <w:u w:val="none"/>
        </w:rPr>
      </w:pPr>
      <w:r w:rsidDel="00000000" w:rsidR="00000000" w:rsidRPr="00000000">
        <w:rPr>
          <w:rtl w:val="0"/>
        </w:rPr>
        <w:t xml:space="preserve">(tocar) el timbre: (ring) the doorbell</w:t>
      </w:r>
    </w:p>
    <w:p w:rsidR="00000000" w:rsidDel="00000000" w:rsidP="00000000" w:rsidRDefault="00000000" w:rsidRPr="00000000" w14:paraId="000002B3">
      <w:pPr>
        <w:pageBreakBefore w:val="0"/>
        <w:numPr>
          <w:ilvl w:val="0"/>
          <w:numId w:val="13"/>
        </w:numPr>
        <w:ind w:left="720" w:hanging="360"/>
        <w:jc w:val="both"/>
        <w:rPr>
          <w:u w:val="none"/>
        </w:rPr>
      </w:pPr>
      <w:r w:rsidDel="00000000" w:rsidR="00000000" w:rsidRPr="00000000">
        <w:rPr>
          <w:rtl w:val="0"/>
        </w:rPr>
        <w:t xml:space="preserve">Aprovechar: take advantage</w:t>
      </w:r>
    </w:p>
    <w:p w:rsidR="00000000" w:rsidDel="00000000" w:rsidP="00000000" w:rsidRDefault="00000000" w:rsidRPr="00000000" w14:paraId="000002B4">
      <w:pPr>
        <w:pageBreakBefore w:val="0"/>
        <w:numPr>
          <w:ilvl w:val="0"/>
          <w:numId w:val="13"/>
        </w:numPr>
        <w:ind w:left="720" w:hanging="360"/>
        <w:jc w:val="both"/>
        <w:rPr>
          <w:u w:val="none"/>
        </w:rPr>
      </w:pPr>
      <w:r w:rsidDel="00000000" w:rsidR="00000000" w:rsidRPr="00000000">
        <w:rPr>
          <w:rtl w:val="0"/>
        </w:rPr>
        <w:t xml:space="preserve">Arreglar: repair</w:t>
      </w:r>
    </w:p>
    <w:p w:rsidR="00000000" w:rsidDel="00000000" w:rsidP="00000000" w:rsidRDefault="00000000" w:rsidRPr="00000000" w14:paraId="000002B5">
      <w:pPr>
        <w:pageBreakBefore w:val="0"/>
        <w:numPr>
          <w:ilvl w:val="0"/>
          <w:numId w:val="13"/>
        </w:numPr>
        <w:ind w:left="720" w:hanging="360"/>
        <w:jc w:val="both"/>
        <w:rPr>
          <w:u w:val="none"/>
        </w:rPr>
      </w:pPr>
      <w:r w:rsidDel="00000000" w:rsidR="00000000" w:rsidRPr="00000000">
        <w:rPr>
          <w:rtl w:val="0"/>
        </w:rPr>
        <w:t xml:space="preserve">(Dar una) vuelta: (take a) walk</w:t>
      </w:r>
    </w:p>
    <w:p w:rsidR="00000000" w:rsidDel="00000000" w:rsidP="00000000" w:rsidRDefault="00000000" w:rsidRPr="00000000" w14:paraId="000002B6">
      <w:pPr>
        <w:pageBreakBefore w:val="0"/>
        <w:numPr>
          <w:ilvl w:val="0"/>
          <w:numId w:val="13"/>
        </w:numPr>
        <w:ind w:left="720" w:hanging="360"/>
        <w:jc w:val="both"/>
        <w:rPr>
          <w:u w:val="none"/>
        </w:rPr>
      </w:pPr>
      <w:r w:rsidDel="00000000" w:rsidR="00000000" w:rsidRPr="00000000">
        <w:rPr>
          <w:rtl w:val="0"/>
        </w:rPr>
        <w:t xml:space="preserve">Dejar: to leave behind</w:t>
      </w:r>
    </w:p>
    <w:p w:rsidR="00000000" w:rsidDel="00000000" w:rsidP="00000000" w:rsidRDefault="00000000" w:rsidRPr="00000000" w14:paraId="000002B7">
      <w:pPr>
        <w:pageBreakBefore w:val="0"/>
        <w:numPr>
          <w:ilvl w:val="0"/>
          <w:numId w:val="13"/>
        </w:numPr>
        <w:ind w:left="720" w:hanging="360"/>
        <w:jc w:val="both"/>
        <w:rPr>
          <w:u w:val="none"/>
        </w:rPr>
      </w:pPr>
      <w:r w:rsidDel="00000000" w:rsidR="00000000" w:rsidRPr="00000000">
        <w:rPr>
          <w:rtl w:val="0"/>
        </w:rPr>
        <w:t xml:space="preserve">Enterarse de: to find out about</w:t>
      </w:r>
    </w:p>
    <w:p w:rsidR="00000000" w:rsidDel="00000000" w:rsidP="00000000" w:rsidRDefault="00000000" w:rsidRPr="00000000" w14:paraId="000002B8">
      <w:pPr>
        <w:pageBreakBefore w:val="0"/>
        <w:numPr>
          <w:ilvl w:val="0"/>
          <w:numId w:val="13"/>
        </w:numPr>
        <w:ind w:left="720" w:hanging="360"/>
        <w:jc w:val="both"/>
        <w:rPr>
          <w:u w:val="none"/>
        </w:rPr>
      </w:pPr>
      <w:r w:rsidDel="00000000" w:rsidR="00000000" w:rsidRPr="00000000">
        <w:rPr>
          <w:rtl w:val="0"/>
        </w:rPr>
        <w:t xml:space="preserve">Mandatos: errands</w:t>
      </w:r>
    </w:p>
    <w:p w:rsidR="00000000" w:rsidDel="00000000" w:rsidP="00000000" w:rsidRDefault="00000000" w:rsidRPr="00000000" w14:paraId="000002B9">
      <w:pPr>
        <w:pageBreakBefore w:val="0"/>
        <w:numPr>
          <w:ilvl w:val="0"/>
          <w:numId w:val="13"/>
        </w:numPr>
        <w:ind w:left="720" w:hanging="360"/>
        <w:jc w:val="both"/>
        <w:rPr>
          <w:u w:val="none"/>
        </w:rPr>
      </w:pPr>
      <w:r w:rsidDel="00000000" w:rsidR="00000000" w:rsidRPr="00000000">
        <w:rPr>
          <w:rtl w:val="0"/>
        </w:rPr>
        <w:t xml:space="preserve">Ir de tapas: eat out</w:t>
      </w:r>
    </w:p>
    <w:p w:rsidR="00000000" w:rsidDel="00000000" w:rsidP="00000000" w:rsidRDefault="00000000" w:rsidRPr="00000000" w14:paraId="000002BA">
      <w:pPr>
        <w:pageBreakBefore w:val="0"/>
        <w:numPr>
          <w:ilvl w:val="0"/>
          <w:numId w:val="13"/>
        </w:numPr>
        <w:ind w:left="720" w:hanging="360"/>
        <w:jc w:val="both"/>
        <w:rPr>
          <w:u w:val="none"/>
        </w:rPr>
      </w:pPr>
      <w:r w:rsidDel="00000000" w:rsidR="00000000" w:rsidRPr="00000000">
        <w:rPr>
          <w:rtl w:val="0"/>
        </w:rPr>
        <w:t xml:space="preserve">Ordenar: organize</w:t>
      </w:r>
    </w:p>
    <w:p w:rsidR="00000000" w:rsidDel="00000000" w:rsidP="00000000" w:rsidRDefault="00000000" w:rsidRPr="00000000" w14:paraId="000002BB">
      <w:pPr>
        <w:pageBreakBefore w:val="0"/>
        <w:numPr>
          <w:ilvl w:val="0"/>
          <w:numId w:val="13"/>
        </w:numPr>
        <w:ind w:left="720" w:hanging="360"/>
        <w:jc w:val="both"/>
        <w:rPr>
          <w:u w:val="none"/>
        </w:rPr>
      </w:pPr>
      <w:r w:rsidDel="00000000" w:rsidR="00000000" w:rsidRPr="00000000">
        <w:rPr>
          <w:rtl w:val="0"/>
        </w:rPr>
        <w:t xml:space="preserve">Quitar: take away</w:t>
      </w:r>
    </w:p>
    <w:p w:rsidR="00000000" w:rsidDel="00000000" w:rsidP="00000000" w:rsidRDefault="00000000" w:rsidRPr="00000000" w14:paraId="000002BC">
      <w:pPr>
        <w:pageBreakBefore w:val="0"/>
        <w:numPr>
          <w:ilvl w:val="0"/>
          <w:numId w:val="13"/>
        </w:numPr>
        <w:ind w:left="720" w:hanging="360"/>
        <w:jc w:val="both"/>
        <w:rPr>
          <w:u w:val="none"/>
        </w:rPr>
      </w:pPr>
      <w:r w:rsidDel="00000000" w:rsidR="00000000" w:rsidRPr="00000000">
        <w:rPr>
          <w:rtl w:val="0"/>
        </w:rPr>
        <w:t xml:space="preserve">El balcón: balcony</w:t>
      </w:r>
    </w:p>
    <w:p w:rsidR="00000000" w:rsidDel="00000000" w:rsidP="00000000" w:rsidRDefault="00000000" w:rsidRPr="00000000" w14:paraId="000002BD">
      <w:pPr>
        <w:pageBreakBefore w:val="0"/>
        <w:numPr>
          <w:ilvl w:val="0"/>
          <w:numId w:val="13"/>
        </w:numPr>
        <w:ind w:left="720" w:hanging="360"/>
        <w:jc w:val="both"/>
        <w:rPr>
          <w:u w:val="none"/>
        </w:rPr>
      </w:pPr>
      <w:r w:rsidDel="00000000" w:rsidR="00000000" w:rsidRPr="00000000">
        <w:rPr>
          <w:rtl w:val="0"/>
        </w:rPr>
        <w:t xml:space="preserve">La bañera: bathtub</w:t>
      </w:r>
    </w:p>
    <w:p w:rsidR="00000000" w:rsidDel="00000000" w:rsidP="00000000" w:rsidRDefault="00000000" w:rsidRPr="00000000" w14:paraId="000002BE">
      <w:pPr>
        <w:pageBreakBefore w:val="0"/>
        <w:numPr>
          <w:ilvl w:val="0"/>
          <w:numId w:val="13"/>
        </w:numPr>
        <w:ind w:left="720" w:hanging="360"/>
        <w:jc w:val="both"/>
        <w:rPr>
          <w:u w:val="none"/>
        </w:rPr>
      </w:pPr>
      <w:r w:rsidDel="00000000" w:rsidR="00000000" w:rsidRPr="00000000">
        <w:rPr>
          <w:rtl w:val="0"/>
        </w:rPr>
        <w:t xml:space="preserve">Desordenar: make unorganized</w:t>
      </w:r>
    </w:p>
    <w:p w:rsidR="00000000" w:rsidDel="00000000" w:rsidP="00000000" w:rsidRDefault="00000000" w:rsidRPr="00000000" w14:paraId="000002BF">
      <w:pPr>
        <w:pageBreakBefore w:val="0"/>
        <w:numPr>
          <w:ilvl w:val="0"/>
          <w:numId w:val="13"/>
        </w:numPr>
        <w:ind w:left="720" w:hanging="360"/>
        <w:jc w:val="both"/>
        <w:rPr>
          <w:u w:val="none"/>
        </w:rPr>
      </w:pPr>
      <w:r w:rsidDel="00000000" w:rsidR="00000000" w:rsidRPr="00000000">
        <w:rPr>
          <w:rtl w:val="0"/>
        </w:rPr>
        <w:t xml:space="preserve">La ducha: shower</w:t>
      </w:r>
    </w:p>
    <w:p w:rsidR="00000000" w:rsidDel="00000000" w:rsidP="00000000" w:rsidRDefault="00000000" w:rsidRPr="00000000" w14:paraId="000002C0">
      <w:pPr>
        <w:pageBreakBefore w:val="0"/>
        <w:numPr>
          <w:ilvl w:val="0"/>
          <w:numId w:val="13"/>
        </w:numPr>
        <w:ind w:left="720" w:hanging="360"/>
        <w:jc w:val="both"/>
        <w:rPr>
          <w:u w:val="none"/>
        </w:rPr>
      </w:pPr>
      <w:r w:rsidDel="00000000" w:rsidR="00000000" w:rsidRPr="00000000">
        <w:rPr>
          <w:rtl w:val="0"/>
        </w:rPr>
        <w:t xml:space="preserve">Ensuciar: make dirty</w:t>
      </w:r>
    </w:p>
    <w:p w:rsidR="00000000" w:rsidDel="00000000" w:rsidP="00000000" w:rsidRDefault="00000000" w:rsidRPr="00000000" w14:paraId="000002C1">
      <w:pPr>
        <w:pageBreakBefore w:val="0"/>
        <w:numPr>
          <w:ilvl w:val="0"/>
          <w:numId w:val="13"/>
        </w:numPr>
        <w:ind w:left="720" w:hanging="360"/>
        <w:jc w:val="both"/>
        <w:rPr>
          <w:u w:val="none"/>
        </w:rPr>
      </w:pPr>
      <w:r w:rsidDel="00000000" w:rsidR="00000000" w:rsidRPr="00000000">
        <w:rPr>
          <w:rtl w:val="0"/>
        </w:rPr>
        <w:t xml:space="preserve">La entrada: entrance</w:t>
      </w:r>
    </w:p>
    <w:p w:rsidR="00000000" w:rsidDel="00000000" w:rsidP="00000000" w:rsidRDefault="00000000" w:rsidRPr="00000000" w14:paraId="000002C2">
      <w:pPr>
        <w:pageBreakBefore w:val="0"/>
        <w:numPr>
          <w:ilvl w:val="0"/>
          <w:numId w:val="13"/>
        </w:numPr>
        <w:ind w:left="720" w:hanging="360"/>
        <w:jc w:val="both"/>
        <w:rPr>
          <w:u w:val="none"/>
        </w:rPr>
      </w:pPr>
      <w:r w:rsidDel="00000000" w:rsidR="00000000" w:rsidRPr="00000000">
        <w:rPr>
          <w:rtl w:val="0"/>
        </w:rPr>
        <w:t xml:space="preserve">El fregadero/el lavaplatos: kitchen sink</w:t>
      </w:r>
    </w:p>
    <w:p w:rsidR="00000000" w:rsidDel="00000000" w:rsidP="00000000" w:rsidRDefault="00000000" w:rsidRPr="00000000" w14:paraId="000002C3">
      <w:pPr>
        <w:pageBreakBefore w:val="0"/>
        <w:numPr>
          <w:ilvl w:val="0"/>
          <w:numId w:val="13"/>
        </w:numPr>
        <w:ind w:left="720" w:hanging="360"/>
        <w:jc w:val="both"/>
        <w:rPr>
          <w:u w:val="none"/>
        </w:rPr>
      </w:pPr>
      <w:r w:rsidDel="00000000" w:rsidR="00000000" w:rsidRPr="00000000">
        <w:rPr>
          <w:rtl w:val="0"/>
        </w:rPr>
        <w:t xml:space="preserve">El horno: oven</w:t>
      </w:r>
    </w:p>
    <w:p w:rsidR="00000000" w:rsidDel="00000000" w:rsidP="00000000" w:rsidRDefault="00000000" w:rsidRPr="00000000" w14:paraId="000002C4">
      <w:pPr>
        <w:pageBreakBefore w:val="0"/>
        <w:numPr>
          <w:ilvl w:val="0"/>
          <w:numId w:val="13"/>
        </w:numPr>
        <w:ind w:left="720" w:hanging="360"/>
        <w:jc w:val="both"/>
        <w:rPr>
          <w:u w:val="none"/>
        </w:rPr>
      </w:pPr>
      <w:r w:rsidDel="00000000" w:rsidR="00000000" w:rsidRPr="00000000">
        <w:rPr>
          <w:rtl w:val="0"/>
        </w:rPr>
        <w:t xml:space="preserve">El lavabo/el lavamanos: bathroom sink</w:t>
      </w:r>
    </w:p>
    <w:p w:rsidR="00000000" w:rsidDel="00000000" w:rsidP="00000000" w:rsidRDefault="00000000" w:rsidRPr="00000000" w14:paraId="000002C5">
      <w:pPr>
        <w:pageBreakBefore w:val="0"/>
        <w:numPr>
          <w:ilvl w:val="0"/>
          <w:numId w:val="13"/>
        </w:numPr>
        <w:ind w:left="720" w:hanging="360"/>
        <w:jc w:val="both"/>
        <w:rPr>
          <w:u w:val="none"/>
        </w:rPr>
      </w:pPr>
      <w:r w:rsidDel="00000000" w:rsidR="00000000" w:rsidRPr="00000000">
        <w:rPr>
          <w:rtl w:val="0"/>
        </w:rPr>
        <w:t xml:space="preserve">El lío: mess</w:t>
      </w:r>
    </w:p>
    <w:p w:rsidR="00000000" w:rsidDel="00000000" w:rsidP="00000000" w:rsidRDefault="00000000" w:rsidRPr="00000000" w14:paraId="000002C6">
      <w:pPr>
        <w:pageBreakBefore w:val="0"/>
        <w:numPr>
          <w:ilvl w:val="0"/>
          <w:numId w:val="13"/>
        </w:numPr>
        <w:ind w:left="720" w:hanging="360"/>
        <w:jc w:val="both"/>
        <w:rPr>
          <w:u w:val="none"/>
        </w:rPr>
      </w:pPr>
      <w:r w:rsidDel="00000000" w:rsidR="00000000" w:rsidRPr="00000000">
        <w:rPr>
          <w:rtl w:val="0"/>
        </w:rPr>
        <w:t xml:space="preserve">La mesita: nightstand</w:t>
      </w:r>
    </w:p>
    <w:p w:rsidR="00000000" w:rsidDel="00000000" w:rsidP="00000000" w:rsidRDefault="00000000" w:rsidRPr="00000000" w14:paraId="000002C7">
      <w:pPr>
        <w:pageBreakBefore w:val="0"/>
        <w:numPr>
          <w:ilvl w:val="0"/>
          <w:numId w:val="13"/>
        </w:numPr>
        <w:ind w:left="720" w:hanging="360"/>
        <w:jc w:val="both"/>
        <w:rPr>
          <w:u w:val="none"/>
        </w:rPr>
      </w:pPr>
      <w:r w:rsidDel="00000000" w:rsidR="00000000" w:rsidRPr="00000000">
        <w:rPr>
          <w:rtl w:val="0"/>
        </w:rPr>
        <w:t xml:space="preserve">El microondas: microwave</w:t>
      </w:r>
    </w:p>
    <w:p w:rsidR="00000000" w:rsidDel="00000000" w:rsidP="00000000" w:rsidRDefault="00000000" w:rsidRPr="00000000" w14:paraId="000002C8">
      <w:pPr>
        <w:pageBreakBefore w:val="0"/>
        <w:numPr>
          <w:ilvl w:val="0"/>
          <w:numId w:val="13"/>
        </w:numPr>
        <w:ind w:left="720" w:hanging="360"/>
        <w:jc w:val="both"/>
        <w:rPr>
          <w:u w:val="none"/>
        </w:rPr>
      </w:pPr>
      <w:r w:rsidDel="00000000" w:rsidR="00000000" w:rsidRPr="00000000">
        <w:rPr>
          <w:rtl w:val="0"/>
        </w:rPr>
        <w:t xml:space="preserve">El piso: floor or apartment</w:t>
      </w:r>
    </w:p>
    <w:p w:rsidR="00000000" w:rsidDel="00000000" w:rsidP="00000000" w:rsidRDefault="00000000" w:rsidRPr="00000000" w14:paraId="000002C9">
      <w:pPr>
        <w:pageBreakBefore w:val="0"/>
        <w:numPr>
          <w:ilvl w:val="0"/>
          <w:numId w:val="13"/>
        </w:numPr>
        <w:ind w:left="720" w:hanging="360"/>
        <w:jc w:val="both"/>
        <w:rPr>
          <w:u w:val="none"/>
        </w:rPr>
      </w:pPr>
      <w:r w:rsidDel="00000000" w:rsidR="00000000" w:rsidRPr="00000000">
        <w:rPr>
          <w:rtl w:val="0"/>
        </w:rPr>
        <w:t xml:space="preserve">El refrigerador: refrigerator</w:t>
      </w:r>
    </w:p>
    <w:p w:rsidR="00000000" w:rsidDel="00000000" w:rsidP="00000000" w:rsidRDefault="00000000" w:rsidRPr="00000000" w14:paraId="000002CA">
      <w:pPr>
        <w:pageBreakBefore w:val="0"/>
        <w:numPr>
          <w:ilvl w:val="0"/>
          <w:numId w:val="13"/>
        </w:numPr>
        <w:ind w:left="720" w:hanging="360"/>
        <w:jc w:val="both"/>
        <w:rPr>
          <w:u w:val="none"/>
        </w:rPr>
      </w:pPr>
      <w:r w:rsidDel="00000000" w:rsidR="00000000" w:rsidRPr="00000000">
        <w:rPr>
          <w:rtl w:val="0"/>
        </w:rPr>
        <w:t xml:space="preserve">Romper: break</w:t>
      </w:r>
    </w:p>
    <w:p w:rsidR="00000000" w:rsidDel="00000000" w:rsidP="00000000" w:rsidRDefault="00000000" w:rsidRPr="00000000" w14:paraId="000002CB">
      <w:pPr>
        <w:pageBreakBefore w:val="0"/>
        <w:numPr>
          <w:ilvl w:val="0"/>
          <w:numId w:val="13"/>
        </w:numPr>
        <w:ind w:left="720" w:hanging="360"/>
        <w:jc w:val="both"/>
        <w:rPr>
          <w:u w:val="none"/>
        </w:rPr>
      </w:pPr>
      <w:r w:rsidDel="00000000" w:rsidR="00000000" w:rsidRPr="00000000">
        <w:rPr>
          <w:rtl w:val="0"/>
        </w:rPr>
        <w:t xml:space="preserve">Roto/a: broken</w:t>
      </w:r>
    </w:p>
    <w:p w:rsidR="00000000" w:rsidDel="00000000" w:rsidP="00000000" w:rsidRDefault="00000000" w:rsidRPr="00000000" w14:paraId="000002CC">
      <w:pPr>
        <w:pageBreakBefore w:val="0"/>
        <w:numPr>
          <w:ilvl w:val="0"/>
          <w:numId w:val="13"/>
        </w:numPr>
        <w:ind w:left="720" w:hanging="360"/>
        <w:jc w:val="both"/>
        <w:rPr>
          <w:u w:val="none"/>
        </w:rPr>
      </w:pPr>
      <w:r w:rsidDel="00000000" w:rsidR="00000000" w:rsidRPr="00000000">
        <w:rPr>
          <w:rtl w:val="0"/>
        </w:rPr>
        <w:t xml:space="preserve">El sello: stamp</w:t>
      </w:r>
    </w:p>
    <w:p w:rsidR="00000000" w:rsidDel="00000000" w:rsidP="00000000" w:rsidRDefault="00000000" w:rsidRPr="00000000" w14:paraId="000002CD">
      <w:pPr>
        <w:pageBreakBefore w:val="0"/>
        <w:numPr>
          <w:ilvl w:val="0"/>
          <w:numId w:val="13"/>
        </w:numPr>
        <w:ind w:left="720" w:hanging="360"/>
        <w:jc w:val="both"/>
        <w:rPr>
          <w:u w:val="none"/>
        </w:rPr>
      </w:pPr>
      <w:r w:rsidDel="00000000" w:rsidR="00000000" w:rsidRPr="00000000">
        <w:rPr>
          <w:rtl w:val="0"/>
        </w:rPr>
        <w:t xml:space="preserve">La terraza: terrace</w:t>
      </w:r>
    </w:p>
    <w:p w:rsidR="00000000" w:rsidDel="00000000" w:rsidP="00000000" w:rsidRDefault="00000000" w:rsidRPr="00000000" w14:paraId="000002CE">
      <w:pPr>
        <w:pageBreakBefore w:val="0"/>
        <w:jc w:val="both"/>
        <w:rPr/>
      </w:pPr>
      <w:r w:rsidDel="00000000" w:rsidR="00000000" w:rsidRPr="00000000">
        <w:rPr>
          <w:rtl w:val="0"/>
        </w:rPr>
      </w:r>
    </w:p>
    <w:p w:rsidR="00000000" w:rsidDel="00000000" w:rsidP="00000000" w:rsidRDefault="00000000" w:rsidRPr="00000000" w14:paraId="000002CF">
      <w:pPr>
        <w:pStyle w:val="Title"/>
        <w:pageBreakBefore w:val="0"/>
        <w:jc w:val="both"/>
        <w:rPr/>
      </w:pPr>
      <w:bookmarkStart w:colFirst="0" w:colLast="0" w:name="_75fibmd6wafe" w:id="32"/>
      <w:bookmarkEnd w:id="32"/>
      <w:r w:rsidDel="00000000" w:rsidR="00000000" w:rsidRPr="00000000">
        <w:rPr>
          <w:rtl w:val="0"/>
        </w:rPr>
        <w:t xml:space="preserve">Past participle</w:t>
      </w:r>
    </w:p>
    <w:p w:rsidR="00000000" w:rsidDel="00000000" w:rsidP="00000000" w:rsidRDefault="00000000" w:rsidRPr="00000000" w14:paraId="000002D0">
      <w:pPr>
        <w:pageBreakBefore w:val="0"/>
        <w:numPr>
          <w:ilvl w:val="0"/>
          <w:numId w:val="2"/>
        </w:numPr>
        <w:ind w:left="720" w:hanging="360"/>
        <w:jc w:val="both"/>
        <w:rPr>
          <w:u w:val="none"/>
        </w:rPr>
      </w:pPr>
      <w:r w:rsidDel="00000000" w:rsidR="00000000" w:rsidRPr="00000000">
        <w:rPr>
          <w:rtl w:val="0"/>
        </w:rPr>
        <w:t xml:space="preserve">Use verb as adjective</w:t>
      </w:r>
    </w:p>
    <w:p w:rsidR="00000000" w:rsidDel="00000000" w:rsidP="00000000" w:rsidRDefault="00000000" w:rsidRPr="00000000" w14:paraId="000002D1">
      <w:pPr>
        <w:pageBreakBefore w:val="0"/>
        <w:numPr>
          <w:ilvl w:val="0"/>
          <w:numId w:val="2"/>
        </w:numPr>
        <w:ind w:left="720" w:hanging="360"/>
        <w:jc w:val="both"/>
        <w:rPr>
          <w:u w:val="none"/>
        </w:rPr>
      </w:pPr>
      <w:r w:rsidDel="00000000" w:rsidR="00000000" w:rsidRPr="00000000">
        <w:rPr>
          <w:rtl w:val="0"/>
        </w:rPr>
        <w:t xml:space="preserve">-ar: replace -ar with -ado</w:t>
      </w:r>
    </w:p>
    <w:p w:rsidR="00000000" w:rsidDel="00000000" w:rsidP="00000000" w:rsidRDefault="00000000" w:rsidRPr="00000000" w14:paraId="000002D2">
      <w:pPr>
        <w:pageBreakBefore w:val="0"/>
        <w:numPr>
          <w:ilvl w:val="0"/>
          <w:numId w:val="2"/>
        </w:numPr>
        <w:ind w:left="720" w:hanging="360"/>
        <w:jc w:val="both"/>
        <w:rPr>
          <w:u w:val="none"/>
        </w:rPr>
      </w:pPr>
      <w:r w:rsidDel="00000000" w:rsidR="00000000" w:rsidRPr="00000000">
        <w:rPr>
          <w:rtl w:val="0"/>
        </w:rPr>
        <w:t xml:space="preserve">-ir and -er: replace -ir or -er with -ido</w:t>
      </w:r>
    </w:p>
    <w:p w:rsidR="00000000" w:rsidDel="00000000" w:rsidP="00000000" w:rsidRDefault="00000000" w:rsidRPr="00000000" w14:paraId="000002D3">
      <w:pPr>
        <w:pageBreakBefore w:val="0"/>
        <w:numPr>
          <w:ilvl w:val="0"/>
          <w:numId w:val="2"/>
        </w:numPr>
        <w:ind w:left="720" w:hanging="360"/>
        <w:jc w:val="both"/>
        <w:rPr>
          <w:u w:val="none"/>
        </w:rPr>
      </w:pPr>
      <w:r w:rsidDel="00000000" w:rsidR="00000000" w:rsidRPr="00000000">
        <w:rPr>
          <w:rtl w:val="0"/>
        </w:rPr>
        <w:t xml:space="preserve">Irregulars</w:t>
      </w:r>
    </w:p>
    <w:p w:rsidR="00000000" w:rsidDel="00000000" w:rsidP="00000000" w:rsidRDefault="00000000" w:rsidRPr="00000000" w14:paraId="000002D4">
      <w:pPr>
        <w:pageBreakBefore w:val="0"/>
        <w:numPr>
          <w:ilvl w:val="1"/>
          <w:numId w:val="2"/>
        </w:numPr>
        <w:ind w:left="1440" w:hanging="360"/>
        <w:jc w:val="both"/>
        <w:rPr>
          <w:u w:val="none"/>
        </w:rPr>
      </w:pPr>
      <w:r w:rsidDel="00000000" w:rsidR="00000000" w:rsidRPr="00000000">
        <w:rPr>
          <w:rtl w:val="0"/>
        </w:rPr>
        <w:t xml:space="preserve">Abrir: abierto/a</w:t>
      </w:r>
    </w:p>
    <w:p w:rsidR="00000000" w:rsidDel="00000000" w:rsidP="00000000" w:rsidRDefault="00000000" w:rsidRPr="00000000" w14:paraId="000002D5">
      <w:pPr>
        <w:pageBreakBefore w:val="0"/>
        <w:numPr>
          <w:ilvl w:val="1"/>
          <w:numId w:val="2"/>
        </w:numPr>
        <w:ind w:left="1440" w:hanging="360"/>
        <w:jc w:val="both"/>
        <w:rPr>
          <w:u w:val="none"/>
        </w:rPr>
      </w:pPr>
      <w:r w:rsidDel="00000000" w:rsidR="00000000" w:rsidRPr="00000000">
        <w:rPr>
          <w:rtl w:val="0"/>
        </w:rPr>
        <w:t xml:space="preserve">Descubrir: descubierto/a</w:t>
      </w:r>
    </w:p>
    <w:p w:rsidR="00000000" w:rsidDel="00000000" w:rsidP="00000000" w:rsidRDefault="00000000" w:rsidRPr="00000000" w14:paraId="000002D6">
      <w:pPr>
        <w:pageBreakBefore w:val="0"/>
        <w:numPr>
          <w:ilvl w:val="1"/>
          <w:numId w:val="2"/>
        </w:numPr>
        <w:ind w:left="1440" w:hanging="360"/>
        <w:jc w:val="both"/>
        <w:rPr>
          <w:u w:val="none"/>
        </w:rPr>
      </w:pPr>
      <w:r w:rsidDel="00000000" w:rsidR="00000000" w:rsidRPr="00000000">
        <w:rPr>
          <w:rtl w:val="0"/>
        </w:rPr>
        <w:t xml:space="preserve">Escribir: escrito/a</w:t>
      </w:r>
    </w:p>
    <w:p w:rsidR="00000000" w:rsidDel="00000000" w:rsidP="00000000" w:rsidRDefault="00000000" w:rsidRPr="00000000" w14:paraId="000002D7">
      <w:pPr>
        <w:pageBreakBefore w:val="0"/>
        <w:numPr>
          <w:ilvl w:val="1"/>
          <w:numId w:val="2"/>
        </w:numPr>
        <w:ind w:left="1440" w:hanging="360"/>
        <w:jc w:val="both"/>
        <w:rPr>
          <w:u w:val="none"/>
        </w:rPr>
      </w:pPr>
      <w:r w:rsidDel="00000000" w:rsidR="00000000" w:rsidRPr="00000000">
        <w:rPr>
          <w:rtl w:val="0"/>
        </w:rPr>
        <w:t xml:space="preserve">Freir: frito/a</w:t>
      </w:r>
    </w:p>
    <w:p w:rsidR="00000000" w:rsidDel="00000000" w:rsidP="00000000" w:rsidRDefault="00000000" w:rsidRPr="00000000" w14:paraId="000002D8">
      <w:pPr>
        <w:pageBreakBefore w:val="0"/>
        <w:numPr>
          <w:ilvl w:val="1"/>
          <w:numId w:val="2"/>
        </w:numPr>
        <w:ind w:left="1440" w:hanging="360"/>
        <w:jc w:val="both"/>
        <w:rPr>
          <w:u w:val="none"/>
        </w:rPr>
      </w:pPr>
      <w:r w:rsidDel="00000000" w:rsidR="00000000" w:rsidRPr="00000000">
        <w:rPr>
          <w:rtl w:val="0"/>
        </w:rPr>
        <w:t xml:space="preserve">Morir: muerto/a</w:t>
      </w:r>
    </w:p>
    <w:p w:rsidR="00000000" w:rsidDel="00000000" w:rsidP="00000000" w:rsidRDefault="00000000" w:rsidRPr="00000000" w14:paraId="000002D9">
      <w:pPr>
        <w:pageBreakBefore w:val="0"/>
        <w:numPr>
          <w:ilvl w:val="1"/>
          <w:numId w:val="2"/>
        </w:numPr>
        <w:ind w:left="1440" w:hanging="360"/>
        <w:jc w:val="both"/>
        <w:rPr>
          <w:u w:val="none"/>
        </w:rPr>
      </w:pPr>
      <w:r w:rsidDel="00000000" w:rsidR="00000000" w:rsidRPr="00000000">
        <w:rPr>
          <w:rtl w:val="0"/>
        </w:rPr>
        <w:t xml:space="preserve">Poner: puesto/a</w:t>
      </w:r>
    </w:p>
    <w:p w:rsidR="00000000" w:rsidDel="00000000" w:rsidP="00000000" w:rsidRDefault="00000000" w:rsidRPr="00000000" w14:paraId="000002DA">
      <w:pPr>
        <w:pageBreakBefore w:val="0"/>
        <w:numPr>
          <w:ilvl w:val="1"/>
          <w:numId w:val="2"/>
        </w:numPr>
        <w:ind w:left="1440" w:hanging="360"/>
        <w:jc w:val="both"/>
        <w:rPr>
          <w:u w:val="none"/>
        </w:rPr>
      </w:pPr>
      <w:r w:rsidDel="00000000" w:rsidR="00000000" w:rsidRPr="00000000">
        <w:rPr>
          <w:rtl w:val="0"/>
        </w:rPr>
        <w:t xml:space="preserve">Resolver: resuelto/a</w:t>
      </w:r>
    </w:p>
    <w:p w:rsidR="00000000" w:rsidDel="00000000" w:rsidP="00000000" w:rsidRDefault="00000000" w:rsidRPr="00000000" w14:paraId="000002DB">
      <w:pPr>
        <w:pageBreakBefore w:val="0"/>
        <w:numPr>
          <w:ilvl w:val="1"/>
          <w:numId w:val="2"/>
        </w:numPr>
        <w:ind w:left="1440" w:hanging="360"/>
        <w:jc w:val="both"/>
        <w:rPr>
          <w:u w:val="none"/>
        </w:rPr>
      </w:pPr>
      <w:r w:rsidDel="00000000" w:rsidR="00000000" w:rsidRPr="00000000">
        <w:rPr>
          <w:rtl w:val="0"/>
        </w:rPr>
        <w:t xml:space="preserve">Limpiar: limpio/a</w:t>
      </w:r>
    </w:p>
    <w:p w:rsidR="00000000" w:rsidDel="00000000" w:rsidP="00000000" w:rsidRDefault="00000000" w:rsidRPr="00000000" w14:paraId="000002DC">
      <w:pPr>
        <w:pageBreakBefore w:val="0"/>
        <w:numPr>
          <w:ilvl w:val="1"/>
          <w:numId w:val="2"/>
        </w:numPr>
        <w:ind w:left="1440" w:hanging="360"/>
        <w:jc w:val="both"/>
        <w:rPr>
          <w:u w:val="none"/>
        </w:rPr>
      </w:pPr>
      <w:r w:rsidDel="00000000" w:rsidR="00000000" w:rsidRPr="00000000">
        <w:rPr>
          <w:rtl w:val="0"/>
        </w:rPr>
        <w:t xml:space="preserve">Volver (for people): vuelto</w:t>
      </w:r>
    </w:p>
    <w:p w:rsidR="00000000" w:rsidDel="00000000" w:rsidP="00000000" w:rsidRDefault="00000000" w:rsidRPr="00000000" w14:paraId="000002DD">
      <w:pPr>
        <w:pageBreakBefore w:val="0"/>
        <w:numPr>
          <w:ilvl w:val="1"/>
          <w:numId w:val="2"/>
        </w:numPr>
        <w:ind w:left="1440" w:hanging="360"/>
        <w:jc w:val="both"/>
        <w:rPr>
          <w:u w:val="none"/>
        </w:rPr>
      </w:pPr>
      <w:r w:rsidDel="00000000" w:rsidR="00000000" w:rsidRPr="00000000">
        <w:rPr>
          <w:rtl w:val="0"/>
        </w:rPr>
        <w:t xml:space="preserve">Devolver (for objects): devuelto/a</w:t>
      </w:r>
    </w:p>
    <w:p w:rsidR="00000000" w:rsidDel="00000000" w:rsidP="00000000" w:rsidRDefault="00000000" w:rsidRPr="00000000" w14:paraId="000002DE">
      <w:pPr>
        <w:pageBreakBefore w:val="0"/>
        <w:numPr>
          <w:ilvl w:val="1"/>
          <w:numId w:val="2"/>
        </w:numPr>
        <w:ind w:left="1440" w:hanging="360"/>
        <w:jc w:val="both"/>
        <w:rPr>
          <w:u w:val="none"/>
        </w:rPr>
      </w:pPr>
      <w:r w:rsidDel="00000000" w:rsidR="00000000" w:rsidRPr="00000000">
        <w:rPr>
          <w:rtl w:val="0"/>
        </w:rPr>
        <w:t xml:space="preserve">Ver: visto/a</w:t>
      </w:r>
    </w:p>
    <w:p w:rsidR="00000000" w:rsidDel="00000000" w:rsidP="00000000" w:rsidRDefault="00000000" w:rsidRPr="00000000" w14:paraId="000002DF">
      <w:pPr>
        <w:pageBreakBefore w:val="0"/>
        <w:numPr>
          <w:ilvl w:val="1"/>
          <w:numId w:val="2"/>
        </w:numPr>
        <w:ind w:left="1440" w:hanging="360"/>
        <w:jc w:val="both"/>
        <w:rPr>
          <w:u w:val="none"/>
        </w:rPr>
      </w:pPr>
      <w:r w:rsidDel="00000000" w:rsidR="00000000" w:rsidRPr="00000000">
        <w:rPr>
          <w:rtl w:val="0"/>
        </w:rPr>
        <w:t xml:space="preserve">Romper: roto/a</w:t>
      </w:r>
    </w:p>
    <w:p w:rsidR="00000000" w:rsidDel="00000000" w:rsidP="00000000" w:rsidRDefault="00000000" w:rsidRPr="00000000" w14:paraId="000002E0">
      <w:pPr>
        <w:pageBreakBefore w:val="0"/>
        <w:numPr>
          <w:ilvl w:val="1"/>
          <w:numId w:val="2"/>
        </w:numPr>
        <w:ind w:left="1440" w:hanging="360"/>
        <w:jc w:val="both"/>
        <w:rPr>
          <w:u w:val="none"/>
        </w:rPr>
      </w:pPr>
      <w:r w:rsidDel="00000000" w:rsidR="00000000" w:rsidRPr="00000000">
        <w:rPr>
          <w:rtl w:val="0"/>
        </w:rPr>
        <w:t xml:space="preserve">Decir: dicho/a</w:t>
      </w:r>
    </w:p>
    <w:p w:rsidR="00000000" w:rsidDel="00000000" w:rsidP="00000000" w:rsidRDefault="00000000" w:rsidRPr="00000000" w14:paraId="000002E1">
      <w:pPr>
        <w:pageBreakBefore w:val="0"/>
        <w:numPr>
          <w:ilvl w:val="1"/>
          <w:numId w:val="2"/>
        </w:numPr>
        <w:ind w:left="1440" w:hanging="360"/>
        <w:jc w:val="both"/>
        <w:rPr>
          <w:u w:val="none"/>
        </w:rPr>
      </w:pPr>
      <w:r w:rsidDel="00000000" w:rsidR="00000000" w:rsidRPr="00000000">
        <w:rPr>
          <w:rtl w:val="0"/>
        </w:rPr>
        <w:t xml:space="preserve">Hacer: hecho/a</w:t>
      </w:r>
    </w:p>
    <w:p w:rsidR="00000000" w:rsidDel="00000000" w:rsidP="00000000" w:rsidRDefault="00000000" w:rsidRPr="00000000" w14:paraId="000002E2">
      <w:pPr>
        <w:pageBreakBefore w:val="0"/>
        <w:numPr>
          <w:ilvl w:val="1"/>
          <w:numId w:val="2"/>
        </w:numPr>
        <w:ind w:left="1440" w:hanging="360"/>
        <w:jc w:val="both"/>
        <w:rPr>
          <w:u w:val="none"/>
        </w:rPr>
      </w:pPr>
      <w:r w:rsidDel="00000000" w:rsidR="00000000" w:rsidRPr="00000000">
        <w:rPr>
          <w:rtl w:val="0"/>
        </w:rPr>
        <w:t xml:space="preserve">Imprimir: impreso/a</w:t>
      </w:r>
    </w:p>
    <w:p w:rsidR="00000000" w:rsidDel="00000000" w:rsidP="00000000" w:rsidRDefault="00000000" w:rsidRPr="00000000" w14:paraId="000002E3">
      <w:pPr>
        <w:pageBreakBefore w:val="0"/>
        <w:numPr>
          <w:ilvl w:val="1"/>
          <w:numId w:val="2"/>
        </w:numPr>
        <w:ind w:left="1440" w:hanging="360"/>
        <w:jc w:val="both"/>
        <w:rPr>
          <w:u w:val="none"/>
        </w:rPr>
      </w:pPr>
      <w:r w:rsidDel="00000000" w:rsidR="00000000" w:rsidRPr="00000000">
        <w:rPr>
          <w:rtl w:val="0"/>
        </w:rPr>
        <w:t xml:space="preserve">Ir: ido/a</w:t>
      </w:r>
    </w:p>
    <w:p w:rsidR="00000000" w:rsidDel="00000000" w:rsidP="00000000" w:rsidRDefault="00000000" w:rsidRPr="00000000" w14:paraId="000002E4">
      <w:pPr>
        <w:pageBreakBefore w:val="0"/>
        <w:rPr/>
      </w:pPr>
      <w:r w:rsidDel="00000000" w:rsidR="00000000" w:rsidRPr="00000000">
        <w:rPr>
          <w:rtl w:val="0"/>
        </w:rPr>
      </w:r>
    </w:p>
    <w:p w:rsidR="00000000" w:rsidDel="00000000" w:rsidP="00000000" w:rsidRDefault="00000000" w:rsidRPr="00000000" w14:paraId="000002E5">
      <w:pPr>
        <w:pStyle w:val="Title"/>
        <w:pageBreakBefore w:val="0"/>
        <w:rPr/>
      </w:pPr>
      <w:bookmarkStart w:colFirst="0" w:colLast="0" w:name="_5d7t2fgp4tib" w:id="33"/>
      <w:bookmarkEnd w:id="33"/>
      <w:r w:rsidDel="00000000" w:rsidR="00000000" w:rsidRPr="00000000">
        <w:rPr>
          <w:rtl w:val="0"/>
        </w:rPr>
        <w:t xml:space="preserve">Present Perfect</w:t>
      </w:r>
    </w:p>
    <w:p w:rsidR="00000000" w:rsidDel="00000000" w:rsidP="00000000" w:rsidRDefault="00000000" w:rsidRPr="00000000" w14:paraId="000002E6">
      <w:pPr>
        <w:pageBreakBefore w:val="0"/>
        <w:numPr>
          <w:ilvl w:val="0"/>
          <w:numId w:val="10"/>
        </w:numPr>
        <w:ind w:left="720" w:hanging="360"/>
        <w:jc w:val="both"/>
        <w:rPr>
          <w:u w:val="none"/>
        </w:rPr>
      </w:pPr>
      <w:r w:rsidDel="00000000" w:rsidR="00000000" w:rsidRPr="00000000">
        <w:rPr>
          <w:rtl w:val="0"/>
        </w:rPr>
        <w:t xml:space="preserve">Describes whether something has happened already</w:t>
      </w:r>
    </w:p>
    <w:p w:rsidR="00000000" w:rsidDel="00000000" w:rsidP="00000000" w:rsidRDefault="00000000" w:rsidRPr="00000000" w14:paraId="000002E7">
      <w:pPr>
        <w:pageBreakBefore w:val="0"/>
        <w:numPr>
          <w:ilvl w:val="0"/>
          <w:numId w:val="10"/>
        </w:numPr>
        <w:ind w:left="720" w:hanging="360"/>
        <w:jc w:val="both"/>
        <w:rPr>
          <w:u w:val="none"/>
        </w:rPr>
      </w:pPr>
      <w:r w:rsidDel="00000000" w:rsidR="00000000" w:rsidRPr="00000000">
        <w:rPr>
          <w:rtl w:val="0"/>
        </w:rPr>
        <w:t xml:space="preserve">Present tense haber: yo he, el/la/ud ha, tu has, nosotros hemos, ellos/as han</w:t>
      </w:r>
    </w:p>
    <w:p w:rsidR="00000000" w:rsidDel="00000000" w:rsidP="00000000" w:rsidRDefault="00000000" w:rsidRPr="00000000" w14:paraId="000002E8">
      <w:pPr>
        <w:pageBreakBefore w:val="0"/>
        <w:numPr>
          <w:ilvl w:val="0"/>
          <w:numId w:val="10"/>
        </w:numPr>
        <w:ind w:left="720" w:hanging="360"/>
        <w:jc w:val="both"/>
        <w:rPr>
          <w:u w:val="none"/>
        </w:rPr>
      </w:pPr>
      <w:r w:rsidDel="00000000" w:rsidR="00000000" w:rsidRPr="00000000">
        <w:rPr>
          <w:rtl w:val="0"/>
        </w:rPr>
        <w:t xml:space="preserve">To show that something has been happening and still happening and might continue to happen: present tense haber + past participle</w:t>
      </w:r>
    </w:p>
    <w:p w:rsidR="00000000" w:rsidDel="00000000" w:rsidP="00000000" w:rsidRDefault="00000000" w:rsidRPr="00000000" w14:paraId="000002E9">
      <w:pPr>
        <w:pageBreakBefore w:val="0"/>
        <w:numPr>
          <w:ilvl w:val="0"/>
          <w:numId w:val="10"/>
        </w:numPr>
        <w:ind w:left="720" w:hanging="360"/>
        <w:jc w:val="both"/>
        <w:rPr>
          <w:u w:val="none"/>
        </w:rPr>
      </w:pPr>
      <w:r w:rsidDel="00000000" w:rsidR="00000000" w:rsidRPr="00000000">
        <w:rPr>
          <w:rtl w:val="0"/>
        </w:rPr>
        <w:t xml:space="preserve">To show that something already happened: ya + present tense haber + past participle</w:t>
      </w:r>
    </w:p>
    <w:p w:rsidR="00000000" w:rsidDel="00000000" w:rsidP="00000000" w:rsidRDefault="00000000" w:rsidRPr="00000000" w14:paraId="000002EA">
      <w:pPr>
        <w:pageBreakBefore w:val="0"/>
        <w:numPr>
          <w:ilvl w:val="0"/>
          <w:numId w:val="10"/>
        </w:numPr>
        <w:ind w:left="720" w:hanging="360"/>
        <w:jc w:val="both"/>
        <w:rPr>
          <w:u w:val="none"/>
        </w:rPr>
      </w:pPr>
      <w:r w:rsidDel="00000000" w:rsidR="00000000" w:rsidRPr="00000000">
        <w:rPr>
          <w:rtl w:val="0"/>
        </w:rPr>
        <w:t xml:space="preserve">To show that something hasn’t happened yet: todavía + no + present tense + past participle</w:t>
      </w:r>
    </w:p>
    <w:p w:rsidR="00000000" w:rsidDel="00000000" w:rsidP="00000000" w:rsidRDefault="00000000" w:rsidRPr="00000000" w14:paraId="000002EB">
      <w:pPr>
        <w:pageBreakBefore w:val="0"/>
        <w:jc w:val="both"/>
        <w:rPr/>
      </w:pPr>
      <w:r w:rsidDel="00000000" w:rsidR="00000000" w:rsidRPr="00000000">
        <w:rPr>
          <w:rtl w:val="0"/>
        </w:rPr>
      </w:r>
    </w:p>
    <w:p w:rsidR="00000000" w:rsidDel="00000000" w:rsidP="00000000" w:rsidRDefault="00000000" w:rsidRPr="00000000" w14:paraId="000002EC">
      <w:pPr>
        <w:pStyle w:val="Title"/>
        <w:pageBreakBefore w:val="0"/>
        <w:jc w:val="both"/>
        <w:rPr/>
      </w:pPr>
      <w:bookmarkStart w:colFirst="0" w:colLast="0" w:name="_vmho37zagl4r" w:id="34"/>
      <w:bookmarkEnd w:id="34"/>
      <w:r w:rsidDel="00000000" w:rsidR="00000000" w:rsidRPr="00000000">
        <w:rPr>
          <w:rtl w:val="0"/>
        </w:rPr>
        <w:t xml:space="preserve">Writing Task</w:t>
      </w:r>
    </w:p>
    <w:p w:rsidR="00000000" w:rsidDel="00000000" w:rsidP="00000000" w:rsidRDefault="00000000" w:rsidRPr="00000000" w14:paraId="000002ED">
      <w:pPr>
        <w:pageBreakBefore w:val="0"/>
        <w:rPr/>
      </w:pPr>
      <w:r w:rsidDel="00000000" w:rsidR="00000000" w:rsidRPr="00000000">
        <w:rPr>
          <w:rtl w:val="0"/>
        </w:rPr>
        <w:t xml:space="preserve">Include: </w:t>
      </w:r>
    </w:p>
    <w:p w:rsidR="00000000" w:rsidDel="00000000" w:rsidP="00000000" w:rsidRDefault="00000000" w:rsidRPr="00000000" w14:paraId="000002EE">
      <w:pPr>
        <w:pageBreakBefore w:val="0"/>
        <w:numPr>
          <w:ilvl w:val="0"/>
          <w:numId w:val="9"/>
        </w:numPr>
        <w:ind w:left="720" w:hanging="360"/>
        <w:rPr>
          <w:u w:val="none"/>
        </w:rPr>
      </w:pPr>
      <w:r w:rsidDel="00000000" w:rsidR="00000000" w:rsidRPr="00000000">
        <w:rPr>
          <w:rtl w:val="0"/>
        </w:rPr>
        <w:t xml:space="preserve">City</w:t>
      </w:r>
    </w:p>
    <w:p w:rsidR="00000000" w:rsidDel="00000000" w:rsidP="00000000" w:rsidRDefault="00000000" w:rsidRPr="00000000" w14:paraId="000002EF">
      <w:pPr>
        <w:pageBreakBefore w:val="0"/>
        <w:numPr>
          <w:ilvl w:val="0"/>
          <w:numId w:val="9"/>
        </w:numPr>
        <w:ind w:left="720" w:hanging="360"/>
        <w:rPr>
          <w:u w:val="none"/>
        </w:rPr>
      </w:pPr>
      <w:r w:rsidDel="00000000" w:rsidR="00000000" w:rsidRPr="00000000">
        <w:rPr>
          <w:rtl w:val="0"/>
        </w:rPr>
        <w:t xml:space="preserve">Date</w:t>
      </w:r>
    </w:p>
    <w:p w:rsidR="00000000" w:rsidDel="00000000" w:rsidP="00000000" w:rsidRDefault="00000000" w:rsidRPr="00000000" w14:paraId="000002F0">
      <w:pPr>
        <w:pageBreakBefore w:val="0"/>
        <w:numPr>
          <w:ilvl w:val="0"/>
          <w:numId w:val="9"/>
        </w:numPr>
        <w:ind w:left="720" w:hanging="360"/>
        <w:rPr>
          <w:u w:val="none"/>
        </w:rPr>
      </w:pPr>
      <w:r w:rsidDel="00000000" w:rsidR="00000000" w:rsidRPr="00000000">
        <w:rPr>
          <w:rtl w:val="0"/>
        </w:rPr>
        <w:t xml:space="preserve">Greeting</w:t>
      </w:r>
    </w:p>
    <w:p w:rsidR="00000000" w:rsidDel="00000000" w:rsidP="00000000" w:rsidRDefault="00000000" w:rsidRPr="00000000" w14:paraId="000002F1">
      <w:pPr>
        <w:pageBreakBefore w:val="0"/>
        <w:numPr>
          <w:ilvl w:val="0"/>
          <w:numId w:val="9"/>
        </w:numPr>
        <w:ind w:left="720" w:hanging="360"/>
        <w:rPr>
          <w:u w:val="none"/>
        </w:rPr>
      </w:pPr>
      <w:r w:rsidDel="00000000" w:rsidR="00000000" w:rsidRPr="00000000">
        <w:rPr>
          <w:rtl w:val="0"/>
        </w:rPr>
        <w:t xml:space="preserve">3 paragraphs</w:t>
      </w:r>
    </w:p>
    <w:p w:rsidR="00000000" w:rsidDel="00000000" w:rsidP="00000000" w:rsidRDefault="00000000" w:rsidRPr="00000000" w14:paraId="000002F2">
      <w:pPr>
        <w:pageBreakBefore w:val="0"/>
        <w:numPr>
          <w:ilvl w:val="0"/>
          <w:numId w:val="9"/>
        </w:numPr>
        <w:ind w:left="720" w:hanging="360"/>
        <w:rPr>
          <w:u w:val="none"/>
        </w:rPr>
      </w:pPr>
      <w:r w:rsidDel="00000000" w:rsidR="00000000" w:rsidRPr="00000000">
        <w:rPr>
          <w:rtl w:val="0"/>
        </w:rPr>
        <w:t xml:space="preserve">Closing</w:t>
      </w:r>
    </w:p>
    <w:p w:rsidR="00000000" w:rsidDel="00000000" w:rsidP="00000000" w:rsidRDefault="00000000" w:rsidRPr="00000000" w14:paraId="000002F3">
      <w:pPr>
        <w:pageBreakBefore w:val="0"/>
        <w:numPr>
          <w:ilvl w:val="0"/>
          <w:numId w:val="9"/>
        </w:numPr>
        <w:ind w:left="720" w:hanging="360"/>
        <w:rPr>
          <w:u w:val="none"/>
        </w:rPr>
      </w:pPr>
      <w:r w:rsidDel="00000000" w:rsidR="00000000" w:rsidRPr="00000000">
        <w:rPr>
          <w:rtl w:val="0"/>
        </w:rPr>
        <w:t xml:space="preserve">Connectors</w:t>
      </w:r>
    </w:p>
    <w:p w:rsidR="00000000" w:rsidDel="00000000" w:rsidP="00000000" w:rsidRDefault="00000000" w:rsidRPr="00000000" w14:paraId="000002F4">
      <w:pPr>
        <w:pageBreakBefore w:val="0"/>
        <w:numPr>
          <w:ilvl w:val="0"/>
          <w:numId w:val="9"/>
        </w:numPr>
        <w:ind w:left="720" w:hanging="360"/>
        <w:rPr>
          <w:u w:val="none"/>
        </w:rPr>
      </w:pPr>
      <w:r w:rsidDel="00000000" w:rsidR="00000000" w:rsidRPr="00000000">
        <w:rPr>
          <w:rtl w:val="0"/>
        </w:rPr>
        <w:t xml:space="preserve">Know the difference between tu and usted</w:t>
      </w:r>
    </w:p>
    <w:p w:rsidR="00000000" w:rsidDel="00000000" w:rsidP="00000000" w:rsidRDefault="00000000" w:rsidRPr="00000000" w14:paraId="000002F5">
      <w:pPr>
        <w:pageBreakBefore w:val="0"/>
        <w:numPr>
          <w:ilvl w:val="0"/>
          <w:numId w:val="9"/>
        </w:numPr>
        <w:ind w:left="720" w:hanging="360"/>
        <w:rPr>
          <w:u w:val="none"/>
        </w:rPr>
      </w:pPr>
      <w:r w:rsidDel="00000000" w:rsidR="00000000" w:rsidRPr="00000000">
        <w:rPr>
          <w:rtl w:val="0"/>
        </w:rPr>
        <w:t xml:space="preserve">At least 100 words</w:t>
      </w:r>
    </w:p>
    <w:p w:rsidR="00000000" w:rsidDel="00000000" w:rsidP="00000000" w:rsidRDefault="00000000" w:rsidRPr="00000000" w14:paraId="000002F6">
      <w:pPr>
        <w:pageBreakBefore w:val="0"/>
        <w:numPr>
          <w:ilvl w:val="0"/>
          <w:numId w:val="9"/>
        </w:numPr>
        <w:ind w:left="720" w:hanging="360"/>
        <w:rPr>
          <w:u w:val="none"/>
        </w:rPr>
      </w:pPr>
      <w:r w:rsidDel="00000000" w:rsidR="00000000" w:rsidRPr="00000000">
        <w:rPr>
          <w:rtl w:val="0"/>
        </w:rPr>
        <w:t xml:space="preserve">Don’t copy ideas</w:t>
      </w:r>
    </w:p>
    <w:p w:rsidR="00000000" w:rsidDel="00000000" w:rsidP="00000000" w:rsidRDefault="00000000" w:rsidRPr="00000000" w14:paraId="000002F7">
      <w:pPr>
        <w:pageBreakBefore w:val="0"/>
        <w:rPr/>
      </w:pPr>
      <w:r w:rsidDel="00000000" w:rsidR="00000000" w:rsidRPr="00000000">
        <w:rPr>
          <w:rtl w:val="0"/>
        </w:rPr>
      </w:r>
    </w:p>
    <w:p w:rsidR="00000000" w:rsidDel="00000000" w:rsidP="00000000" w:rsidRDefault="00000000" w:rsidRPr="00000000" w14:paraId="000002F8">
      <w:pPr>
        <w:pageBreakBefore w:val="0"/>
        <w:rPr/>
      </w:pPr>
      <w:ins w:author="MAYA RAYTSEN" w:id="0" w:date="2020-01-13T03:24:29Z">
        <w:r w:rsidDel="00000000" w:rsidR="00000000" w:rsidRPr="00000000">
          <w:rPr>
            <w:rtl w:val="0"/>
          </w:rPr>
          <w:t xml:space="preserve">                                                                                 </w:t>
        </w:r>
      </w:ins>
      <w:r w:rsidDel="00000000" w:rsidR="00000000" w:rsidRPr="00000000">
        <w:rPr>
          <w:rtl w:val="0"/>
        </w:rPr>
      </w:r>
    </w:p>
    <w:sectPr>
      <w:headerReference r:id="rId6" w:type="default"/>
      <w:headerReference r:id="rId7" w:type="first"/>
      <w:footerReference r:id="rId8" w:type="default"/>
      <w:footerReference r:id="rId9"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ardo">
    <w:embedRegular w:fontKey="{00000000-0000-0000-0000-000000000000}" r:id="rId5" w:subsetted="0"/>
    <w:embedBold w:fontKey="{00000000-0000-0000-0000-000000000000}" r:id="rId6" w:subsetted="0"/>
    <w:embedItalic w:fontKey="{00000000-0000-0000-0000-000000000000}" r:id="rId7"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C">
    <w:pPr>
      <w:pageBreakBefore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D">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9">
    <w:pPr>
      <w:pageBreakBefore w:val="0"/>
      <w:rPr>
        <w:sz w:val="16"/>
        <w:szCs w:val="16"/>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A">
    <w:pPr>
      <w:pageBreakBefore w:val="0"/>
      <w:rPr>
        <w:sz w:val="16"/>
        <w:szCs w:val="16"/>
      </w:rPr>
    </w:pPr>
    <w:r w:rsidDel="00000000" w:rsidR="00000000" w:rsidRPr="00000000">
      <w:rPr>
        <w:sz w:val="16"/>
        <w:szCs w:val="16"/>
        <w:rtl w:val="0"/>
      </w:rPr>
      <w:t xml:space="preserve">Last updated: 5/15/19</w:t>
    </w:r>
  </w:p>
  <w:p w:rsidR="00000000" w:rsidDel="00000000" w:rsidP="00000000" w:rsidRDefault="00000000" w:rsidRPr="00000000" w14:paraId="000002FB">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Cardo-regular.ttf"/><Relationship Id="rId6" Type="http://schemas.openxmlformats.org/officeDocument/2006/relationships/font" Target="fonts/Cardo-bold.ttf"/><Relationship Id="rId7"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