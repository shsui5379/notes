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r95287vg3pb0" w:id="0"/>
      <w:bookmarkEnd w:id="0"/>
      <w:r w:rsidDel="00000000" w:rsidR="00000000" w:rsidRPr="00000000">
        <w:rPr>
          <w:rtl w:val="0"/>
        </w:rPr>
        <w:t xml:space="preserve">Programming</w:t>
      </w:r>
    </w:p>
    <w:p w:rsidR="00000000" w:rsidDel="00000000" w:rsidP="00000000" w:rsidRDefault="00000000" w:rsidRPr="00000000" w14:paraId="00000002">
      <w:pPr>
        <w:pageBreakBefore w:val="0"/>
        <w:numPr>
          <w:ilvl w:val="0"/>
          <w:numId w:val="1"/>
        </w:numPr>
        <w:rPr>
          <w:highlight w:val="yellow"/>
        </w:rPr>
      </w:pPr>
      <w:r w:rsidDel="00000000" w:rsidR="00000000" w:rsidRPr="00000000">
        <w:rPr>
          <w:highlight w:val="yellow"/>
          <w:rtl w:val="0"/>
        </w:rPr>
        <w:t xml:space="preserve">Algorithms</w:t>
      </w:r>
    </w:p>
    <w:p w:rsidR="00000000" w:rsidDel="00000000" w:rsidP="00000000" w:rsidRDefault="00000000" w:rsidRPr="00000000" w14:paraId="00000003">
      <w:pPr>
        <w:pageBreakBefore w:val="0"/>
        <w:numPr>
          <w:ilvl w:val="1"/>
          <w:numId w:val="1"/>
        </w:numPr>
        <w:ind w:left="1440" w:hanging="360"/>
      </w:pPr>
      <w:r w:rsidDel="00000000" w:rsidR="00000000" w:rsidRPr="00000000">
        <w:rPr>
          <w:rtl w:val="0"/>
        </w:rPr>
        <w:t xml:space="preserve">Systematic way to solve problems</w:t>
      </w:r>
    </w:p>
    <w:p w:rsidR="00000000" w:rsidDel="00000000" w:rsidP="00000000" w:rsidRDefault="00000000" w:rsidRPr="00000000" w14:paraId="00000004">
      <w:pPr>
        <w:pageBreakBefore w:val="0"/>
        <w:numPr>
          <w:ilvl w:val="1"/>
          <w:numId w:val="1"/>
        </w:numPr>
        <w:ind w:left="1440" w:hanging="360"/>
        <w:rPr>
          <w:highlight w:val="yellow"/>
        </w:rPr>
      </w:pPr>
      <w:r w:rsidDel="00000000" w:rsidR="00000000" w:rsidRPr="00000000">
        <w:rPr>
          <w:highlight w:val="yellow"/>
          <w:rtl w:val="0"/>
        </w:rPr>
        <w:t xml:space="preserve">Flow charts</w:t>
      </w:r>
    </w:p>
    <w:p w:rsidR="00000000" w:rsidDel="00000000" w:rsidP="00000000" w:rsidRDefault="00000000" w:rsidRPr="00000000" w14:paraId="00000005">
      <w:pPr>
        <w:pageBreakBefore w:val="0"/>
        <w:numPr>
          <w:ilvl w:val="2"/>
          <w:numId w:val="1"/>
        </w:numPr>
        <w:ind w:left="2160" w:hanging="360"/>
      </w:pPr>
      <w:r w:rsidDel="00000000" w:rsidR="00000000" w:rsidRPr="00000000">
        <w:rPr>
          <w:rtl w:val="0"/>
        </w:rPr>
        <w:t xml:space="preserve">Oval </w:t>
      </w:r>
    </w:p>
    <w:p w:rsidR="00000000" w:rsidDel="00000000" w:rsidP="00000000" w:rsidRDefault="00000000" w:rsidRPr="00000000" w14:paraId="00000006">
      <w:pPr>
        <w:pageBreakBefore w:val="0"/>
        <w:numPr>
          <w:ilvl w:val="3"/>
          <w:numId w:val="1"/>
        </w:numPr>
        <w:ind w:left="2880" w:hanging="360"/>
      </w:pPr>
      <w:r w:rsidDel="00000000" w:rsidR="00000000" w:rsidRPr="00000000">
        <w:rPr>
          <w:rtl w:val="0"/>
        </w:rPr>
        <w:t xml:space="preserve">Terminal</w:t>
      </w:r>
    </w:p>
    <w:p w:rsidR="00000000" w:rsidDel="00000000" w:rsidP="00000000" w:rsidRDefault="00000000" w:rsidRPr="00000000" w14:paraId="00000007">
      <w:pPr>
        <w:pageBreakBefore w:val="0"/>
        <w:numPr>
          <w:ilvl w:val="4"/>
          <w:numId w:val="1"/>
        </w:numPr>
        <w:ind w:left="3600" w:hanging="360"/>
      </w:pPr>
      <w:r w:rsidDel="00000000" w:rsidR="00000000" w:rsidRPr="00000000">
        <w:rPr>
          <w:rtl w:val="0"/>
        </w:rPr>
        <w:t xml:space="preserve">“Start” and “end”</w:t>
      </w:r>
    </w:p>
    <w:p w:rsidR="00000000" w:rsidDel="00000000" w:rsidP="00000000" w:rsidRDefault="00000000" w:rsidRPr="00000000" w14:paraId="00000008">
      <w:pPr>
        <w:pageBreakBefore w:val="0"/>
        <w:numPr>
          <w:ilvl w:val="2"/>
          <w:numId w:val="1"/>
        </w:numPr>
        <w:ind w:left="2160" w:hanging="360"/>
      </w:pPr>
      <w:r w:rsidDel="00000000" w:rsidR="00000000" w:rsidRPr="00000000">
        <w:rPr>
          <w:rtl w:val="0"/>
        </w:rPr>
        <w:t xml:space="preserve">Rectangle -sequencing</w:t>
      </w:r>
    </w:p>
    <w:p w:rsidR="00000000" w:rsidDel="00000000" w:rsidP="00000000" w:rsidRDefault="00000000" w:rsidRPr="00000000" w14:paraId="00000009">
      <w:pPr>
        <w:pageBreakBefore w:val="0"/>
        <w:numPr>
          <w:ilvl w:val="3"/>
          <w:numId w:val="1"/>
        </w:numPr>
        <w:ind w:left="2880" w:hanging="360"/>
      </w:pPr>
      <w:r w:rsidDel="00000000" w:rsidR="00000000" w:rsidRPr="00000000">
        <w:rPr>
          <w:rtl w:val="0"/>
        </w:rPr>
        <w:t xml:space="preserve">Has step inside it, forming sequencing</w:t>
      </w:r>
    </w:p>
    <w:p w:rsidR="00000000" w:rsidDel="00000000" w:rsidP="00000000" w:rsidRDefault="00000000" w:rsidRPr="00000000" w14:paraId="0000000A">
      <w:pPr>
        <w:pageBreakBefore w:val="0"/>
        <w:numPr>
          <w:ilvl w:val="2"/>
          <w:numId w:val="1"/>
        </w:numPr>
        <w:ind w:left="2160" w:hanging="360"/>
      </w:pPr>
      <w:r w:rsidDel="00000000" w:rsidR="00000000" w:rsidRPr="00000000">
        <w:rPr>
          <w:rtl w:val="0"/>
        </w:rPr>
        <w:t xml:space="preserve">Diamond -selection</w:t>
      </w:r>
    </w:p>
    <w:p w:rsidR="00000000" w:rsidDel="00000000" w:rsidP="00000000" w:rsidRDefault="00000000" w:rsidRPr="00000000" w14:paraId="0000000B">
      <w:pPr>
        <w:pageBreakBefore w:val="0"/>
        <w:numPr>
          <w:ilvl w:val="3"/>
          <w:numId w:val="1"/>
        </w:numPr>
        <w:ind w:left="2880" w:hanging="360"/>
      </w:pPr>
      <w:r w:rsidDel="00000000" w:rsidR="00000000" w:rsidRPr="00000000">
        <w:rPr>
          <w:rtl w:val="0"/>
        </w:rPr>
        <w:t xml:space="preserve">Decision </w:t>
      </w:r>
    </w:p>
    <w:p w:rsidR="00000000" w:rsidDel="00000000" w:rsidP="00000000" w:rsidRDefault="00000000" w:rsidRPr="00000000" w14:paraId="0000000C">
      <w:pPr>
        <w:pageBreakBefore w:val="0"/>
        <w:numPr>
          <w:ilvl w:val="3"/>
          <w:numId w:val="1"/>
        </w:numPr>
        <w:ind w:left="2880" w:hanging="360"/>
      </w:pPr>
      <w:r w:rsidDel="00000000" w:rsidR="00000000" w:rsidRPr="00000000">
        <w:rPr>
          <w:rtl w:val="0"/>
        </w:rPr>
        <w:t xml:space="preserve">2 paths coming out of it, one for if condition inside is met, the other is for when it’s not met</w:t>
      </w:r>
    </w:p>
    <w:p w:rsidR="00000000" w:rsidDel="00000000" w:rsidP="00000000" w:rsidRDefault="00000000" w:rsidRPr="00000000" w14:paraId="0000000D">
      <w:pPr>
        <w:pageBreakBefore w:val="0"/>
        <w:numPr>
          <w:ilvl w:val="2"/>
          <w:numId w:val="1"/>
        </w:numPr>
        <w:ind w:left="2160" w:hanging="360"/>
      </w:pPr>
      <w:r w:rsidDel="00000000" w:rsidR="00000000" w:rsidRPr="00000000">
        <w:rPr>
          <w:rtl w:val="0"/>
        </w:rPr>
        <w:t xml:space="preserve">Parallelogram</w:t>
      </w:r>
    </w:p>
    <w:p w:rsidR="00000000" w:rsidDel="00000000" w:rsidP="00000000" w:rsidRDefault="00000000" w:rsidRPr="00000000" w14:paraId="0000000E">
      <w:pPr>
        <w:pageBreakBefore w:val="0"/>
        <w:numPr>
          <w:ilvl w:val="3"/>
          <w:numId w:val="1"/>
        </w:numPr>
        <w:ind w:left="2880" w:hanging="360"/>
      </w:pPr>
      <w:r w:rsidDel="00000000" w:rsidR="00000000" w:rsidRPr="00000000">
        <w:rPr>
          <w:rtl w:val="0"/>
        </w:rPr>
        <w:t xml:space="preserve">Data input or output</w:t>
      </w:r>
    </w:p>
    <w:p w:rsidR="00000000" w:rsidDel="00000000" w:rsidP="00000000" w:rsidRDefault="00000000" w:rsidRPr="00000000" w14:paraId="0000000F">
      <w:pPr>
        <w:pageBreakBefore w:val="0"/>
        <w:numPr>
          <w:ilvl w:val="2"/>
          <w:numId w:val="1"/>
        </w:numPr>
        <w:ind w:left="2160" w:hanging="360"/>
      </w:pPr>
      <w:r w:rsidDel="00000000" w:rsidR="00000000" w:rsidRPr="00000000">
        <w:rPr>
          <w:rtl w:val="0"/>
        </w:rPr>
        <w:t xml:space="preserve">Connected with lines that has arrow pointing to next object</w:t>
      </w:r>
    </w:p>
    <w:p w:rsidR="00000000" w:rsidDel="00000000" w:rsidP="00000000" w:rsidRDefault="00000000" w:rsidRPr="00000000" w14:paraId="00000010">
      <w:pPr>
        <w:pageBreakBefore w:val="0"/>
        <w:numPr>
          <w:ilvl w:val="2"/>
          <w:numId w:val="1"/>
        </w:numPr>
        <w:ind w:left="2160" w:hanging="360"/>
      </w:pPr>
      <w:r w:rsidDel="00000000" w:rsidR="00000000" w:rsidRPr="00000000">
        <w:rPr>
          <w:rtl w:val="0"/>
        </w:rPr>
        <w:t xml:space="preserve">Iteration -repetition</w:t>
      </w:r>
    </w:p>
    <w:p w:rsidR="00000000" w:rsidDel="00000000" w:rsidP="00000000" w:rsidRDefault="00000000" w:rsidRPr="00000000" w14:paraId="00000011">
      <w:pPr>
        <w:pageBreakBefore w:val="0"/>
        <w:numPr>
          <w:ilvl w:val="3"/>
          <w:numId w:val="1"/>
        </w:numPr>
        <w:ind w:left="2880" w:hanging="360"/>
      </w:pPr>
      <w:r w:rsidDel="00000000" w:rsidR="00000000" w:rsidRPr="00000000">
        <w:rPr>
          <w:rtl w:val="0"/>
        </w:rPr>
        <w:t xml:space="preserve">Flow keeps on flowing back to a diamond for a while</w:t>
      </w:r>
    </w:p>
    <w:p w:rsidR="00000000" w:rsidDel="00000000" w:rsidP="00000000" w:rsidRDefault="00000000" w:rsidRPr="00000000" w14:paraId="00000012">
      <w:pPr>
        <w:pageBreakBefore w:val="0"/>
        <w:numPr>
          <w:ilvl w:val="0"/>
          <w:numId w:val="1"/>
        </w:numPr>
        <w:rPr/>
      </w:pPr>
      <w:r w:rsidDel="00000000" w:rsidR="00000000" w:rsidRPr="00000000">
        <w:rPr>
          <w:rtl w:val="0"/>
        </w:rPr>
        <w:t xml:space="preserve">Register</w:t>
      </w:r>
    </w:p>
    <w:p w:rsidR="00000000" w:rsidDel="00000000" w:rsidP="00000000" w:rsidRDefault="00000000" w:rsidRPr="00000000" w14:paraId="00000013">
      <w:pPr>
        <w:pageBreakBefore w:val="0"/>
        <w:numPr>
          <w:ilvl w:val="1"/>
          <w:numId w:val="1"/>
        </w:numPr>
        <w:ind w:left="1440" w:hanging="360"/>
        <w:rPr/>
      </w:pPr>
      <w:r w:rsidDel="00000000" w:rsidR="00000000" w:rsidRPr="00000000">
        <w:rPr>
          <w:rtl w:val="0"/>
        </w:rPr>
        <w:t xml:space="preserve">Logs down variables and their values</w:t>
      </w:r>
    </w:p>
    <w:p w:rsidR="00000000" w:rsidDel="00000000" w:rsidP="00000000" w:rsidRDefault="00000000" w:rsidRPr="00000000" w14:paraId="00000014">
      <w:pPr>
        <w:pageBreakBefore w:val="0"/>
        <w:numPr>
          <w:ilvl w:val="0"/>
          <w:numId w:val="1"/>
        </w:numPr>
        <w:rPr/>
      </w:pPr>
      <w:r w:rsidDel="00000000" w:rsidR="00000000" w:rsidRPr="00000000">
        <w:rPr>
          <w:rtl w:val="0"/>
        </w:rPr>
        <w:t xml:space="preserve">Display</w:t>
      </w:r>
    </w:p>
    <w:p w:rsidR="00000000" w:rsidDel="00000000" w:rsidP="00000000" w:rsidRDefault="00000000" w:rsidRPr="00000000" w14:paraId="00000015">
      <w:pPr>
        <w:pageBreakBefore w:val="0"/>
        <w:numPr>
          <w:ilvl w:val="1"/>
          <w:numId w:val="1"/>
        </w:numPr>
        <w:ind w:left="1440" w:hanging="360"/>
        <w:rPr/>
      </w:pPr>
      <w:r w:rsidDel="00000000" w:rsidR="00000000" w:rsidRPr="00000000">
        <w:rPr>
          <w:rtl w:val="0"/>
        </w:rPr>
        <w:t xml:space="preserve">Outputs program visually</w:t>
      </w:r>
    </w:p>
    <w:p w:rsidR="00000000" w:rsidDel="00000000" w:rsidP="00000000" w:rsidRDefault="00000000" w:rsidRPr="00000000" w14:paraId="00000016">
      <w:pPr>
        <w:pageBreakBefore w:val="0"/>
        <w:numPr>
          <w:ilvl w:val="1"/>
          <w:numId w:val="1"/>
        </w:numPr>
        <w:ind w:left="1440" w:hanging="360"/>
        <w:rPr/>
      </w:pPr>
      <w:r w:rsidDel="00000000" w:rsidR="00000000" w:rsidRPr="00000000">
        <w:rPr>
          <w:rtl w:val="0"/>
        </w:rPr>
        <w:t xml:space="preserve">Operated by graphics</w:t>
      </w:r>
    </w:p>
    <w:p w:rsidR="00000000" w:rsidDel="00000000" w:rsidP="00000000" w:rsidRDefault="00000000" w:rsidRPr="00000000" w14:paraId="00000017">
      <w:pPr>
        <w:pageBreakBefore w:val="0"/>
        <w:numPr>
          <w:ilvl w:val="0"/>
          <w:numId w:val="1"/>
        </w:numPr>
        <w:rPr/>
      </w:pPr>
      <w:r w:rsidDel="00000000" w:rsidR="00000000" w:rsidRPr="00000000">
        <w:rPr>
          <w:rtl w:val="0"/>
        </w:rPr>
        <w:t xml:space="preserve">Compiler</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Reads code</w:t>
      </w:r>
    </w:p>
    <w:p w:rsidR="00000000" w:rsidDel="00000000" w:rsidP="00000000" w:rsidRDefault="00000000" w:rsidRPr="00000000" w14:paraId="00000019">
      <w:pPr>
        <w:pageBreakBefore w:val="0"/>
        <w:numPr>
          <w:ilvl w:val="0"/>
          <w:numId w:val="1"/>
        </w:numPr>
        <w:rPr/>
      </w:pPr>
      <w:r w:rsidDel="00000000" w:rsidR="00000000" w:rsidRPr="00000000">
        <w:rPr>
          <w:rtl w:val="0"/>
        </w:rPr>
        <w:t xml:space="preserve">Error checker</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Ensures no error arises from execution of code</w:t>
      </w:r>
    </w:p>
    <w:p w:rsidR="00000000" w:rsidDel="00000000" w:rsidP="00000000" w:rsidRDefault="00000000" w:rsidRPr="00000000" w14:paraId="0000001B">
      <w:pPr>
        <w:pageBreakBefore w:val="0"/>
        <w:numPr>
          <w:ilvl w:val="0"/>
          <w:numId w:val="1"/>
        </w:numPr>
        <w:rPr/>
      </w:pPr>
      <w:r w:rsidDel="00000000" w:rsidR="00000000" w:rsidRPr="00000000">
        <w:rPr>
          <w:rtl w:val="0"/>
        </w:rPr>
        <w:t xml:space="preserve">Memory writer</w:t>
      </w:r>
    </w:p>
    <w:p w:rsidR="00000000" w:rsidDel="00000000" w:rsidP="00000000" w:rsidRDefault="00000000" w:rsidRPr="00000000" w14:paraId="0000001C">
      <w:pPr>
        <w:pageBreakBefore w:val="0"/>
        <w:numPr>
          <w:ilvl w:val="1"/>
          <w:numId w:val="1"/>
        </w:numPr>
        <w:ind w:left="1440" w:hanging="360"/>
        <w:rPr/>
      </w:pPr>
      <w:r w:rsidDel="00000000" w:rsidR="00000000" w:rsidRPr="00000000">
        <w:rPr>
          <w:rtl w:val="0"/>
        </w:rPr>
        <w:t xml:space="preserve">Stores and edits into register</w:t>
      </w:r>
    </w:p>
    <w:p w:rsidR="00000000" w:rsidDel="00000000" w:rsidP="00000000" w:rsidRDefault="00000000" w:rsidRPr="00000000" w14:paraId="0000001D">
      <w:pPr>
        <w:pageBreakBefore w:val="0"/>
        <w:numPr>
          <w:ilvl w:val="0"/>
          <w:numId w:val="1"/>
        </w:numPr>
        <w:rPr/>
      </w:pPr>
      <w:r w:rsidDel="00000000" w:rsidR="00000000" w:rsidRPr="00000000">
        <w:rPr>
          <w:rtl w:val="0"/>
        </w:rPr>
        <w:t xml:space="preserve">Memory reader</w:t>
      </w:r>
    </w:p>
    <w:p w:rsidR="00000000" w:rsidDel="00000000" w:rsidP="00000000" w:rsidRDefault="00000000" w:rsidRPr="00000000" w14:paraId="0000001E">
      <w:pPr>
        <w:pageBreakBefore w:val="0"/>
        <w:numPr>
          <w:ilvl w:val="1"/>
          <w:numId w:val="1"/>
        </w:numPr>
        <w:ind w:left="1440" w:hanging="360"/>
        <w:rPr/>
      </w:pPr>
      <w:r w:rsidDel="00000000" w:rsidR="00000000" w:rsidRPr="00000000">
        <w:rPr>
          <w:rtl w:val="0"/>
        </w:rPr>
        <w:t xml:space="preserve">Retrieves values from register</w:t>
      </w:r>
    </w:p>
    <w:p w:rsidR="00000000" w:rsidDel="00000000" w:rsidP="00000000" w:rsidRDefault="00000000" w:rsidRPr="00000000" w14:paraId="0000001F">
      <w:pPr>
        <w:pageBreakBefore w:val="0"/>
        <w:numPr>
          <w:ilvl w:val="0"/>
          <w:numId w:val="1"/>
        </w:numPr>
        <w:rPr/>
      </w:pPr>
      <w:r w:rsidDel="00000000" w:rsidR="00000000" w:rsidRPr="00000000">
        <w:rPr>
          <w:rtl w:val="0"/>
        </w:rPr>
        <w:t xml:space="preserve">Graphics</w:t>
      </w:r>
    </w:p>
    <w:p w:rsidR="00000000" w:rsidDel="00000000" w:rsidP="00000000" w:rsidRDefault="00000000" w:rsidRPr="00000000" w14:paraId="00000020">
      <w:pPr>
        <w:pageBreakBefore w:val="0"/>
        <w:numPr>
          <w:ilvl w:val="1"/>
          <w:numId w:val="1"/>
        </w:numPr>
        <w:ind w:left="1440" w:hanging="360"/>
        <w:rPr/>
      </w:pPr>
      <w:r w:rsidDel="00000000" w:rsidR="00000000" w:rsidRPr="00000000">
        <w:rPr>
          <w:rtl w:val="0"/>
        </w:rPr>
        <w:t xml:space="preserve">Displays and changes what’s on display</w:t>
      </w:r>
    </w:p>
    <w:p w:rsidR="00000000" w:rsidDel="00000000" w:rsidP="00000000" w:rsidRDefault="00000000" w:rsidRPr="00000000" w14:paraId="00000021">
      <w:pPr>
        <w:pageBreakBefore w:val="0"/>
        <w:numPr>
          <w:ilvl w:val="0"/>
          <w:numId w:val="1"/>
        </w:numPr>
        <w:rPr/>
      </w:pPr>
      <w:r w:rsidDel="00000000" w:rsidR="00000000" w:rsidRPr="00000000">
        <w:rPr>
          <w:rtl w:val="0"/>
        </w:rPr>
        <w:t xml:space="preserve">Debugging</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To check that everything’s working as it should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t xml:space="preserve">Commenting</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To note what a chunk of code does</w:t>
      </w:r>
    </w:p>
    <w:p w:rsidR="00000000" w:rsidDel="00000000" w:rsidP="00000000" w:rsidRDefault="00000000" w:rsidRPr="00000000" w14:paraId="00000025">
      <w:pPr>
        <w:pageBreakBefore w:val="0"/>
        <w:numPr>
          <w:ilvl w:val="0"/>
          <w:numId w:val="1"/>
        </w:numPr>
        <w:rPr/>
      </w:pPr>
      <w:r w:rsidDel="00000000" w:rsidR="00000000" w:rsidRPr="00000000">
        <w:rPr>
          <w:rtl w:val="0"/>
        </w:rPr>
        <w:t xml:space="preserve">Pseudocode</w:t>
      </w:r>
    </w:p>
    <w:p w:rsidR="00000000" w:rsidDel="00000000" w:rsidP="00000000" w:rsidRDefault="00000000" w:rsidRPr="00000000" w14:paraId="00000026">
      <w:pPr>
        <w:pageBreakBefore w:val="0"/>
        <w:numPr>
          <w:ilvl w:val="1"/>
          <w:numId w:val="1"/>
        </w:numPr>
        <w:ind w:left="1440" w:hanging="360"/>
        <w:rPr/>
      </w:pPr>
      <w:r w:rsidDel="00000000" w:rsidR="00000000" w:rsidRPr="00000000">
        <w:rPr>
          <w:rtl w:val="0"/>
        </w:rPr>
        <w:t xml:space="preserve">Code written for human interpretation</w:t>
      </w:r>
    </w:p>
    <w:p w:rsidR="00000000" w:rsidDel="00000000" w:rsidP="00000000" w:rsidRDefault="00000000" w:rsidRPr="00000000" w14:paraId="00000027">
      <w:pPr>
        <w:pageBreakBefore w:val="0"/>
        <w:numPr>
          <w:ilvl w:val="0"/>
          <w:numId w:val="1"/>
        </w:numPr>
        <w:rPr>
          <w:u w:val="none"/>
        </w:rPr>
      </w:pPr>
      <w:r w:rsidDel="00000000" w:rsidR="00000000" w:rsidRPr="00000000">
        <w:rPr>
          <w:rtl w:val="0"/>
        </w:rPr>
        <w:t xml:space="preserve">Abstraction  -simplifies things</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Procedural</w:t>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When a chunk of code is to be repeated, define it as a function so it can be called simply by the function, without knowing how it works</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Abstract data type</w:t>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Data type not inbuilt to language</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Simulation: generates new knowledge without performing actual thing</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Higher level abstractions (most abstracted) make use of lower-level abstraction (least abstracted) on the assumption that it works, without concerning about how</w:t>
      </w:r>
    </w:p>
    <w:p w:rsidR="00000000" w:rsidDel="00000000" w:rsidP="00000000" w:rsidRDefault="00000000" w:rsidRPr="00000000" w14:paraId="0000002E">
      <w:pPr>
        <w:pageBreakBefore w:val="0"/>
        <w:numPr>
          <w:ilvl w:val="0"/>
          <w:numId w:val="4"/>
        </w:numPr>
        <w:rPr>
          <w:highlight w:val="yellow"/>
        </w:rPr>
      </w:pPr>
      <w:r w:rsidDel="00000000" w:rsidR="00000000" w:rsidRPr="00000000">
        <w:rPr>
          <w:highlight w:val="yellow"/>
          <w:rtl w:val="0"/>
        </w:rPr>
        <w:t xml:space="preserve">Snap</w:t>
      </w:r>
    </w:p>
    <w:p w:rsidR="00000000" w:rsidDel="00000000" w:rsidP="00000000" w:rsidRDefault="00000000" w:rsidRPr="00000000" w14:paraId="0000002F">
      <w:pPr>
        <w:pageBreakBefore w:val="0"/>
        <w:numPr>
          <w:ilvl w:val="1"/>
          <w:numId w:val="4"/>
        </w:numPr>
        <w:ind w:left="1440" w:hanging="360"/>
        <w:rPr/>
      </w:pPr>
      <w:r w:rsidDel="00000000" w:rsidR="00000000" w:rsidRPr="00000000">
        <w:rPr>
          <w:rtl w:val="0"/>
        </w:rPr>
        <w:t xml:space="preserve">snap.berkeley.edu</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tl w:val="0"/>
        </w:rPr>
        <w:t xml:space="preserve">Sprites</w:t>
      </w:r>
    </w:p>
    <w:p w:rsidR="00000000" w:rsidDel="00000000" w:rsidP="00000000" w:rsidRDefault="00000000" w:rsidRPr="00000000" w14:paraId="00000031">
      <w:pPr>
        <w:pageBreakBefore w:val="0"/>
        <w:numPr>
          <w:ilvl w:val="2"/>
          <w:numId w:val="4"/>
        </w:numPr>
        <w:ind w:left="2160" w:hanging="360"/>
        <w:rPr>
          <w:u w:val="none"/>
        </w:rPr>
      </w:pPr>
      <w:r w:rsidDel="00000000" w:rsidR="00000000" w:rsidRPr="00000000">
        <w:rPr>
          <w:rtl w:val="0"/>
        </w:rPr>
        <w:t xml:space="preserve">Objects on stage, manageable in corral</w:t>
      </w:r>
    </w:p>
    <w:p w:rsidR="00000000" w:rsidDel="00000000" w:rsidP="00000000" w:rsidRDefault="00000000" w:rsidRPr="00000000" w14:paraId="00000032">
      <w:pPr>
        <w:pageBreakBefore w:val="0"/>
        <w:numPr>
          <w:ilvl w:val="2"/>
          <w:numId w:val="4"/>
        </w:numPr>
        <w:ind w:left="2160" w:hanging="360"/>
        <w:rPr>
          <w:u w:val="none"/>
        </w:rPr>
      </w:pPr>
      <w:r w:rsidDel="00000000" w:rsidR="00000000" w:rsidRPr="00000000">
        <w:rPr>
          <w:rtl w:val="0"/>
        </w:rPr>
        <w:t xml:space="preserve">Costumes</w:t>
      </w:r>
    </w:p>
    <w:p w:rsidR="00000000" w:rsidDel="00000000" w:rsidP="00000000" w:rsidRDefault="00000000" w:rsidRPr="00000000" w14:paraId="00000033">
      <w:pPr>
        <w:pageBreakBefore w:val="0"/>
        <w:numPr>
          <w:ilvl w:val="3"/>
          <w:numId w:val="4"/>
        </w:numPr>
        <w:ind w:left="2880" w:hanging="360"/>
        <w:rPr>
          <w:u w:val="none"/>
        </w:rPr>
      </w:pPr>
      <w:r w:rsidDel="00000000" w:rsidR="00000000" w:rsidRPr="00000000">
        <w:rPr>
          <w:rtl w:val="0"/>
        </w:rPr>
        <w:t xml:space="preserve">Add by dropping it to costume tab</w:t>
      </w:r>
    </w:p>
    <w:p w:rsidR="00000000" w:rsidDel="00000000" w:rsidP="00000000" w:rsidRDefault="00000000" w:rsidRPr="00000000" w14:paraId="00000034">
      <w:pPr>
        <w:pageBreakBefore w:val="0"/>
        <w:numPr>
          <w:ilvl w:val="3"/>
          <w:numId w:val="4"/>
        </w:numPr>
        <w:ind w:left="2880" w:hanging="360"/>
        <w:rPr>
          <w:u w:val="none"/>
        </w:rPr>
      </w:pPr>
      <w:r w:rsidDel="00000000" w:rsidR="00000000" w:rsidRPr="00000000">
        <w:rPr>
          <w:rtl w:val="0"/>
        </w:rPr>
        <w:t xml:space="preserve">Modify with brush icon</w:t>
      </w:r>
    </w:p>
    <w:p w:rsidR="00000000" w:rsidDel="00000000" w:rsidP="00000000" w:rsidRDefault="00000000" w:rsidRPr="00000000" w14:paraId="00000035">
      <w:pPr>
        <w:pageBreakBefore w:val="0"/>
        <w:numPr>
          <w:ilvl w:val="1"/>
          <w:numId w:val="4"/>
        </w:numPr>
        <w:ind w:left="1440" w:hanging="360"/>
        <w:rPr/>
      </w:pPr>
      <w:r w:rsidDel="00000000" w:rsidR="00000000" w:rsidRPr="00000000">
        <w:rPr>
          <w:rtl w:val="0"/>
        </w:rPr>
        <w:t xml:space="preserve">Stage</w:t>
      </w:r>
    </w:p>
    <w:p w:rsidR="00000000" w:rsidDel="00000000" w:rsidP="00000000" w:rsidRDefault="00000000" w:rsidRPr="00000000" w14:paraId="00000036">
      <w:pPr>
        <w:pageBreakBefore w:val="0"/>
        <w:numPr>
          <w:ilvl w:val="2"/>
          <w:numId w:val="4"/>
        </w:numPr>
        <w:ind w:left="2160" w:hanging="360"/>
        <w:rPr>
          <w:u w:val="none"/>
        </w:rPr>
      </w:pPr>
      <w:r w:rsidDel="00000000" w:rsidR="00000000" w:rsidRPr="00000000">
        <w:rPr>
          <w:rtl w:val="0"/>
        </w:rPr>
        <w:t xml:space="preserve">display</w:t>
      </w:r>
    </w:p>
    <w:p w:rsidR="00000000" w:rsidDel="00000000" w:rsidP="00000000" w:rsidRDefault="00000000" w:rsidRPr="00000000" w14:paraId="00000037">
      <w:pPr>
        <w:pageBreakBefore w:val="0"/>
        <w:numPr>
          <w:ilvl w:val="2"/>
          <w:numId w:val="4"/>
        </w:numPr>
        <w:ind w:left="2160" w:hanging="360"/>
        <w:rPr>
          <w:u w:val="none"/>
        </w:rPr>
      </w:pPr>
      <w:r w:rsidDel="00000000" w:rsidR="00000000" w:rsidRPr="00000000">
        <w:rPr>
          <w:rtl w:val="0"/>
        </w:rPr>
        <w:t xml:space="preserve">Background</w:t>
      </w:r>
    </w:p>
    <w:p w:rsidR="00000000" w:rsidDel="00000000" w:rsidP="00000000" w:rsidRDefault="00000000" w:rsidRPr="00000000" w14:paraId="00000038">
      <w:pPr>
        <w:pageBreakBefore w:val="0"/>
        <w:numPr>
          <w:ilvl w:val="3"/>
          <w:numId w:val="4"/>
        </w:numPr>
        <w:ind w:left="2880" w:hanging="360"/>
        <w:rPr>
          <w:u w:val="none"/>
        </w:rPr>
      </w:pPr>
      <w:r w:rsidDel="00000000" w:rsidR="00000000" w:rsidRPr="00000000">
        <w:rPr>
          <w:rtl w:val="0"/>
        </w:rPr>
        <w:t xml:space="preserve">Drop pic to background tab</w:t>
      </w:r>
    </w:p>
    <w:p w:rsidR="00000000" w:rsidDel="00000000" w:rsidP="00000000" w:rsidRDefault="00000000" w:rsidRPr="00000000" w14:paraId="00000039">
      <w:pPr>
        <w:pageBreakBefore w:val="0"/>
        <w:numPr>
          <w:ilvl w:val="2"/>
          <w:numId w:val="4"/>
        </w:numPr>
        <w:ind w:left="2160" w:hanging="360"/>
        <w:rPr>
          <w:u w:val="none"/>
        </w:rPr>
      </w:pPr>
      <w:r w:rsidDel="00000000" w:rsidR="00000000" w:rsidRPr="00000000">
        <w:rPr>
          <w:rtl w:val="0"/>
        </w:rPr>
        <w:t xml:space="preserve">Size: 480 width by 360 height by default</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Cleanup</w:t>
      </w:r>
    </w:p>
    <w:p w:rsidR="00000000" w:rsidDel="00000000" w:rsidP="00000000" w:rsidRDefault="00000000" w:rsidRPr="00000000" w14:paraId="0000003B">
      <w:pPr>
        <w:pageBreakBefore w:val="0"/>
        <w:numPr>
          <w:ilvl w:val="2"/>
          <w:numId w:val="4"/>
        </w:numPr>
        <w:ind w:left="2160" w:hanging="360"/>
        <w:rPr>
          <w:u w:val="none"/>
        </w:rPr>
      </w:pPr>
      <w:r w:rsidDel="00000000" w:rsidR="00000000" w:rsidRPr="00000000">
        <w:rPr>
          <w:rtl w:val="0"/>
        </w:rPr>
        <w:t xml:space="preserve">In right click menu</w:t>
      </w:r>
    </w:p>
    <w:p w:rsidR="00000000" w:rsidDel="00000000" w:rsidP="00000000" w:rsidRDefault="00000000" w:rsidRPr="00000000" w14:paraId="0000003C">
      <w:pPr>
        <w:pageBreakBefore w:val="0"/>
        <w:numPr>
          <w:ilvl w:val="2"/>
          <w:numId w:val="4"/>
        </w:numPr>
        <w:ind w:left="2160" w:hanging="360"/>
        <w:rPr>
          <w:u w:val="none"/>
        </w:rPr>
      </w:pPr>
      <w:r w:rsidDel="00000000" w:rsidR="00000000" w:rsidRPr="00000000">
        <w:rPr>
          <w:rtl w:val="0"/>
        </w:rPr>
        <w:t xml:space="preserve">Organizes blocks</w:t>
      </w:r>
    </w:p>
    <w:p w:rsidR="00000000" w:rsidDel="00000000" w:rsidP="00000000" w:rsidRDefault="00000000" w:rsidRPr="00000000" w14:paraId="0000003D">
      <w:pPr>
        <w:pageBreakBefore w:val="0"/>
        <w:numPr>
          <w:ilvl w:val="1"/>
          <w:numId w:val="4"/>
        </w:numPr>
        <w:ind w:left="1440" w:hanging="360"/>
        <w:rPr>
          <w:u w:val="none"/>
        </w:rPr>
      </w:pPr>
      <w:r w:rsidDel="00000000" w:rsidR="00000000" w:rsidRPr="00000000">
        <w:rPr>
          <w:rtl w:val="0"/>
        </w:rPr>
        <w:t xml:space="preserve">Comments</w:t>
      </w:r>
    </w:p>
    <w:p w:rsidR="00000000" w:rsidDel="00000000" w:rsidP="00000000" w:rsidRDefault="00000000" w:rsidRPr="00000000" w14:paraId="0000003E">
      <w:pPr>
        <w:pageBreakBefore w:val="0"/>
        <w:numPr>
          <w:ilvl w:val="2"/>
          <w:numId w:val="4"/>
        </w:numPr>
        <w:ind w:left="2160" w:hanging="360"/>
        <w:rPr>
          <w:u w:val="none"/>
        </w:rPr>
      </w:pPr>
      <w:r w:rsidDel="00000000" w:rsidR="00000000" w:rsidRPr="00000000">
        <w:rPr>
          <w:rtl w:val="0"/>
        </w:rPr>
        <w:t xml:space="preserve">Right click option to add them</w:t>
      </w:r>
    </w:p>
    <w:p w:rsidR="00000000" w:rsidDel="00000000" w:rsidP="00000000" w:rsidRDefault="00000000" w:rsidRPr="00000000" w14:paraId="0000003F">
      <w:pPr>
        <w:pageBreakBefore w:val="0"/>
        <w:numPr>
          <w:ilvl w:val="1"/>
          <w:numId w:val="4"/>
        </w:numPr>
        <w:ind w:left="1440" w:hanging="360"/>
        <w:rPr>
          <w:u w:val="none"/>
        </w:rPr>
      </w:pPr>
      <w:r w:rsidDel="00000000" w:rsidR="00000000" w:rsidRPr="00000000">
        <w:rPr>
          <w:rtl w:val="0"/>
        </w:rPr>
        <w:t xml:space="preserve">Debugging</w:t>
      </w:r>
    </w:p>
    <w:p w:rsidR="00000000" w:rsidDel="00000000" w:rsidP="00000000" w:rsidRDefault="00000000" w:rsidRPr="00000000" w14:paraId="00000040">
      <w:pPr>
        <w:pageBreakBefore w:val="0"/>
        <w:numPr>
          <w:ilvl w:val="2"/>
          <w:numId w:val="4"/>
        </w:numPr>
        <w:ind w:left="2160" w:hanging="360"/>
      </w:pPr>
      <w:r w:rsidDel="00000000" w:rsidR="00000000" w:rsidRPr="00000000">
        <w:rPr>
          <w:rtl w:val="0"/>
        </w:rPr>
        <w:t xml:space="preserve">Visible stepping highlights code as it’s executed</w:t>
      </w:r>
    </w:p>
    <w:p w:rsidR="00000000" w:rsidDel="00000000" w:rsidP="00000000" w:rsidRDefault="00000000" w:rsidRPr="00000000" w14:paraId="00000041">
      <w:pPr>
        <w:pageBreakBefore w:val="0"/>
        <w:numPr>
          <w:ilvl w:val="2"/>
          <w:numId w:val="4"/>
        </w:numPr>
        <w:ind w:left="2160" w:hanging="360"/>
      </w:pPr>
      <w:r w:rsidDel="00000000" w:rsidR="00000000" w:rsidRPr="00000000">
        <w:rPr>
          <w:rtl w:val="0"/>
        </w:rPr>
        <w:t xml:space="preserve">Show variable shows values</w:t>
      </w:r>
    </w:p>
    <w:p w:rsidR="00000000" w:rsidDel="00000000" w:rsidP="00000000" w:rsidRDefault="00000000" w:rsidRPr="00000000" w14:paraId="00000042">
      <w:pPr>
        <w:pageBreakBefore w:val="0"/>
        <w:numPr>
          <w:ilvl w:val="1"/>
          <w:numId w:val="4"/>
        </w:numPr>
        <w:ind w:left="1440" w:hanging="360"/>
        <w:rPr>
          <w:u w:val="none"/>
        </w:rPr>
      </w:pPr>
      <w:r w:rsidDel="00000000" w:rsidR="00000000" w:rsidRPr="00000000">
        <w:rPr>
          <w:rtl w:val="0"/>
        </w:rPr>
        <w:t xml:space="preserve">Custom blocks</w:t>
      </w:r>
    </w:p>
    <w:p w:rsidR="00000000" w:rsidDel="00000000" w:rsidP="00000000" w:rsidRDefault="00000000" w:rsidRPr="00000000" w14:paraId="00000043">
      <w:pPr>
        <w:pageBreakBefore w:val="0"/>
        <w:numPr>
          <w:ilvl w:val="2"/>
          <w:numId w:val="4"/>
        </w:numPr>
        <w:ind w:left="2160" w:hanging="360"/>
        <w:rPr>
          <w:u w:val="none"/>
        </w:rPr>
      </w:pPr>
      <w:r w:rsidDel="00000000" w:rsidR="00000000" w:rsidRPr="00000000">
        <w:rPr>
          <w:rtl w:val="0"/>
        </w:rPr>
        <w:t xml:space="preserve">abstraction</w:t>
      </w:r>
    </w:p>
    <w:p w:rsidR="00000000" w:rsidDel="00000000" w:rsidP="00000000" w:rsidRDefault="00000000" w:rsidRPr="00000000" w14:paraId="00000044">
      <w:pPr>
        <w:pageBreakBefore w:val="0"/>
        <w:numPr>
          <w:ilvl w:val="2"/>
          <w:numId w:val="4"/>
        </w:numPr>
        <w:ind w:left="2160" w:hanging="360"/>
        <w:rPr>
          <w:u w:val="none"/>
        </w:rPr>
      </w:pPr>
      <w:r w:rsidDel="00000000" w:rsidR="00000000" w:rsidRPr="00000000">
        <w:rPr>
          <w:rtl w:val="0"/>
        </w:rPr>
        <w:t xml:space="preserve">Create block with make block</w:t>
      </w:r>
    </w:p>
    <w:p w:rsidR="00000000" w:rsidDel="00000000" w:rsidP="00000000" w:rsidRDefault="00000000" w:rsidRPr="00000000" w14:paraId="00000045">
      <w:pPr>
        <w:pageBreakBefore w:val="0"/>
        <w:numPr>
          <w:ilvl w:val="2"/>
          <w:numId w:val="4"/>
        </w:numPr>
        <w:ind w:left="2160" w:hanging="360"/>
        <w:rPr>
          <w:u w:val="none"/>
        </w:rPr>
      </w:pPr>
      <w:r w:rsidDel="00000000" w:rsidR="00000000" w:rsidRPr="00000000">
        <w:rPr>
          <w:rtl w:val="0"/>
        </w:rPr>
        <w:t xml:space="preserve">Basically compresses a chunk into just a block</w:t>
      </w:r>
    </w:p>
    <w:p w:rsidR="00000000" w:rsidDel="00000000" w:rsidP="00000000" w:rsidRDefault="00000000" w:rsidRPr="00000000" w14:paraId="00000046">
      <w:pPr>
        <w:pageBreakBefore w:val="0"/>
        <w:numPr>
          <w:ilvl w:val="2"/>
          <w:numId w:val="4"/>
        </w:numPr>
        <w:ind w:left="2160" w:hanging="360"/>
        <w:rPr>
          <w:u w:val="none"/>
        </w:rPr>
      </w:pPr>
      <w:r w:rsidDel="00000000" w:rsidR="00000000" w:rsidRPr="00000000">
        <w:rPr>
          <w:rtl w:val="0"/>
        </w:rPr>
        <w:t xml:space="preserve">Edit by right click</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tl w:val="0"/>
        </w:rPr>
        <w:t xml:space="preserve">+ sign can add inputs, so arguments can be inputted and passed to the algorithm within</w:t>
      </w:r>
    </w:p>
    <w:p w:rsidR="00000000" w:rsidDel="00000000" w:rsidP="00000000" w:rsidRDefault="00000000" w:rsidRPr="00000000" w14:paraId="00000048">
      <w:pPr>
        <w:pageBreakBefore w:val="0"/>
        <w:numPr>
          <w:ilvl w:val="2"/>
          <w:numId w:val="4"/>
        </w:numPr>
        <w:ind w:left="2160" w:hanging="360"/>
        <w:rPr>
          <w:u w:val="none"/>
        </w:rPr>
      </w:pPr>
      <w:r w:rsidDel="00000000" w:rsidR="00000000" w:rsidRPr="00000000">
        <w:rPr>
          <w:rtl w:val="0"/>
        </w:rPr>
        <w:t xml:space="preserve">Command makes procedural abstraction, as it involves steps.  Reporter and predicates create abstract data type, as it reports values. </w:t>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tl w:val="0"/>
        </w:rPr>
        <w:t xml:space="preserve">More blocks can be imported from files tab</w:t>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tl w:val="0"/>
        </w:rPr>
        <w:t xml:space="preserve">Motion</w:t>
      </w:r>
    </w:p>
    <w:p w:rsidR="00000000" w:rsidDel="00000000" w:rsidP="00000000" w:rsidRDefault="00000000" w:rsidRPr="00000000" w14:paraId="0000004B">
      <w:pPr>
        <w:pageBreakBefore w:val="0"/>
        <w:numPr>
          <w:ilvl w:val="2"/>
          <w:numId w:val="4"/>
        </w:numPr>
        <w:ind w:left="2160" w:hanging="360"/>
        <w:rPr>
          <w:u w:val="none"/>
        </w:rPr>
      </w:pPr>
      <w:r w:rsidDel="00000000" w:rsidR="00000000" w:rsidRPr="00000000">
        <w:rPr>
          <w:rtl w:val="0"/>
        </w:rPr>
        <w:t xml:space="preserve">Moves sprite</w:t>
      </w:r>
    </w:p>
    <w:p w:rsidR="00000000" w:rsidDel="00000000" w:rsidP="00000000" w:rsidRDefault="00000000" w:rsidRPr="00000000" w14:paraId="0000004C">
      <w:pPr>
        <w:pageBreakBefore w:val="0"/>
        <w:numPr>
          <w:ilvl w:val="1"/>
          <w:numId w:val="4"/>
        </w:numPr>
        <w:ind w:left="1440" w:hanging="360"/>
        <w:rPr>
          <w:u w:val="none"/>
        </w:rPr>
      </w:pPr>
      <w:r w:rsidDel="00000000" w:rsidR="00000000" w:rsidRPr="00000000">
        <w:rPr>
          <w:rtl w:val="0"/>
        </w:rPr>
        <w:t xml:space="preserve">Looks</w:t>
      </w:r>
    </w:p>
    <w:p w:rsidR="00000000" w:rsidDel="00000000" w:rsidP="00000000" w:rsidRDefault="00000000" w:rsidRPr="00000000" w14:paraId="0000004D">
      <w:pPr>
        <w:pageBreakBefore w:val="0"/>
        <w:numPr>
          <w:ilvl w:val="2"/>
          <w:numId w:val="4"/>
        </w:numPr>
        <w:ind w:left="2160" w:hanging="360"/>
        <w:rPr>
          <w:u w:val="none"/>
        </w:rPr>
      </w:pPr>
      <w:r w:rsidDel="00000000" w:rsidR="00000000" w:rsidRPr="00000000">
        <w:rPr>
          <w:rtl w:val="0"/>
        </w:rPr>
        <w:t xml:space="preserve">Changes sprite’s appearance</w:t>
      </w:r>
    </w:p>
    <w:p w:rsidR="00000000" w:rsidDel="00000000" w:rsidP="00000000" w:rsidRDefault="00000000" w:rsidRPr="00000000" w14:paraId="0000004E">
      <w:pPr>
        <w:pageBreakBefore w:val="0"/>
        <w:numPr>
          <w:ilvl w:val="1"/>
          <w:numId w:val="4"/>
        </w:numPr>
        <w:ind w:left="1440" w:hanging="360"/>
        <w:rPr>
          <w:u w:val="none"/>
        </w:rPr>
      </w:pPr>
      <w:r w:rsidDel="00000000" w:rsidR="00000000" w:rsidRPr="00000000">
        <w:rPr>
          <w:rtl w:val="0"/>
        </w:rPr>
        <w:t xml:space="preserve">Sound</w:t>
      </w:r>
    </w:p>
    <w:p w:rsidR="00000000" w:rsidDel="00000000" w:rsidP="00000000" w:rsidRDefault="00000000" w:rsidRPr="00000000" w14:paraId="0000004F">
      <w:pPr>
        <w:pageBreakBefore w:val="0"/>
        <w:numPr>
          <w:ilvl w:val="2"/>
          <w:numId w:val="4"/>
        </w:numPr>
        <w:ind w:left="2160" w:hanging="360"/>
        <w:rPr>
          <w:u w:val="none"/>
        </w:rPr>
      </w:pPr>
      <w:r w:rsidDel="00000000" w:rsidR="00000000" w:rsidRPr="00000000">
        <w:rPr>
          <w:rtl w:val="0"/>
        </w:rPr>
        <w:t xml:space="preserve">Makes sounds</w:t>
      </w:r>
    </w:p>
    <w:p w:rsidR="00000000" w:rsidDel="00000000" w:rsidP="00000000" w:rsidRDefault="00000000" w:rsidRPr="00000000" w14:paraId="00000050">
      <w:pPr>
        <w:pageBreakBefore w:val="0"/>
        <w:numPr>
          <w:ilvl w:val="1"/>
          <w:numId w:val="4"/>
        </w:numPr>
        <w:ind w:left="1440" w:hanging="360"/>
        <w:rPr>
          <w:u w:val="none"/>
        </w:rPr>
      </w:pPr>
      <w:r w:rsidDel="00000000" w:rsidR="00000000" w:rsidRPr="00000000">
        <w:rPr>
          <w:rtl w:val="0"/>
        </w:rPr>
        <w:t xml:space="preserve">Pen</w:t>
      </w:r>
    </w:p>
    <w:p w:rsidR="00000000" w:rsidDel="00000000" w:rsidP="00000000" w:rsidRDefault="00000000" w:rsidRPr="00000000" w14:paraId="00000051">
      <w:pPr>
        <w:pageBreakBefore w:val="0"/>
        <w:numPr>
          <w:ilvl w:val="2"/>
          <w:numId w:val="4"/>
        </w:numPr>
        <w:ind w:left="2160" w:hanging="360"/>
        <w:rPr>
          <w:u w:val="none"/>
        </w:rPr>
      </w:pPr>
      <w:r w:rsidDel="00000000" w:rsidR="00000000" w:rsidRPr="00000000">
        <w:rPr>
          <w:rtl w:val="0"/>
        </w:rPr>
        <w:t xml:space="preserve">Makes drawings</w:t>
      </w:r>
    </w:p>
    <w:p w:rsidR="00000000" w:rsidDel="00000000" w:rsidP="00000000" w:rsidRDefault="00000000" w:rsidRPr="00000000" w14:paraId="00000052">
      <w:pPr>
        <w:pageBreakBefore w:val="0"/>
        <w:numPr>
          <w:ilvl w:val="2"/>
          <w:numId w:val="4"/>
        </w:numPr>
        <w:ind w:left="2160" w:hanging="360"/>
        <w:rPr>
          <w:u w:val="none"/>
        </w:rPr>
      </w:pPr>
      <w:r w:rsidDel="00000000" w:rsidR="00000000" w:rsidRPr="00000000">
        <w:rPr>
          <w:rtl w:val="0"/>
        </w:rPr>
        <w:t xml:space="preserve">Pen down makes sprite leave a trail when moving</w:t>
      </w:r>
    </w:p>
    <w:p w:rsidR="00000000" w:rsidDel="00000000" w:rsidP="00000000" w:rsidRDefault="00000000" w:rsidRPr="00000000" w14:paraId="00000053">
      <w:pPr>
        <w:pageBreakBefore w:val="0"/>
        <w:numPr>
          <w:ilvl w:val="1"/>
          <w:numId w:val="4"/>
        </w:numPr>
        <w:ind w:left="1440" w:hanging="360"/>
        <w:rPr>
          <w:u w:val="none"/>
        </w:rPr>
      </w:pPr>
      <w:r w:rsidDel="00000000" w:rsidR="00000000" w:rsidRPr="00000000">
        <w:rPr>
          <w:rtl w:val="0"/>
        </w:rPr>
        <w:t xml:space="preserve">Controls</w:t>
      </w:r>
    </w:p>
    <w:p w:rsidR="00000000" w:rsidDel="00000000" w:rsidP="00000000" w:rsidRDefault="00000000" w:rsidRPr="00000000" w14:paraId="00000054">
      <w:pPr>
        <w:pageBreakBefore w:val="0"/>
        <w:numPr>
          <w:ilvl w:val="2"/>
          <w:numId w:val="4"/>
        </w:numPr>
        <w:ind w:left="2160" w:hanging="360"/>
        <w:rPr>
          <w:u w:val="none"/>
        </w:rPr>
      </w:pPr>
      <w:r w:rsidDel="00000000" w:rsidR="00000000" w:rsidRPr="00000000">
        <w:rPr>
          <w:rtl w:val="0"/>
        </w:rPr>
        <w:t xml:space="preserve">Creates conditionals, loops, etc for chunks of code</w:t>
      </w:r>
    </w:p>
    <w:p w:rsidR="00000000" w:rsidDel="00000000" w:rsidP="00000000" w:rsidRDefault="00000000" w:rsidRPr="00000000" w14:paraId="00000055">
      <w:pPr>
        <w:pageBreakBefore w:val="0"/>
        <w:numPr>
          <w:ilvl w:val="1"/>
          <w:numId w:val="4"/>
        </w:numPr>
        <w:ind w:left="1440" w:hanging="360"/>
        <w:rPr>
          <w:u w:val="none"/>
        </w:rPr>
      </w:pPr>
      <w:r w:rsidDel="00000000" w:rsidR="00000000" w:rsidRPr="00000000">
        <w:rPr>
          <w:rtl w:val="0"/>
        </w:rPr>
        <w:t xml:space="preserve">Sensing</w:t>
      </w:r>
    </w:p>
    <w:p w:rsidR="00000000" w:rsidDel="00000000" w:rsidP="00000000" w:rsidRDefault="00000000" w:rsidRPr="00000000" w14:paraId="00000056">
      <w:pPr>
        <w:pageBreakBefore w:val="0"/>
        <w:numPr>
          <w:ilvl w:val="2"/>
          <w:numId w:val="4"/>
        </w:numPr>
        <w:ind w:left="2160" w:hanging="360"/>
        <w:rPr>
          <w:u w:val="none"/>
        </w:rPr>
      </w:pPr>
      <w:r w:rsidDel="00000000" w:rsidR="00000000" w:rsidRPr="00000000">
        <w:rPr>
          <w:rtl w:val="0"/>
        </w:rPr>
        <w:t xml:space="preserve">Receives data</w:t>
      </w:r>
    </w:p>
    <w:p w:rsidR="00000000" w:rsidDel="00000000" w:rsidP="00000000" w:rsidRDefault="00000000" w:rsidRPr="00000000" w14:paraId="00000057">
      <w:pPr>
        <w:pageBreakBefore w:val="0"/>
        <w:numPr>
          <w:ilvl w:val="1"/>
          <w:numId w:val="4"/>
        </w:numPr>
        <w:ind w:left="1440" w:hanging="360"/>
        <w:rPr>
          <w:u w:val="none"/>
        </w:rPr>
      </w:pPr>
      <w:r w:rsidDel="00000000" w:rsidR="00000000" w:rsidRPr="00000000">
        <w:rPr>
          <w:rtl w:val="0"/>
        </w:rPr>
        <w:t xml:space="preserve">Operators</w:t>
      </w:r>
    </w:p>
    <w:p w:rsidR="00000000" w:rsidDel="00000000" w:rsidP="00000000" w:rsidRDefault="00000000" w:rsidRPr="00000000" w14:paraId="00000058">
      <w:pPr>
        <w:pageBreakBefore w:val="0"/>
        <w:numPr>
          <w:ilvl w:val="2"/>
          <w:numId w:val="4"/>
        </w:numPr>
        <w:ind w:left="2160" w:hanging="360"/>
        <w:rPr>
          <w:u w:val="none"/>
        </w:rPr>
      </w:pPr>
      <w:r w:rsidDel="00000000" w:rsidR="00000000" w:rsidRPr="00000000">
        <w:rPr>
          <w:rtl w:val="0"/>
        </w:rPr>
        <w:t xml:space="preserve">Does math and booleans</w:t>
      </w:r>
    </w:p>
    <w:p w:rsidR="00000000" w:rsidDel="00000000" w:rsidP="00000000" w:rsidRDefault="00000000" w:rsidRPr="00000000" w14:paraId="00000059">
      <w:pPr>
        <w:pageBreakBefore w:val="0"/>
        <w:numPr>
          <w:ilvl w:val="2"/>
          <w:numId w:val="4"/>
        </w:numPr>
        <w:ind w:left="2160" w:hanging="360"/>
        <w:rPr>
          <w:u w:val="none"/>
        </w:rPr>
      </w:pPr>
      <w:r w:rsidDel="00000000" w:rsidR="00000000" w:rsidRPr="00000000">
        <w:rPr>
          <w:rtl w:val="0"/>
        </w:rPr>
        <w:t xml:space="preserve">For random: if input is integer, outputs integer.  If float, out is float </w:t>
      </w:r>
    </w:p>
    <w:p w:rsidR="00000000" w:rsidDel="00000000" w:rsidP="00000000" w:rsidRDefault="00000000" w:rsidRPr="00000000" w14:paraId="0000005A">
      <w:pPr>
        <w:pageBreakBefore w:val="0"/>
        <w:numPr>
          <w:ilvl w:val="2"/>
          <w:numId w:val="4"/>
        </w:numPr>
        <w:ind w:left="2160" w:hanging="360"/>
        <w:rPr>
          <w:u w:val="none"/>
        </w:rPr>
      </w:pPr>
      <w:r w:rsidDel="00000000" w:rsidR="00000000" w:rsidRPr="00000000">
        <w:rPr>
          <w:rtl w:val="0"/>
        </w:rPr>
        <w:t xml:space="preserve">Boolean: And requires all to be true to be true, or requires at least one true to be true.  Not negates truth value</w:t>
      </w:r>
    </w:p>
    <w:p w:rsidR="00000000" w:rsidDel="00000000" w:rsidP="00000000" w:rsidRDefault="00000000" w:rsidRPr="00000000" w14:paraId="0000005B">
      <w:pPr>
        <w:pageBreakBefore w:val="0"/>
        <w:numPr>
          <w:ilvl w:val="1"/>
          <w:numId w:val="4"/>
        </w:numPr>
        <w:ind w:left="1440" w:hanging="360"/>
        <w:rPr>
          <w:u w:val="none"/>
        </w:rPr>
      </w:pPr>
      <w:r w:rsidDel="00000000" w:rsidR="00000000" w:rsidRPr="00000000">
        <w:rPr>
          <w:rtl w:val="0"/>
        </w:rPr>
        <w:t xml:space="preserve">Variables</w:t>
      </w:r>
    </w:p>
    <w:p w:rsidR="00000000" w:rsidDel="00000000" w:rsidP="00000000" w:rsidRDefault="00000000" w:rsidRPr="00000000" w14:paraId="0000005C">
      <w:pPr>
        <w:pageBreakBefore w:val="0"/>
        <w:numPr>
          <w:ilvl w:val="2"/>
          <w:numId w:val="4"/>
        </w:numPr>
        <w:ind w:left="2160" w:hanging="360"/>
        <w:rPr>
          <w:u w:val="none"/>
        </w:rPr>
      </w:pPr>
      <w:r w:rsidDel="00000000" w:rsidR="00000000" w:rsidRPr="00000000">
        <w:rPr>
          <w:rtl w:val="0"/>
        </w:rPr>
        <w:t xml:space="preserve">Stores processable values </w:t>
      </w:r>
    </w:p>
    <w:p w:rsidR="00000000" w:rsidDel="00000000" w:rsidP="00000000" w:rsidRDefault="00000000" w:rsidRPr="00000000" w14:paraId="0000005D">
      <w:pPr>
        <w:pageBreakBefore w:val="0"/>
        <w:numPr>
          <w:ilvl w:val="2"/>
          <w:numId w:val="4"/>
        </w:numPr>
        <w:ind w:left="2160" w:hanging="360"/>
        <w:rPr>
          <w:u w:val="none"/>
        </w:rPr>
      </w:pPr>
      <w:r w:rsidDel="00000000" w:rsidR="00000000" w:rsidRPr="00000000">
        <w:rPr>
          <w:rtl w:val="0"/>
        </w:rPr>
        <w:t xml:space="preserve">Global: accessible by all scripts</w:t>
      </w:r>
    </w:p>
    <w:p w:rsidR="00000000" w:rsidDel="00000000" w:rsidP="00000000" w:rsidRDefault="00000000" w:rsidRPr="00000000" w14:paraId="0000005E">
      <w:pPr>
        <w:pageBreakBefore w:val="0"/>
        <w:numPr>
          <w:ilvl w:val="2"/>
          <w:numId w:val="4"/>
        </w:numPr>
        <w:ind w:left="2160" w:hanging="360"/>
        <w:rPr>
          <w:u w:val="none"/>
        </w:rPr>
      </w:pPr>
      <w:r w:rsidDel="00000000" w:rsidR="00000000" w:rsidRPr="00000000">
        <w:rPr>
          <w:rtl w:val="0"/>
        </w:rPr>
        <w:t xml:space="preserve">Local: accessible by certain scripts</w:t>
      </w:r>
    </w:p>
    <w:p w:rsidR="00000000" w:rsidDel="00000000" w:rsidP="00000000" w:rsidRDefault="00000000" w:rsidRPr="00000000" w14:paraId="0000005F">
      <w:pPr>
        <w:pageBreakBefore w:val="0"/>
        <w:numPr>
          <w:ilvl w:val="1"/>
          <w:numId w:val="4"/>
        </w:numPr>
        <w:ind w:left="1440" w:hanging="360"/>
        <w:rPr>
          <w:u w:val="none"/>
        </w:rPr>
      </w:pPr>
      <w:r w:rsidDel="00000000" w:rsidR="00000000" w:rsidRPr="00000000">
        <w:rPr>
          <w:rtl w:val="0"/>
        </w:rPr>
        <w:t xml:space="preserve">Command</w:t>
      </w:r>
    </w:p>
    <w:p w:rsidR="00000000" w:rsidDel="00000000" w:rsidP="00000000" w:rsidRDefault="00000000" w:rsidRPr="00000000" w14:paraId="00000060">
      <w:pPr>
        <w:pageBreakBefore w:val="0"/>
        <w:numPr>
          <w:ilvl w:val="2"/>
          <w:numId w:val="4"/>
        </w:numPr>
        <w:ind w:left="2160" w:hanging="360"/>
        <w:rPr>
          <w:u w:val="none"/>
        </w:rPr>
      </w:pPr>
      <w:r w:rsidDel="00000000" w:rsidR="00000000" w:rsidRPr="00000000">
        <w:rPr>
          <w:rtl w:val="0"/>
        </w:rPr>
        <w:t xml:space="preserve">The bar with groove</w:t>
      </w:r>
    </w:p>
    <w:p w:rsidR="00000000" w:rsidDel="00000000" w:rsidP="00000000" w:rsidRDefault="00000000" w:rsidRPr="00000000" w14:paraId="00000061">
      <w:pPr>
        <w:pageBreakBefore w:val="0"/>
        <w:numPr>
          <w:ilvl w:val="2"/>
          <w:numId w:val="4"/>
        </w:numPr>
        <w:ind w:left="2160" w:hanging="360"/>
        <w:rPr>
          <w:u w:val="none"/>
        </w:rPr>
      </w:pPr>
      <w:r w:rsidDel="00000000" w:rsidR="00000000" w:rsidRPr="00000000">
        <w:rPr>
          <w:rtl w:val="0"/>
        </w:rPr>
        <w:t xml:space="preserve">Steps</w:t>
      </w:r>
    </w:p>
    <w:p w:rsidR="00000000" w:rsidDel="00000000" w:rsidP="00000000" w:rsidRDefault="00000000" w:rsidRPr="00000000" w14:paraId="00000062">
      <w:pPr>
        <w:pageBreakBefore w:val="0"/>
        <w:numPr>
          <w:ilvl w:val="1"/>
          <w:numId w:val="4"/>
        </w:numPr>
        <w:ind w:left="1440" w:hanging="360"/>
        <w:rPr>
          <w:u w:val="none"/>
        </w:rPr>
      </w:pPr>
      <w:r w:rsidDel="00000000" w:rsidR="00000000" w:rsidRPr="00000000">
        <w:rPr>
          <w:rtl w:val="0"/>
        </w:rPr>
        <w:t xml:space="preserve">Reporter</w:t>
      </w:r>
    </w:p>
    <w:p w:rsidR="00000000" w:rsidDel="00000000" w:rsidP="00000000" w:rsidRDefault="00000000" w:rsidRPr="00000000" w14:paraId="00000063">
      <w:pPr>
        <w:pageBreakBefore w:val="0"/>
        <w:numPr>
          <w:ilvl w:val="2"/>
          <w:numId w:val="4"/>
        </w:numPr>
        <w:ind w:left="2160" w:hanging="360"/>
        <w:rPr>
          <w:u w:val="none"/>
        </w:rPr>
      </w:pPr>
      <w:r w:rsidDel="00000000" w:rsidR="00000000" w:rsidRPr="00000000">
        <w:rPr>
          <w:rtl w:val="0"/>
        </w:rPr>
        <w:t xml:space="preserve">Oval</w:t>
      </w:r>
    </w:p>
    <w:p w:rsidR="00000000" w:rsidDel="00000000" w:rsidP="00000000" w:rsidRDefault="00000000" w:rsidRPr="00000000" w14:paraId="00000064">
      <w:pPr>
        <w:pageBreakBefore w:val="0"/>
        <w:numPr>
          <w:ilvl w:val="2"/>
          <w:numId w:val="4"/>
        </w:numPr>
        <w:ind w:left="2160" w:hanging="360"/>
        <w:rPr>
          <w:u w:val="none"/>
        </w:rPr>
      </w:pPr>
      <w:r w:rsidDel="00000000" w:rsidR="00000000" w:rsidRPr="00000000">
        <w:rPr>
          <w:rtl w:val="0"/>
        </w:rPr>
        <w:t xml:space="preserve">Reports a value</w:t>
      </w:r>
    </w:p>
    <w:p w:rsidR="00000000" w:rsidDel="00000000" w:rsidP="00000000" w:rsidRDefault="00000000" w:rsidRPr="00000000" w14:paraId="00000065">
      <w:pPr>
        <w:pageBreakBefore w:val="0"/>
        <w:numPr>
          <w:ilvl w:val="1"/>
          <w:numId w:val="4"/>
        </w:numPr>
        <w:ind w:left="1440" w:hanging="360"/>
        <w:rPr>
          <w:u w:val="none"/>
        </w:rPr>
      </w:pPr>
      <w:r w:rsidDel="00000000" w:rsidR="00000000" w:rsidRPr="00000000">
        <w:rPr>
          <w:rtl w:val="0"/>
        </w:rPr>
        <w:t xml:space="preserve">Predicate</w:t>
      </w:r>
    </w:p>
    <w:p w:rsidR="00000000" w:rsidDel="00000000" w:rsidP="00000000" w:rsidRDefault="00000000" w:rsidRPr="00000000" w14:paraId="00000066">
      <w:pPr>
        <w:pageBreakBefore w:val="0"/>
        <w:numPr>
          <w:ilvl w:val="2"/>
          <w:numId w:val="4"/>
        </w:numPr>
        <w:ind w:left="2160" w:hanging="360"/>
        <w:rPr>
          <w:u w:val="none"/>
        </w:rPr>
      </w:pPr>
      <w:r w:rsidDel="00000000" w:rsidR="00000000" w:rsidRPr="00000000">
        <w:rPr>
          <w:rtl w:val="0"/>
        </w:rPr>
        <w:t xml:space="preserve">Diamond</w:t>
      </w:r>
    </w:p>
    <w:p w:rsidR="00000000" w:rsidDel="00000000" w:rsidP="00000000" w:rsidRDefault="00000000" w:rsidRPr="00000000" w14:paraId="00000067">
      <w:pPr>
        <w:pageBreakBefore w:val="0"/>
        <w:numPr>
          <w:ilvl w:val="2"/>
          <w:numId w:val="4"/>
        </w:numPr>
        <w:ind w:left="2160" w:hanging="360"/>
        <w:rPr>
          <w:u w:val="none"/>
        </w:rPr>
      </w:pPr>
      <w:r w:rsidDel="00000000" w:rsidR="00000000" w:rsidRPr="00000000">
        <w:rPr>
          <w:rtl w:val="0"/>
        </w:rPr>
        <w:t xml:space="preserve">A decision, reports a Boolean</w:t>
      </w:r>
    </w:p>
    <w:p w:rsidR="00000000" w:rsidDel="00000000" w:rsidP="00000000" w:rsidRDefault="00000000" w:rsidRPr="00000000" w14:paraId="00000068">
      <w:pPr>
        <w:pageBreakBefore w:val="0"/>
        <w:numPr>
          <w:ilvl w:val="0"/>
          <w:numId w:val="4"/>
        </w:numPr>
        <w:rPr>
          <w:u w:val="none"/>
        </w:rPr>
      </w:pPr>
      <w:r w:rsidDel="00000000" w:rsidR="00000000" w:rsidRPr="00000000">
        <w:rPr>
          <w:rtl w:val="0"/>
        </w:rPr>
        <w:t xml:space="preserve">Iteration: repeating</w:t>
      </w:r>
    </w:p>
    <w:p w:rsidR="00000000" w:rsidDel="00000000" w:rsidP="00000000" w:rsidRDefault="00000000" w:rsidRPr="00000000" w14:paraId="00000069">
      <w:pPr>
        <w:pageBreakBefore w:val="0"/>
        <w:numPr>
          <w:ilvl w:val="0"/>
          <w:numId w:val="4"/>
        </w:numPr>
        <w:rPr>
          <w:u w:val="none"/>
        </w:rPr>
      </w:pPr>
      <w:r w:rsidDel="00000000" w:rsidR="00000000" w:rsidRPr="00000000">
        <w:rPr>
          <w:rtl w:val="0"/>
        </w:rPr>
        <w:t xml:space="preserve">Selection: code executed depends on case</w:t>
      </w:r>
    </w:p>
    <w:p w:rsidR="00000000" w:rsidDel="00000000" w:rsidP="00000000" w:rsidRDefault="00000000" w:rsidRPr="00000000" w14:paraId="0000006A">
      <w:pPr>
        <w:pageBreakBefore w:val="0"/>
        <w:numPr>
          <w:ilvl w:val="0"/>
          <w:numId w:val="4"/>
        </w:numPr>
        <w:rPr>
          <w:u w:val="none"/>
        </w:rPr>
      </w:pPr>
      <w:r w:rsidDel="00000000" w:rsidR="00000000" w:rsidRPr="00000000">
        <w:rPr>
          <w:rtl w:val="0"/>
        </w:rPr>
        <w:t xml:space="preserve">Sequence: series of steps</w:t>
      </w:r>
    </w:p>
    <w:p w:rsidR="00000000" w:rsidDel="00000000" w:rsidP="00000000" w:rsidRDefault="00000000" w:rsidRPr="00000000" w14:paraId="0000006B">
      <w:pPr>
        <w:pageBreakBefore w:val="0"/>
        <w:numPr>
          <w:ilvl w:val="0"/>
          <w:numId w:val="4"/>
        </w:numPr>
        <w:rPr>
          <w:u w:val="none"/>
        </w:rPr>
      </w:pPr>
      <w:r w:rsidDel="00000000" w:rsidR="00000000" w:rsidRPr="00000000">
        <w:rPr>
          <w:rtl w:val="0"/>
        </w:rPr>
        <w:t xml:space="preserve">Math: +-*/ operators</w:t>
      </w:r>
    </w:p>
    <w:p w:rsidR="00000000" w:rsidDel="00000000" w:rsidP="00000000" w:rsidRDefault="00000000" w:rsidRPr="00000000" w14:paraId="0000006C">
      <w:pPr>
        <w:pageBreakBefore w:val="0"/>
        <w:numPr>
          <w:ilvl w:val="0"/>
          <w:numId w:val="4"/>
        </w:numPr>
        <w:rPr>
          <w:u w:val="none"/>
        </w:rPr>
      </w:pPr>
      <w:r w:rsidDel="00000000" w:rsidR="00000000" w:rsidRPr="00000000">
        <w:rPr>
          <w:rtl w:val="0"/>
        </w:rPr>
        <w:t xml:space="preserve">Logic: Booleans, AND (all needs to be true for compound to be true), OR (requires at least one to be true true for compound to be true), NOT (negates truth value),  (exclusive or: both must be of different truth values for compound to be true)</w:t>
      </w:r>
    </w:p>
    <w:p w:rsidR="00000000" w:rsidDel="00000000" w:rsidP="00000000" w:rsidRDefault="00000000" w:rsidRPr="00000000" w14:paraId="0000006D">
      <w:pPr>
        <w:pageBreakBefore w:val="0"/>
        <w:numPr>
          <w:ilvl w:val="0"/>
          <w:numId w:val="4"/>
        </w:numPr>
        <w:rPr>
          <w:u w:val="none"/>
        </w:rPr>
      </w:pPr>
      <w:r w:rsidDel="00000000" w:rsidR="00000000" w:rsidRPr="00000000">
        <w:rPr>
          <w:rtl w:val="0"/>
        </w:rPr>
        <w:t xml:space="preserve">Counter: value that increases every iteration</w:t>
      </w:r>
    </w:p>
    <w:p w:rsidR="00000000" w:rsidDel="00000000" w:rsidP="00000000" w:rsidRDefault="00000000" w:rsidRPr="00000000" w14:paraId="0000006E">
      <w:pPr>
        <w:pageBreakBefore w:val="0"/>
        <w:numPr>
          <w:ilvl w:val="0"/>
          <w:numId w:val="4"/>
        </w:numPr>
        <w:rPr>
          <w:u w:val="none"/>
        </w:rPr>
      </w:pPr>
      <w:r w:rsidDel="00000000" w:rsidR="00000000" w:rsidRPr="00000000">
        <w:rPr>
          <w:rtl w:val="0"/>
        </w:rPr>
        <w:t xml:space="preserve">Recursive: function that calls on itself</w:t>
      </w:r>
    </w:p>
    <w:p w:rsidR="00000000" w:rsidDel="00000000" w:rsidP="00000000" w:rsidRDefault="00000000" w:rsidRPr="00000000" w14:paraId="0000006F">
      <w:pPr>
        <w:pageBreakBefore w:val="0"/>
        <w:numPr>
          <w:ilvl w:val="0"/>
          <w:numId w:val="4"/>
        </w:numPr>
        <w:rPr>
          <w:u w:val="none"/>
        </w:rPr>
      </w:pPr>
      <w:r w:rsidDel="00000000" w:rsidR="00000000" w:rsidRPr="00000000">
        <w:rPr>
          <w:rtl w:val="0"/>
        </w:rPr>
        <w:t xml:space="preserve">Problem decomposition: solve subproblems as stepping stones to main problem</w:t>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Style w:val="Title"/>
        <w:pageBreakBefore w:val="0"/>
        <w:rPr/>
      </w:pPr>
      <w:bookmarkStart w:colFirst="0" w:colLast="0" w:name="_x1u3rgobi9wf" w:id="1"/>
      <w:bookmarkEnd w:id="1"/>
      <w:r w:rsidDel="00000000" w:rsidR="00000000" w:rsidRPr="00000000">
        <w:rPr>
          <w:rtl w:val="0"/>
        </w:rPr>
        <w:t xml:space="preserve">Data </w:t>
      </w:r>
      <w:r w:rsidDel="00000000" w:rsidR="00000000" w:rsidRPr="00000000">
        <w:rPr>
          <w:rtl w:val="0"/>
        </w:rPr>
      </w:r>
    </w:p>
    <w:p w:rsidR="00000000" w:rsidDel="00000000" w:rsidP="00000000" w:rsidRDefault="00000000" w:rsidRPr="00000000" w14:paraId="00000072">
      <w:pPr>
        <w:pageBreakBefore w:val="0"/>
        <w:numPr>
          <w:ilvl w:val="0"/>
          <w:numId w:val="3"/>
        </w:numPr>
        <w:rPr>
          <w:highlight w:val="yellow"/>
        </w:rPr>
      </w:pPr>
      <w:r w:rsidDel="00000000" w:rsidR="00000000" w:rsidRPr="00000000">
        <w:rPr>
          <w:highlight w:val="yellow"/>
          <w:rtl w:val="0"/>
        </w:rPr>
        <w:t xml:space="preserve">Data types</w:t>
      </w:r>
      <w:r w:rsidDel="00000000" w:rsidR="00000000" w:rsidRPr="00000000">
        <w:rPr>
          <w:rtl w:val="0"/>
        </w:rPr>
      </w:r>
    </w:p>
    <w:p w:rsidR="00000000" w:rsidDel="00000000" w:rsidP="00000000" w:rsidRDefault="00000000" w:rsidRPr="00000000" w14:paraId="00000073">
      <w:pPr>
        <w:pageBreakBefore w:val="0"/>
        <w:numPr>
          <w:ilvl w:val="1"/>
          <w:numId w:val="3"/>
        </w:numPr>
        <w:ind w:left="1440" w:hanging="360"/>
      </w:pPr>
      <w:r w:rsidDel="00000000" w:rsidR="00000000" w:rsidRPr="00000000">
        <w:rPr>
          <w:rtl w:val="0"/>
        </w:rPr>
        <w:t xml:space="preserve">Primitive data type</w:t>
      </w:r>
    </w:p>
    <w:p w:rsidR="00000000" w:rsidDel="00000000" w:rsidP="00000000" w:rsidRDefault="00000000" w:rsidRPr="00000000" w14:paraId="00000074">
      <w:pPr>
        <w:pageBreakBefore w:val="0"/>
        <w:numPr>
          <w:ilvl w:val="2"/>
          <w:numId w:val="3"/>
        </w:numPr>
        <w:ind w:left="2160" w:hanging="360"/>
      </w:pPr>
      <w:r w:rsidDel="00000000" w:rsidR="00000000" w:rsidRPr="00000000">
        <w:rPr>
          <w:rtl w:val="0"/>
        </w:rPr>
        <w:t xml:space="preserve">Inbuilt to language</w:t>
      </w:r>
    </w:p>
    <w:p w:rsidR="00000000" w:rsidDel="00000000" w:rsidP="00000000" w:rsidRDefault="00000000" w:rsidRPr="00000000" w14:paraId="00000075">
      <w:pPr>
        <w:pageBreakBefore w:val="0"/>
        <w:numPr>
          <w:ilvl w:val="2"/>
          <w:numId w:val="3"/>
        </w:numPr>
        <w:ind w:left="2160" w:hanging="360"/>
      </w:pPr>
      <w:r w:rsidDel="00000000" w:rsidR="00000000" w:rsidRPr="00000000">
        <w:rPr>
          <w:rtl w:val="0"/>
        </w:rPr>
        <w:t xml:space="preserve">In Snap, they are lists, numbers, Booleans, texts, sprites, commands, reporters and predicates</w:t>
      </w:r>
    </w:p>
    <w:p w:rsidR="00000000" w:rsidDel="00000000" w:rsidP="00000000" w:rsidRDefault="00000000" w:rsidRPr="00000000" w14:paraId="00000076">
      <w:pPr>
        <w:pageBreakBefore w:val="0"/>
        <w:numPr>
          <w:ilvl w:val="1"/>
          <w:numId w:val="3"/>
        </w:numPr>
        <w:ind w:left="1440" w:hanging="360"/>
      </w:pPr>
      <w:r w:rsidDel="00000000" w:rsidR="00000000" w:rsidRPr="00000000">
        <w:rPr>
          <w:rtl w:val="0"/>
        </w:rPr>
        <w:t xml:space="preserve">Abstract data types</w:t>
      </w:r>
    </w:p>
    <w:p w:rsidR="00000000" w:rsidDel="00000000" w:rsidP="00000000" w:rsidRDefault="00000000" w:rsidRPr="00000000" w14:paraId="00000077">
      <w:pPr>
        <w:pageBreakBefore w:val="0"/>
        <w:numPr>
          <w:ilvl w:val="2"/>
          <w:numId w:val="3"/>
        </w:numPr>
        <w:ind w:left="2160" w:hanging="360"/>
      </w:pPr>
      <w:r w:rsidDel="00000000" w:rsidR="00000000" w:rsidRPr="00000000">
        <w:rPr>
          <w:rtl w:val="0"/>
        </w:rPr>
        <w:t xml:space="preserve">Not inbuilt to language</w:t>
      </w:r>
    </w:p>
    <w:p w:rsidR="00000000" w:rsidDel="00000000" w:rsidP="00000000" w:rsidRDefault="00000000" w:rsidRPr="00000000" w14:paraId="00000078">
      <w:pPr>
        <w:pageBreakBefore w:val="0"/>
        <w:numPr>
          <w:ilvl w:val="2"/>
          <w:numId w:val="3"/>
        </w:numPr>
        <w:ind w:left="2160" w:hanging="360"/>
      </w:pPr>
      <w:r w:rsidDel="00000000" w:rsidR="00000000" w:rsidRPr="00000000">
        <w:rPr>
          <w:rtl w:val="0"/>
        </w:rPr>
        <w:t xml:space="preserve">In Snap, they are custom reporters and predicates</w:t>
      </w:r>
    </w:p>
    <w:p w:rsidR="00000000" w:rsidDel="00000000" w:rsidP="00000000" w:rsidRDefault="00000000" w:rsidRPr="00000000" w14:paraId="00000079">
      <w:pPr>
        <w:pageBreakBefore w:val="0"/>
        <w:numPr>
          <w:ilvl w:val="1"/>
          <w:numId w:val="3"/>
        </w:numPr>
        <w:ind w:left="1440" w:hanging="360"/>
      </w:pPr>
      <w:r w:rsidDel="00000000" w:rsidR="00000000" w:rsidRPr="00000000">
        <w:rPr>
          <w:rtl w:val="0"/>
        </w:rPr>
        <w:t xml:space="preserve">Variable</w:t>
      </w:r>
    </w:p>
    <w:p w:rsidR="00000000" w:rsidDel="00000000" w:rsidP="00000000" w:rsidRDefault="00000000" w:rsidRPr="00000000" w14:paraId="0000007A">
      <w:pPr>
        <w:pageBreakBefore w:val="0"/>
        <w:numPr>
          <w:ilvl w:val="2"/>
          <w:numId w:val="3"/>
        </w:numPr>
        <w:ind w:left="2160" w:hanging="360"/>
      </w:pPr>
      <w:r w:rsidDel="00000000" w:rsidR="00000000" w:rsidRPr="00000000">
        <w:rPr>
          <w:rtl w:val="0"/>
        </w:rPr>
        <w:t xml:space="preserve">Stores data</w:t>
      </w:r>
    </w:p>
    <w:p w:rsidR="00000000" w:rsidDel="00000000" w:rsidP="00000000" w:rsidRDefault="00000000" w:rsidRPr="00000000" w14:paraId="0000007B">
      <w:pPr>
        <w:pageBreakBefore w:val="0"/>
        <w:numPr>
          <w:ilvl w:val="2"/>
          <w:numId w:val="3"/>
        </w:numPr>
        <w:ind w:left="2160" w:hanging="360"/>
      </w:pPr>
      <w:r w:rsidDel="00000000" w:rsidR="00000000" w:rsidRPr="00000000">
        <w:rPr>
          <w:rtl w:val="0"/>
        </w:rPr>
        <w:t xml:space="preserve">Has to be initialized</w:t>
      </w:r>
    </w:p>
    <w:p w:rsidR="00000000" w:rsidDel="00000000" w:rsidP="00000000" w:rsidRDefault="00000000" w:rsidRPr="00000000" w14:paraId="0000007C">
      <w:pPr>
        <w:pageBreakBefore w:val="0"/>
        <w:numPr>
          <w:ilvl w:val="2"/>
          <w:numId w:val="3"/>
        </w:numPr>
        <w:ind w:left="2160" w:hanging="360"/>
      </w:pPr>
      <w:r w:rsidDel="00000000" w:rsidR="00000000" w:rsidRPr="00000000">
        <w:rPr>
          <w:rtl w:val="0"/>
        </w:rPr>
        <w:t xml:space="preserve">Global: accessible to all scripts</w:t>
      </w:r>
    </w:p>
    <w:p w:rsidR="00000000" w:rsidDel="00000000" w:rsidP="00000000" w:rsidRDefault="00000000" w:rsidRPr="00000000" w14:paraId="0000007D">
      <w:pPr>
        <w:pageBreakBefore w:val="0"/>
        <w:numPr>
          <w:ilvl w:val="2"/>
          <w:numId w:val="3"/>
        </w:numPr>
        <w:ind w:left="2160" w:hanging="360"/>
      </w:pPr>
      <w:r w:rsidDel="00000000" w:rsidR="00000000" w:rsidRPr="00000000">
        <w:rPr>
          <w:rtl w:val="0"/>
        </w:rPr>
        <w:t xml:space="preserve">Local: accessible to specific scripts</w:t>
      </w:r>
    </w:p>
    <w:p w:rsidR="00000000" w:rsidDel="00000000" w:rsidP="00000000" w:rsidRDefault="00000000" w:rsidRPr="00000000" w14:paraId="0000007E">
      <w:pPr>
        <w:pageBreakBefore w:val="0"/>
        <w:numPr>
          <w:ilvl w:val="1"/>
          <w:numId w:val="3"/>
        </w:numPr>
        <w:ind w:left="1440" w:hanging="360"/>
      </w:pPr>
      <w:r w:rsidDel="00000000" w:rsidR="00000000" w:rsidRPr="00000000">
        <w:rPr>
          <w:rtl w:val="0"/>
        </w:rPr>
        <w:t xml:space="preserve">List</w:t>
      </w:r>
    </w:p>
    <w:p w:rsidR="00000000" w:rsidDel="00000000" w:rsidP="00000000" w:rsidRDefault="00000000" w:rsidRPr="00000000" w14:paraId="0000007F">
      <w:pPr>
        <w:pageBreakBefore w:val="0"/>
        <w:numPr>
          <w:ilvl w:val="2"/>
          <w:numId w:val="3"/>
        </w:numPr>
        <w:ind w:left="2160" w:hanging="360"/>
      </w:pPr>
      <w:r w:rsidDel="00000000" w:rsidR="00000000" w:rsidRPr="00000000">
        <w:rPr>
          <w:rtl w:val="0"/>
        </w:rPr>
        <w:t xml:space="preserve">Stores multiple data points</w:t>
      </w:r>
    </w:p>
    <w:p w:rsidR="00000000" w:rsidDel="00000000" w:rsidP="00000000" w:rsidRDefault="00000000" w:rsidRPr="00000000" w14:paraId="00000080">
      <w:pPr>
        <w:pageBreakBefore w:val="0"/>
        <w:numPr>
          <w:ilvl w:val="2"/>
          <w:numId w:val="3"/>
        </w:numPr>
        <w:ind w:left="2160" w:hanging="360"/>
      </w:pPr>
      <w:r w:rsidDel="00000000" w:rsidR="00000000" w:rsidRPr="00000000">
        <w:rPr>
          <w:rtl w:val="0"/>
        </w:rPr>
        <w:t xml:space="preserve">May be stored into variable</w:t>
      </w:r>
    </w:p>
    <w:p w:rsidR="00000000" w:rsidDel="00000000" w:rsidP="00000000" w:rsidRDefault="00000000" w:rsidRPr="00000000" w14:paraId="00000081">
      <w:pPr>
        <w:pageBreakBefore w:val="0"/>
        <w:numPr>
          <w:ilvl w:val="1"/>
          <w:numId w:val="3"/>
        </w:numPr>
        <w:ind w:left="1440" w:hanging="360"/>
      </w:pPr>
      <w:r w:rsidDel="00000000" w:rsidR="00000000" w:rsidRPr="00000000">
        <w:rPr>
          <w:rtl w:val="0"/>
        </w:rPr>
        <w:t xml:space="preserve">Numbers</w:t>
      </w:r>
    </w:p>
    <w:p w:rsidR="00000000" w:rsidDel="00000000" w:rsidP="00000000" w:rsidRDefault="00000000" w:rsidRPr="00000000" w14:paraId="00000082">
      <w:pPr>
        <w:pageBreakBefore w:val="0"/>
        <w:numPr>
          <w:ilvl w:val="2"/>
          <w:numId w:val="3"/>
        </w:numPr>
        <w:ind w:left="2160" w:hanging="360"/>
      </w:pPr>
      <w:r w:rsidDel="00000000" w:rsidR="00000000" w:rsidRPr="00000000">
        <w:rPr>
          <w:rtl w:val="0"/>
        </w:rPr>
        <w:t xml:space="preserve">Integers: integers</w:t>
      </w:r>
    </w:p>
    <w:p w:rsidR="00000000" w:rsidDel="00000000" w:rsidP="00000000" w:rsidRDefault="00000000" w:rsidRPr="00000000" w14:paraId="00000083">
      <w:pPr>
        <w:pageBreakBefore w:val="0"/>
        <w:numPr>
          <w:ilvl w:val="2"/>
          <w:numId w:val="3"/>
        </w:numPr>
        <w:ind w:left="2160" w:hanging="360"/>
      </w:pPr>
      <w:r w:rsidDel="00000000" w:rsidR="00000000" w:rsidRPr="00000000">
        <w:rPr>
          <w:rtl w:val="0"/>
        </w:rPr>
        <w:t xml:space="preserve">Floats: decimals</w:t>
      </w:r>
    </w:p>
    <w:p w:rsidR="00000000" w:rsidDel="00000000" w:rsidP="00000000" w:rsidRDefault="00000000" w:rsidRPr="00000000" w14:paraId="00000084">
      <w:pPr>
        <w:pageBreakBefore w:val="0"/>
        <w:numPr>
          <w:ilvl w:val="2"/>
          <w:numId w:val="3"/>
        </w:numPr>
        <w:ind w:left="2160" w:hanging="360"/>
      </w:pPr>
      <w:r w:rsidDel="00000000" w:rsidR="00000000" w:rsidRPr="00000000">
        <w:rPr>
          <w:rtl w:val="0"/>
        </w:rPr>
        <w:t xml:space="preserve">(operation) Modulo: remainder after division</w:t>
      </w:r>
    </w:p>
    <w:p w:rsidR="00000000" w:rsidDel="00000000" w:rsidP="00000000" w:rsidRDefault="00000000" w:rsidRPr="00000000" w14:paraId="00000085">
      <w:pPr>
        <w:pageBreakBefore w:val="0"/>
        <w:numPr>
          <w:ilvl w:val="1"/>
          <w:numId w:val="3"/>
        </w:numPr>
        <w:ind w:left="1440" w:hanging="360"/>
      </w:pPr>
      <w:r w:rsidDel="00000000" w:rsidR="00000000" w:rsidRPr="00000000">
        <w:rPr>
          <w:rtl w:val="0"/>
        </w:rPr>
        <w:t xml:space="preserve">Booleans: true/false</w:t>
      </w:r>
    </w:p>
    <w:p w:rsidR="00000000" w:rsidDel="00000000" w:rsidP="00000000" w:rsidRDefault="00000000" w:rsidRPr="00000000" w14:paraId="00000086">
      <w:pPr>
        <w:pageBreakBefore w:val="0"/>
        <w:numPr>
          <w:ilvl w:val="0"/>
          <w:numId w:val="3"/>
        </w:numPr>
        <w:rPr>
          <w:highlight w:val="yellow"/>
        </w:rPr>
      </w:pPr>
      <w:r w:rsidDel="00000000" w:rsidR="00000000" w:rsidRPr="00000000">
        <w:rPr>
          <w:highlight w:val="yellow"/>
          <w:rtl w:val="0"/>
        </w:rPr>
        <w:t xml:space="preserve">Big data</w:t>
      </w:r>
    </w:p>
    <w:p w:rsidR="00000000" w:rsidDel="00000000" w:rsidP="00000000" w:rsidRDefault="00000000" w:rsidRPr="00000000" w14:paraId="00000087">
      <w:pPr>
        <w:pageBreakBefore w:val="0"/>
        <w:numPr>
          <w:ilvl w:val="1"/>
          <w:numId w:val="3"/>
        </w:numPr>
        <w:ind w:left="1440" w:hanging="360"/>
        <w:rPr>
          <w:u w:val="none"/>
        </w:rPr>
      </w:pPr>
      <w:r w:rsidDel="00000000" w:rsidR="00000000" w:rsidRPr="00000000">
        <w:rPr>
          <w:rtl w:val="0"/>
        </w:rPr>
        <w:t xml:space="preserve">Very large, complex data set</w:t>
      </w:r>
    </w:p>
    <w:p w:rsidR="00000000" w:rsidDel="00000000" w:rsidP="00000000" w:rsidRDefault="00000000" w:rsidRPr="00000000" w14:paraId="00000088">
      <w:pPr>
        <w:pageBreakBefore w:val="0"/>
        <w:numPr>
          <w:ilvl w:val="1"/>
          <w:numId w:val="3"/>
        </w:numPr>
        <w:ind w:left="1440" w:hanging="360"/>
        <w:rPr>
          <w:u w:val="none"/>
        </w:rPr>
      </w:pPr>
      <w:r w:rsidDel="00000000" w:rsidR="00000000" w:rsidRPr="00000000">
        <w:rPr>
          <w:rtl w:val="0"/>
        </w:rPr>
        <w:t xml:space="preserve">Too many data points to be meaningful for as-it-is analysis</w:t>
      </w:r>
    </w:p>
    <w:p w:rsidR="00000000" w:rsidDel="00000000" w:rsidP="00000000" w:rsidRDefault="00000000" w:rsidRPr="00000000" w14:paraId="00000089">
      <w:pPr>
        <w:pageBreakBefore w:val="0"/>
        <w:numPr>
          <w:ilvl w:val="1"/>
          <w:numId w:val="3"/>
        </w:numPr>
        <w:ind w:left="1440" w:hanging="360"/>
        <w:rPr>
          <w:u w:val="none"/>
        </w:rPr>
      </w:pPr>
      <w:r w:rsidDel="00000000" w:rsidR="00000000" w:rsidRPr="00000000">
        <w:rPr>
          <w:rtl w:val="0"/>
        </w:rPr>
        <w:t xml:space="preserve">Too many data points for a human to process and manage</w:t>
      </w:r>
    </w:p>
    <w:p w:rsidR="00000000" w:rsidDel="00000000" w:rsidP="00000000" w:rsidRDefault="00000000" w:rsidRPr="00000000" w14:paraId="0000008A">
      <w:pPr>
        <w:pageBreakBefore w:val="0"/>
        <w:numPr>
          <w:ilvl w:val="1"/>
          <w:numId w:val="3"/>
        </w:numPr>
        <w:ind w:left="1440" w:hanging="360"/>
        <w:rPr>
          <w:u w:val="none"/>
        </w:rPr>
      </w:pPr>
      <w:r w:rsidDel="00000000" w:rsidR="00000000" w:rsidRPr="00000000">
        <w:rPr>
          <w:rtl w:val="0"/>
        </w:rPr>
        <w:t xml:space="preserve">May contain private info such as names, addresses, etc</w:t>
      </w:r>
    </w:p>
    <w:p w:rsidR="00000000" w:rsidDel="00000000" w:rsidP="00000000" w:rsidRDefault="00000000" w:rsidRPr="00000000" w14:paraId="0000008B">
      <w:pPr>
        <w:pageBreakBefore w:val="0"/>
        <w:numPr>
          <w:ilvl w:val="1"/>
          <w:numId w:val="3"/>
        </w:numPr>
        <w:ind w:left="1440" w:hanging="360"/>
        <w:rPr>
          <w:u w:val="none"/>
        </w:rPr>
      </w:pPr>
      <w:r w:rsidDel="00000000" w:rsidR="00000000" w:rsidRPr="00000000">
        <w:rPr>
          <w:rtl w:val="0"/>
        </w:rPr>
        <w:t xml:space="preserve">Computing power for processing big data is usually crowdsourced</w:t>
      </w:r>
    </w:p>
    <w:p w:rsidR="00000000" w:rsidDel="00000000" w:rsidP="00000000" w:rsidRDefault="00000000" w:rsidRPr="00000000" w14:paraId="0000008C">
      <w:pPr>
        <w:pageBreakBefore w:val="0"/>
        <w:numPr>
          <w:ilvl w:val="1"/>
          <w:numId w:val="3"/>
        </w:numPr>
        <w:ind w:left="1440" w:hanging="360"/>
        <w:rPr>
          <w:u w:val="none"/>
        </w:rPr>
      </w:pPr>
      <w:r w:rsidDel="00000000" w:rsidR="00000000" w:rsidRPr="00000000">
        <w:rPr>
          <w:rtl w:val="0"/>
        </w:rPr>
        <w:t xml:space="preserve">Requires good visualization (sizes, shapes, colors, etc) and organization to provide meaningful insight</w:t>
      </w:r>
    </w:p>
    <w:p w:rsidR="00000000" w:rsidDel="00000000" w:rsidP="00000000" w:rsidRDefault="00000000" w:rsidRPr="00000000" w14:paraId="0000008D">
      <w:pPr>
        <w:pageBreakBefore w:val="0"/>
        <w:numPr>
          <w:ilvl w:val="1"/>
          <w:numId w:val="3"/>
        </w:numPr>
        <w:ind w:left="1440" w:hanging="360"/>
        <w:rPr>
          <w:u w:val="none"/>
        </w:rPr>
      </w:pPr>
      <w:r w:rsidDel="00000000" w:rsidR="00000000" w:rsidRPr="00000000">
        <w:rPr>
          <w:rtl w:val="0"/>
        </w:rPr>
        <w:t xml:space="preserve">Can provide insight into trends, patterns, connections</w:t>
      </w:r>
    </w:p>
    <w:p w:rsidR="00000000" w:rsidDel="00000000" w:rsidP="00000000" w:rsidRDefault="00000000" w:rsidRPr="00000000" w14:paraId="0000008E">
      <w:pPr>
        <w:pageBreakBefore w:val="0"/>
        <w:numPr>
          <w:ilvl w:val="0"/>
          <w:numId w:val="3"/>
        </w:numPr>
        <w:rPr>
          <w:highlight w:val="yellow"/>
        </w:rPr>
      </w:pPr>
      <w:r w:rsidDel="00000000" w:rsidR="00000000" w:rsidRPr="00000000">
        <w:rPr>
          <w:highlight w:val="yellow"/>
          <w:rtl w:val="0"/>
        </w:rPr>
        <w:t xml:space="preserve">Data representation</w:t>
      </w:r>
    </w:p>
    <w:p w:rsidR="00000000" w:rsidDel="00000000" w:rsidP="00000000" w:rsidRDefault="00000000" w:rsidRPr="00000000" w14:paraId="0000008F">
      <w:pPr>
        <w:pageBreakBefore w:val="0"/>
        <w:numPr>
          <w:ilvl w:val="1"/>
          <w:numId w:val="3"/>
        </w:numPr>
        <w:ind w:left="1440" w:hanging="360"/>
        <w:rPr/>
      </w:pPr>
      <w:r w:rsidDel="00000000" w:rsidR="00000000" w:rsidRPr="00000000">
        <w:rPr>
          <w:rtl w:val="0"/>
        </w:rPr>
        <w:t xml:space="preserve">Number systems</w:t>
      </w:r>
    </w:p>
    <w:p w:rsidR="00000000" w:rsidDel="00000000" w:rsidP="00000000" w:rsidRDefault="00000000" w:rsidRPr="00000000" w14:paraId="00000090">
      <w:pPr>
        <w:pageBreakBefore w:val="0"/>
        <w:numPr>
          <w:ilvl w:val="2"/>
          <w:numId w:val="3"/>
        </w:numPr>
        <w:ind w:left="2160" w:hanging="360"/>
      </w:pPr>
      <w:r w:rsidDel="00000000" w:rsidR="00000000" w:rsidRPr="00000000">
        <w:rPr>
          <w:rtl w:val="0"/>
        </w:rPr>
        <w:t xml:space="preserve">Place values work like this: rightmost is base</w:t>
      </w:r>
      <w:r w:rsidDel="00000000" w:rsidR="00000000" w:rsidRPr="00000000">
        <w:rPr>
          <w:vertAlign w:val="superscript"/>
          <w:rtl w:val="0"/>
        </w:rPr>
        <w:t xml:space="preserve">0</w:t>
      </w:r>
      <w:r w:rsidDel="00000000" w:rsidR="00000000" w:rsidRPr="00000000">
        <w:rPr>
          <w:rtl w:val="0"/>
        </w:rPr>
        <w:t xml:space="preserve">, second rightmost is base</w:t>
      </w:r>
      <w:r w:rsidDel="00000000" w:rsidR="00000000" w:rsidRPr="00000000">
        <w:rPr>
          <w:vertAlign w:val="superscript"/>
          <w:rtl w:val="0"/>
        </w:rPr>
        <w:t xml:space="preserve">1</w:t>
      </w:r>
      <w:r w:rsidDel="00000000" w:rsidR="00000000" w:rsidRPr="00000000">
        <w:rPr>
          <w:rtl w:val="0"/>
        </w:rPr>
        <w:t xml:space="preserve">, third rightmost is base</w:t>
      </w:r>
      <w:r w:rsidDel="00000000" w:rsidR="00000000" w:rsidRPr="00000000">
        <w:rPr>
          <w:vertAlign w:val="superscript"/>
          <w:rtl w:val="0"/>
        </w:rPr>
        <w:t xml:space="preserve">2</w:t>
      </w:r>
      <w:r w:rsidDel="00000000" w:rsidR="00000000" w:rsidRPr="00000000">
        <w:rPr>
          <w:rtl w:val="0"/>
        </w:rPr>
        <w:t xml:space="preserve"> and so on</w:t>
      </w:r>
    </w:p>
    <w:p w:rsidR="00000000" w:rsidDel="00000000" w:rsidP="00000000" w:rsidRDefault="00000000" w:rsidRPr="00000000" w14:paraId="00000091">
      <w:pPr>
        <w:pageBreakBefore w:val="0"/>
        <w:numPr>
          <w:ilvl w:val="2"/>
          <w:numId w:val="3"/>
        </w:numPr>
        <w:ind w:left="2160" w:hanging="360"/>
        <w:rPr>
          <w:u w:val="none"/>
        </w:rPr>
      </w:pPr>
      <w:r w:rsidDel="00000000" w:rsidR="00000000" w:rsidRPr="00000000">
        <w:rPr>
          <w:rtl w:val="0"/>
        </w:rPr>
        <w:t xml:space="preserve">Converting to decimal (base 10)</w:t>
      </w:r>
      <w:r w:rsidDel="00000000" w:rsidR="00000000" w:rsidRPr="00000000">
        <w:rPr>
          <w:rtl w:val="0"/>
        </w:rPr>
      </w:r>
    </w:p>
    <w:p w:rsidR="00000000" w:rsidDel="00000000" w:rsidP="00000000" w:rsidRDefault="00000000" w:rsidRPr="00000000" w14:paraId="00000092">
      <w:pPr>
        <w:pageBreakBefore w:val="0"/>
        <w:numPr>
          <w:ilvl w:val="3"/>
          <w:numId w:val="3"/>
        </w:numPr>
        <w:ind w:left="2880" w:hanging="360"/>
        <w:rPr>
          <w:u w:val="none"/>
        </w:rPr>
      </w:pPr>
      <w:r w:rsidDel="00000000" w:rsidR="00000000" w:rsidRPr="00000000">
        <w:rPr>
          <w:rtl w:val="0"/>
        </w:rPr>
        <w:t xml:space="preserve">Align the digits to correct place, and multiply the digit by its place value</w:t>
      </w:r>
    </w:p>
    <w:p w:rsidR="00000000" w:rsidDel="00000000" w:rsidP="00000000" w:rsidRDefault="00000000" w:rsidRPr="00000000" w14:paraId="00000093">
      <w:pPr>
        <w:pageBreakBefore w:val="0"/>
        <w:numPr>
          <w:ilvl w:val="3"/>
          <w:numId w:val="3"/>
        </w:numPr>
        <w:ind w:left="2880" w:hanging="360"/>
        <w:rPr>
          <w:u w:val="none"/>
        </w:rPr>
      </w:pPr>
      <w:r w:rsidDel="00000000" w:rsidR="00000000" w:rsidRPr="00000000">
        <w:rPr>
          <w:rtl w:val="0"/>
        </w:rPr>
        <w:t xml:space="preserve">Add the products</w:t>
      </w:r>
    </w:p>
    <w:p w:rsidR="00000000" w:rsidDel="00000000" w:rsidP="00000000" w:rsidRDefault="00000000" w:rsidRPr="00000000" w14:paraId="00000094">
      <w:pPr>
        <w:pageBreakBefore w:val="0"/>
        <w:numPr>
          <w:ilvl w:val="2"/>
          <w:numId w:val="3"/>
        </w:numPr>
        <w:ind w:left="2160" w:hanging="360"/>
        <w:rPr>
          <w:u w:val="none"/>
        </w:rPr>
      </w:pPr>
      <w:r w:rsidDel="00000000" w:rsidR="00000000" w:rsidRPr="00000000">
        <w:rPr>
          <w:rtl w:val="0"/>
        </w:rPr>
        <w:t xml:space="preserve">Converting from decimal</w:t>
      </w:r>
    </w:p>
    <w:p w:rsidR="00000000" w:rsidDel="00000000" w:rsidP="00000000" w:rsidRDefault="00000000" w:rsidRPr="00000000" w14:paraId="00000095">
      <w:pPr>
        <w:pageBreakBefore w:val="0"/>
        <w:numPr>
          <w:ilvl w:val="3"/>
          <w:numId w:val="3"/>
        </w:numPr>
        <w:ind w:left="2880" w:hanging="360"/>
        <w:rPr>
          <w:u w:val="none"/>
        </w:rPr>
      </w:pPr>
      <w:r w:rsidDel="00000000" w:rsidR="00000000" w:rsidRPr="00000000">
        <w:rPr>
          <w:rtl w:val="0"/>
        </w:rPr>
        <w:t xml:space="preserve">Keep dividing the number by destination base until the quotient is less than 1</w:t>
      </w:r>
    </w:p>
    <w:p w:rsidR="00000000" w:rsidDel="00000000" w:rsidP="00000000" w:rsidRDefault="00000000" w:rsidRPr="00000000" w14:paraId="00000096">
      <w:pPr>
        <w:pageBreakBefore w:val="0"/>
        <w:numPr>
          <w:ilvl w:val="3"/>
          <w:numId w:val="3"/>
        </w:numPr>
        <w:ind w:left="2880" w:hanging="360"/>
        <w:rPr>
          <w:u w:val="none"/>
        </w:rPr>
      </w:pPr>
      <w:r w:rsidDel="00000000" w:rsidR="00000000" w:rsidRPr="00000000">
        <w:rPr>
          <w:rtl w:val="0"/>
        </w:rPr>
        <w:t xml:space="preserve">Record the integer part of the quotient, storing the first quotient on the right, second quotient left of the first, and so on</w:t>
      </w:r>
    </w:p>
    <w:p w:rsidR="00000000" w:rsidDel="00000000" w:rsidP="00000000" w:rsidRDefault="00000000" w:rsidRPr="00000000" w14:paraId="00000097">
      <w:pPr>
        <w:pageBreakBefore w:val="0"/>
        <w:numPr>
          <w:ilvl w:val="3"/>
          <w:numId w:val="3"/>
        </w:numPr>
        <w:ind w:left="2880" w:hanging="360"/>
        <w:rPr>
          <w:u w:val="none"/>
        </w:rPr>
      </w:pPr>
      <w:r w:rsidDel="00000000" w:rsidR="00000000" w:rsidRPr="00000000">
        <w:rPr>
          <w:rtl w:val="0"/>
        </w:rPr>
        <w:t xml:space="preserve">Take the destination base modulo of these quotients, and write directly underneath the corresponding quotient</w:t>
      </w:r>
    </w:p>
    <w:p w:rsidR="00000000" w:rsidDel="00000000" w:rsidP="00000000" w:rsidRDefault="00000000" w:rsidRPr="00000000" w14:paraId="00000098">
      <w:pPr>
        <w:pageBreakBefore w:val="0"/>
        <w:numPr>
          <w:ilvl w:val="2"/>
          <w:numId w:val="3"/>
        </w:numPr>
        <w:ind w:left="2160" w:hanging="360"/>
        <w:rPr>
          <w:u w:val="none"/>
        </w:rPr>
      </w:pPr>
      <w:r w:rsidDel="00000000" w:rsidR="00000000" w:rsidRPr="00000000">
        <w:rPr>
          <w:rtl w:val="0"/>
        </w:rPr>
        <w:t xml:space="preserve">Number of possible combinations: base</w:t>
      </w:r>
      <w:r w:rsidDel="00000000" w:rsidR="00000000" w:rsidRPr="00000000">
        <w:rPr>
          <w:vertAlign w:val="superscript"/>
          <w:rtl w:val="0"/>
        </w:rPr>
        <w:t xml:space="preserve">digits</w:t>
      </w:r>
    </w:p>
    <w:p w:rsidR="00000000" w:rsidDel="00000000" w:rsidP="00000000" w:rsidRDefault="00000000" w:rsidRPr="00000000" w14:paraId="00000099">
      <w:pPr>
        <w:pageBreakBefore w:val="0"/>
        <w:numPr>
          <w:ilvl w:val="3"/>
          <w:numId w:val="3"/>
        </w:numPr>
        <w:ind w:left="2880" w:hanging="360"/>
        <w:rPr/>
      </w:pPr>
      <w:r w:rsidDel="00000000" w:rsidR="00000000" w:rsidRPr="00000000">
        <w:rPr>
          <w:rtl w:val="0"/>
        </w:rPr>
        <w:t xml:space="preserve">Tip: an increase by 10bits is about 1000x increase in possible combinations</w:t>
      </w:r>
    </w:p>
    <w:p w:rsidR="00000000" w:rsidDel="00000000" w:rsidP="00000000" w:rsidRDefault="00000000" w:rsidRPr="00000000" w14:paraId="0000009A">
      <w:pPr>
        <w:pageBreakBefore w:val="0"/>
        <w:numPr>
          <w:ilvl w:val="2"/>
          <w:numId w:val="3"/>
        </w:numPr>
        <w:ind w:left="2160" w:hanging="360"/>
        <w:rPr>
          <w:u w:val="none"/>
        </w:rPr>
      </w:pPr>
      <w:r w:rsidDel="00000000" w:rsidR="00000000" w:rsidRPr="00000000">
        <w:rPr>
          <w:rtl w:val="0"/>
        </w:rPr>
        <w:t xml:space="preserve">When adding or subtracting, use the base as the number used for carrying over when necessary</w:t>
      </w:r>
    </w:p>
    <w:p w:rsidR="00000000" w:rsidDel="00000000" w:rsidP="00000000" w:rsidRDefault="00000000" w:rsidRPr="00000000" w14:paraId="0000009B">
      <w:pPr>
        <w:pageBreakBefore w:val="0"/>
        <w:numPr>
          <w:ilvl w:val="2"/>
          <w:numId w:val="3"/>
        </w:numPr>
        <w:ind w:left="2160" w:hanging="360"/>
        <w:rPr>
          <w:u w:val="none"/>
        </w:rPr>
      </w:pPr>
      <w:r w:rsidDel="00000000" w:rsidR="00000000" w:rsidRPr="00000000">
        <w:rPr>
          <w:rtl w:val="0"/>
        </w:rPr>
        <w:t xml:space="preserve">Binary number system (base 2) </w:t>
      </w:r>
    </w:p>
    <w:p w:rsidR="00000000" w:rsidDel="00000000" w:rsidP="00000000" w:rsidRDefault="00000000" w:rsidRPr="00000000" w14:paraId="0000009C">
      <w:pPr>
        <w:pageBreakBefore w:val="0"/>
        <w:numPr>
          <w:ilvl w:val="3"/>
          <w:numId w:val="3"/>
        </w:numPr>
        <w:ind w:left="2880" w:hanging="360"/>
        <w:rPr>
          <w:u w:val="none"/>
        </w:rPr>
      </w:pPr>
      <w:r w:rsidDel="00000000" w:rsidR="00000000" w:rsidRPr="00000000">
        <w:rPr>
          <w:rtl w:val="0"/>
        </w:rPr>
        <w:t xml:space="preserve">0 and 1 are the digits used</w:t>
      </w:r>
    </w:p>
    <w:p w:rsidR="00000000" w:rsidDel="00000000" w:rsidP="00000000" w:rsidRDefault="00000000" w:rsidRPr="00000000" w14:paraId="0000009D">
      <w:pPr>
        <w:pageBreakBefore w:val="0"/>
        <w:numPr>
          <w:ilvl w:val="3"/>
          <w:numId w:val="3"/>
        </w:numPr>
        <w:ind w:left="2880" w:hanging="360"/>
        <w:rPr>
          <w:u w:val="none"/>
        </w:rPr>
      </w:pPr>
      <w:r w:rsidDel="00000000" w:rsidR="00000000" w:rsidRPr="00000000">
        <w:rPr>
          <w:rtl w:val="0"/>
        </w:rPr>
        <w:t xml:space="preserve">Bits: binary digit</w:t>
      </w:r>
    </w:p>
    <w:p w:rsidR="00000000" w:rsidDel="00000000" w:rsidP="00000000" w:rsidRDefault="00000000" w:rsidRPr="00000000" w14:paraId="0000009E">
      <w:pPr>
        <w:pageBreakBefore w:val="0"/>
        <w:numPr>
          <w:ilvl w:val="3"/>
          <w:numId w:val="3"/>
        </w:numPr>
        <w:ind w:left="2880" w:hanging="360"/>
        <w:rPr>
          <w:u w:val="none"/>
        </w:rPr>
      </w:pPr>
      <w:r w:rsidDel="00000000" w:rsidR="00000000" w:rsidRPr="00000000">
        <w:rPr>
          <w:rtl w:val="0"/>
        </w:rPr>
        <w:t xml:space="preserve">A group of 3 bits can represent an octal digit</w:t>
      </w:r>
    </w:p>
    <w:p w:rsidR="00000000" w:rsidDel="00000000" w:rsidP="00000000" w:rsidRDefault="00000000" w:rsidRPr="00000000" w14:paraId="0000009F">
      <w:pPr>
        <w:pageBreakBefore w:val="0"/>
        <w:numPr>
          <w:ilvl w:val="3"/>
          <w:numId w:val="3"/>
        </w:numPr>
        <w:ind w:left="2880" w:hanging="360"/>
        <w:rPr>
          <w:u w:val="none"/>
        </w:rPr>
      </w:pPr>
      <w:r w:rsidDel="00000000" w:rsidR="00000000" w:rsidRPr="00000000">
        <w:rPr>
          <w:rtl w:val="0"/>
        </w:rPr>
        <w:t xml:space="preserve">A group of 4 bits can represent a hexadecimal digit</w:t>
      </w:r>
    </w:p>
    <w:p w:rsidR="00000000" w:rsidDel="00000000" w:rsidP="00000000" w:rsidRDefault="00000000" w:rsidRPr="00000000" w14:paraId="000000A0">
      <w:pPr>
        <w:pageBreakBefore w:val="0"/>
        <w:numPr>
          <w:ilvl w:val="2"/>
          <w:numId w:val="3"/>
        </w:numPr>
        <w:ind w:left="2160" w:hanging="360"/>
        <w:rPr>
          <w:u w:val="none"/>
        </w:rPr>
      </w:pPr>
      <w:r w:rsidDel="00000000" w:rsidR="00000000" w:rsidRPr="00000000">
        <w:rPr>
          <w:rtl w:val="0"/>
        </w:rPr>
        <w:t xml:space="preserve">Octal number system (base 8)</w:t>
      </w:r>
    </w:p>
    <w:p w:rsidR="00000000" w:rsidDel="00000000" w:rsidP="00000000" w:rsidRDefault="00000000" w:rsidRPr="00000000" w14:paraId="000000A1">
      <w:pPr>
        <w:pageBreakBefore w:val="0"/>
        <w:numPr>
          <w:ilvl w:val="3"/>
          <w:numId w:val="3"/>
        </w:numPr>
        <w:ind w:left="2880" w:hanging="360"/>
        <w:rPr>
          <w:u w:val="none"/>
        </w:rPr>
      </w:pPr>
      <w:r w:rsidDel="00000000" w:rsidR="00000000" w:rsidRPr="00000000">
        <w:rPr>
          <w:rtl w:val="0"/>
        </w:rPr>
        <w:t xml:space="preserve">0, 1, 2, 3, 4, 5, 6, 7 are the digits used</w:t>
      </w:r>
    </w:p>
    <w:p w:rsidR="00000000" w:rsidDel="00000000" w:rsidP="00000000" w:rsidRDefault="00000000" w:rsidRPr="00000000" w14:paraId="000000A2">
      <w:pPr>
        <w:pageBreakBefore w:val="0"/>
        <w:numPr>
          <w:ilvl w:val="3"/>
          <w:numId w:val="3"/>
        </w:numPr>
        <w:ind w:left="2880" w:hanging="360"/>
        <w:rPr>
          <w:u w:val="none"/>
        </w:rPr>
      </w:pPr>
      <w:r w:rsidDel="00000000" w:rsidR="00000000" w:rsidRPr="00000000">
        <w:rPr>
          <w:rtl w:val="0"/>
        </w:rPr>
        <w:t xml:space="preserve">3 octal digits represent 1 bit</w:t>
      </w:r>
    </w:p>
    <w:p w:rsidR="00000000" w:rsidDel="00000000" w:rsidP="00000000" w:rsidRDefault="00000000" w:rsidRPr="00000000" w14:paraId="000000A3">
      <w:pPr>
        <w:pageBreakBefore w:val="0"/>
        <w:numPr>
          <w:ilvl w:val="2"/>
          <w:numId w:val="3"/>
        </w:numPr>
        <w:ind w:left="2160" w:hanging="360"/>
        <w:rPr>
          <w:u w:val="none"/>
        </w:rPr>
      </w:pPr>
      <w:r w:rsidDel="00000000" w:rsidR="00000000" w:rsidRPr="00000000">
        <w:rPr>
          <w:rtl w:val="0"/>
        </w:rPr>
        <w:t xml:space="preserve">Decimal number system: 0, 1, 2, 3, 4, 5, 6, 7, 8, 9 are the digits used</w:t>
      </w:r>
    </w:p>
    <w:p w:rsidR="00000000" w:rsidDel="00000000" w:rsidP="00000000" w:rsidRDefault="00000000" w:rsidRPr="00000000" w14:paraId="000000A4">
      <w:pPr>
        <w:pageBreakBefore w:val="0"/>
        <w:numPr>
          <w:ilvl w:val="2"/>
          <w:numId w:val="3"/>
        </w:numPr>
        <w:ind w:left="2160" w:hanging="360"/>
        <w:rPr>
          <w:u w:val="none"/>
        </w:rPr>
      </w:pPr>
      <w:r w:rsidDel="00000000" w:rsidR="00000000" w:rsidRPr="00000000">
        <w:rPr>
          <w:rtl w:val="0"/>
        </w:rPr>
        <w:t xml:space="preserve">Hexadecimal number system (base 16)</w:t>
      </w:r>
    </w:p>
    <w:p w:rsidR="00000000" w:rsidDel="00000000" w:rsidP="00000000" w:rsidRDefault="00000000" w:rsidRPr="00000000" w14:paraId="000000A5">
      <w:pPr>
        <w:pageBreakBefore w:val="0"/>
        <w:numPr>
          <w:ilvl w:val="3"/>
          <w:numId w:val="3"/>
        </w:numPr>
        <w:ind w:left="2880" w:hanging="360"/>
        <w:rPr>
          <w:u w:val="none"/>
        </w:rPr>
      </w:pPr>
      <w:r w:rsidDel="00000000" w:rsidR="00000000" w:rsidRPr="00000000">
        <w:rPr>
          <w:rtl w:val="0"/>
        </w:rPr>
        <w:t xml:space="preserve">0, 1, 2, 3, 4, 5, 6, 7, 8, 9, A (means 10), B (means 11), C (means 12), D (means 13), E (means 14), F (means 15) are the digits used</w:t>
      </w:r>
    </w:p>
    <w:p w:rsidR="00000000" w:rsidDel="00000000" w:rsidP="00000000" w:rsidRDefault="00000000" w:rsidRPr="00000000" w14:paraId="000000A6">
      <w:pPr>
        <w:pageBreakBefore w:val="0"/>
        <w:numPr>
          <w:ilvl w:val="3"/>
          <w:numId w:val="3"/>
        </w:numPr>
        <w:ind w:left="2880" w:hanging="360"/>
        <w:rPr>
          <w:u w:val="none"/>
        </w:rPr>
      </w:pPr>
      <w:r w:rsidDel="00000000" w:rsidR="00000000" w:rsidRPr="00000000">
        <w:rPr>
          <w:rtl w:val="0"/>
        </w:rPr>
        <w:t xml:space="preserve">4 hexadecimal digits represent 1 bit</w:t>
      </w:r>
    </w:p>
    <w:p w:rsidR="00000000" w:rsidDel="00000000" w:rsidP="00000000" w:rsidRDefault="00000000" w:rsidRPr="00000000" w14:paraId="000000A7">
      <w:pPr>
        <w:pageBreakBefore w:val="0"/>
        <w:numPr>
          <w:ilvl w:val="1"/>
          <w:numId w:val="3"/>
        </w:numPr>
        <w:ind w:left="1440" w:hanging="360"/>
        <w:rPr>
          <w:u w:val="none"/>
        </w:rPr>
      </w:pPr>
      <w:r w:rsidDel="00000000" w:rsidR="00000000" w:rsidRPr="00000000">
        <w:rPr>
          <w:rtl w:val="0"/>
        </w:rPr>
        <w:t xml:space="preserve">Hexadecimal color codes: Format: #RRGGBB, where RR is the hex number representing the intensity of red, BB for blue, GG for green</w:t>
      </w:r>
    </w:p>
    <w:p w:rsidR="00000000" w:rsidDel="00000000" w:rsidP="00000000" w:rsidRDefault="00000000" w:rsidRPr="00000000" w14:paraId="000000A8">
      <w:pPr>
        <w:pageBreakBefore w:val="0"/>
        <w:numPr>
          <w:ilvl w:val="1"/>
          <w:numId w:val="3"/>
        </w:numPr>
        <w:ind w:left="1440" w:hanging="360"/>
        <w:rPr>
          <w:u w:val="none"/>
        </w:rPr>
      </w:pPr>
      <w:r w:rsidDel="00000000" w:rsidR="00000000" w:rsidRPr="00000000">
        <w:rPr>
          <w:rtl w:val="0"/>
        </w:rPr>
        <w:t xml:space="preserve">ASCII: 7 (standard) or 8 (extended) bit numbers each mapped to a different character</w:t>
      </w:r>
    </w:p>
    <w:p w:rsidR="00000000" w:rsidDel="00000000" w:rsidP="00000000" w:rsidRDefault="00000000" w:rsidRPr="00000000" w14:paraId="000000A9">
      <w:pPr>
        <w:pageBreakBefore w:val="0"/>
        <w:numPr>
          <w:ilvl w:val="1"/>
          <w:numId w:val="3"/>
        </w:numPr>
        <w:ind w:left="1440" w:hanging="360"/>
        <w:rPr>
          <w:u w:val="none"/>
        </w:rPr>
      </w:pPr>
      <w:r w:rsidDel="00000000" w:rsidR="00000000" w:rsidRPr="00000000">
        <w:rPr>
          <w:rtl w:val="0"/>
        </w:rPr>
        <w:t xml:space="preserve">Unicode: 16-bit number each mapped to a different character</w:t>
      </w:r>
    </w:p>
    <w:p w:rsidR="00000000" w:rsidDel="00000000" w:rsidP="00000000" w:rsidRDefault="00000000" w:rsidRPr="00000000" w14:paraId="000000AA">
      <w:pPr>
        <w:pageBreakBefore w:val="0"/>
        <w:numPr>
          <w:ilvl w:val="0"/>
          <w:numId w:val="3"/>
        </w:numPr>
        <w:rPr>
          <w:highlight w:val="yellow"/>
        </w:rPr>
      </w:pPr>
      <w:r w:rsidDel="00000000" w:rsidR="00000000" w:rsidRPr="00000000">
        <w:rPr>
          <w:highlight w:val="yellow"/>
          <w:rtl w:val="0"/>
        </w:rPr>
        <w:t xml:space="preserve">Compression</w:t>
      </w:r>
    </w:p>
    <w:p w:rsidR="00000000" w:rsidDel="00000000" w:rsidP="00000000" w:rsidRDefault="00000000" w:rsidRPr="00000000" w14:paraId="000000AB">
      <w:pPr>
        <w:pageBreakBefore w:val="0"/>
        <w:numPr>
          <w:ilvl w:val="1"/>
          <w:numId w:val="3"/>
        </w:numPr>
        <w:ind w:left="1440" w:hanging="360"/>
        <w:rPr>
          <w:u w:val="none"/>
        </w:rPr>
      </w:pPr>
      <w:r w:rsidDel="00000000" w:rsidR="00000000" w:rsidRPr="00000000">
        <w:rPr>
          <w:rtl w:val="0"/>
        </w:rPr>
        <w:t xml:space="preserve">Lossy</w:t>
      </w:r>
    </w:p>
    <w:p w:rsidR="00000000" w:rsidDel="00000000" w:rsidP="00000000" w:rsidRDefault="00000000" w:rsidRPr="00000000" w14:paraId="000000AC">
      <w:pPr>
        <w:pageBreakBefore w:val="0"/>
        <w:numPr>
          <w:ilvl w:val="2"/>
          <w:numId w:val="3"/>
        </w:numPr>
        <w:ind w:left="2160" w:hanging="360"/>
        <w:rPr>
          <w:u w:val="none"/>
        </w:rPr>
      </w:pPr>
      <w:r w:rsidDel="00000000" w:rsidR="00000000" w:rsidRPr="00000000">
        <w:rPr>
          <w:rtl w:val="0"/>
        </w:rPr>
        <w:t xml:space="preserve">Used when file size is a constraint</w:t>
      </w:r>
    </w:p>
    <w:p w:rsidR="00000000" w:rsidDel="00000000" w:rsidP="00000000" w:rsidRDefault="00000000" w:rsidRPr="00000000" w14:paraId="000000AD">
      <w:pPr>
        <w:pageBreakBefore w:val="0"/>
        <w:numPr>
          <w:ilvl w:val="2"/>
          <w:numId w:val="3"/>
        </w:numPr>
        <w:ind w:left="2160" w:hanging="360"/>
        <w:rPr>
          <w:u w:val="none"/>
        </w:rPr>
      </w:pPr>
      <w:r w:rsidDel="00000000" w:rsidR="00000000" w:rsidRPr="00000000">
        <w:rPr>
          <w:rtl w:val="0"/>
        </w:rPr>
        <w:t xml:space="preserve">A way to format data in which it can no longer be restored to its original form, leading to details loss</w:t>
      </w:r>
    </w:p>
    <w:p w:rsidR="00000000" w:rsidDel="00000000" w:rsidP="00000000" w:rsidRDefault="00000000" w:rsidRPr="00000000" w14:paraId="000000AE">
      <w:pPr>
        <w:pageBreakBefore w:val="0"/>
        <w:numPr>
          <w:ilvl w:val="1"/>
          <w:numId w:val="3"/>
        </w:numPr>
        <w:ind w:left="1440" w:hanging="360"/>
        <w:rPr>
          <w:u w:val="none"/>
        </w:rPr>
      </w:pPr>
      <w:r w:rsidDel="00000000" w:rsidR="00000000" w:rsidRPr="00000000">
        <w:rPr>
          <w:rtl w:val="0"/>
        </w:rPr>
        <w:t xml:space="preserve">Lossless</w:t>
      </w:r>
    </w:p>
    <w:p w:rsidR="00000000" w:rsidDel="00000000" w:rsidP="00000000" w:rsidRDefault="00000000" w:rsidRPr="00000000" w14:paraId="000000AF">
      <w:pPr>
        <w:pageBreakBefore w:val="0"/>
        <w:numPr>
          <w:ilvl w:val="2"/>
          <w:numId w:val="3"/>
        </w:numPr>
        <w:ind w:left="2160" w:hanging="360"/>
        <w:rPr>
          <w:u w:val="none"/>
        </w:rPr>
      </w:pPr>
      <w:r w:rsidDel="00000000" w:rsidR="00000000" w:rsidRPr="00000000">
        <w:rPr>
          <w:rtl w:val="0"/>
        </w:rPr>
        <w:t xml:space="preserve">Used when details are a constraint</w:t>
      </w:r>
    </w:p>
    <w:p w:rsidR="00000000" w:rsidDel="00000000" w:rsidP="00000000" w:rsidRDefault="00000000" w:rsidRPr="00000000" w14:paraId="000000B0">
      <w:pPr>
        <w:pageBreakBefore w:val="0"/>
        <w:numPr>
          <w:ilvl w:val="2"/>
          <w:numId w:val="3"/>
        </w:numPr>
        <w:ind w:left="2160" w:hanging="360"/>
        <w:rPr>
          <w:u w:val="none"/>
        </w:rPr>
      </w:pPr>
      <w:r w:rsidDel="00000000" w:rsidR="00000000" w:rsidRPr="00000000">
        <w:rPr>
          <w:rtl w:val="0"/>
        </w:rPr>
        <w:t xml:space="preserve">A way to format data in which it can still be restored to its original form</w:t>
      </w: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Style w:val="Title"/>
        <w:pageBreakBefore w:val="0"/>
        <w:rPr/>
      </w:pPr>
      <w:bookmarkStart w:colFirst="0" w:colLast="0" w:name="_xvssaam6w5rz" w:id="2"/>
      <w:bookmarkEnd w:id="2"/>
      <w:r w:rsidDel="00000000" w:rsidR="00000000" w:rsidRPr="00000000">
        <w:rPr>
          <w:rtl w:val="0"/>
        </w:rPr>
        <w:t xml:space="preserve">Internet</w:t>
      </w:r>
    </w:p>
    <w:p w:rsidR="00000000" w:rsidDel="00000000" w:rsidP="00000000" w:rsidRDefault="00000000" w:rsidRPr="00000000" w14:paraId="000000B3">
      <w:pPr>
        <w:pageBreakBefore w:val="0"/>
        <w:numPr>
          <w:ilvl w:val="0"/>
          <w:numId w:val="5"/>
        </w:numPr>
        <w:rPr/>
      </w:pPr>
      <w:r w:rsidDel="00000000" w:rsidR="00000000" w:rsidRPr="00000000">
        <w:rPr>
          <w:i w:val="1"/>
          <w:rtl w:val="0"/>
        </w:rPr>
        <w:t xml:space="preserve">Inter</w:t>
      </w:r>
      <w:r w:rsidDel="00000000" w:rsidR="00000000" w:rsidRPr="00000000">
        <w:rPr>
          <w:rtl w:val="0"/>
        </w:rPr>
        <w:t xml:space="preserve">connected </w:t>
      </w:r>
      <w:r w:rsidDel="00000000" w:rsidR="00000000" w:rsidRPr="00000000">
        <w:rPr>
          <w:i w:val="1"/>
          <w:rtl w:val="0"/>
        </w:rPr>
        <w:t xml:space="preserve">net</w:t>
      </w:r>
      <w:r w:rsidDel="00000000" w:rsidR="00000000" w:rsidRPr="00000000">
        <w:rPr>
          <w:rtl w:val="0"/>
        </w:rPr>
        <w:t xml:space="preserve">work of </w:t>
      </w:r>
      <w:r w:rsidDel="00000000" w:rsidR="00000000" w:rsidRPr="00000000">
        <w:rPr>
          <w:rtl w:val="0"/>
        </w:rPr>
        <w:t xml:space="preserve">computers and servers (nodes) around the world, governed by open protocols</w:t>
      </w:r>
    </w:p>
    <w:p w:rsidR="00000000" w:rsidDel="00000000" w:rsidP="00000000" w:rsidRDefault="00000000" w:rsidRPr="00000000" w14:paraId="000000B4">
      <w:pPr>
        <w:pageBreakBefore w:val="0"/>
        <w:numPr>
          <w:ilvl w:val="0"/>
          <w:numId w:val="5"/>
        </w:numPr>
        <w:rPr>
          <w:highlight w:val="yellow"/>
        </w:rPr>
      </w:pPr>
      <w:r w:rsidDel="00000000" w:rsidR="00000000" w:rsidRPr="00000000">
        <w:rPr>
          <w:highlight w:val="yellow"/>
          <w:rtl w:val="0"/>
        </w:rPr>
        <w:t xml:space="preserve">Internet Abstraction Hierarchy</w:t>
      </w:r>
    </w:p>
    <w:p w:rsidR="00000000" w:rsidDel="00000000" w:rsidP="00000000" w:rsidRDefault="00000000" w:rsidRPr="00000000" w14:paraId="000000B5">
      <w:pPr>
        <w:pageBreakBefore w:val="0"/>
        <w:numPr>
          <w:ilvl w:val="1"/>
          <w:numId w:val="5"/>
        </w:numPr>
        <w:ind w:left="1440" w:hanging="360"/>
        <w:rPr>
          <w:u w:val="none"/>
        </w:rPr>
      </w:pPr>
      <w:r w:rsidDel="00000000" w:rsidR="00000000" w:rsidRPr="00000000">
        <w:rPr>
          <w:rtl w:val="0"/>
        </w:rPr>
        <w:t xml:space="preserve"> </w:t>
      </w:r>
      <w:r w:rsidDel="00000000" w:rsidR="00000000" w:rsidRPr="00000000">
        <w:rPr>
          <w:highlight w:val="yellow"/>
          <w:rtl w:val="0"/>
        </w:rPr>
        <w:t xml:space="preserve">Application layer protocols</w:t>
      </w:r>
    </w:p>
    <w:p w:rsidR="00000000" w:rsidDel="00000000" w:rsidP="00000000" w:rsidRDefault="00000000" w:rsidRPr="00000000" w14:paraId="000000B6">
      <w:pPr>
        <w:pageBreakBefore w:val="0"/>
        <w:numPr>
          <w:ilvl w:val="2"/>
          <w:numId w:val="5"/>
        </w:numPr>
        <w:ind w:left="2160" w:hanging="360"/>
        <w:rPr>
          <w:u w:val="none"/>
        </w:rPr>
      </w:pPr>
      <w:r w:rsidDel="00000000" w:rsidR="00000000" w:rsidRPr="00000000">
        <w:rPr>
          <w:rtl w:val="0"/>
        </w:rPr>
        <w:t xml:space="preserve">Interpret and display data</w:t>
      </w:r>
    </w:p>
    <w:p w:rsidR="00000000" w:rsidDel="00000000" w:rsidP="00000000" w:rsidRDefault="00000000" w:rsidRPr="00000000" w14:paraId="000000B7">
      <w:pPr>
        <w:pageBreakBefore w:val="0"/>
        <w:numPr>
          <w:ilvl w:val="2"/>
          <w:numId w:val="5"/>
        </w:numPr>
        <w:ind w:left="2160" w:hanging="360"/>
        <w:rPr>
          <w:u w:val="none"/>
        </w:rPr>
      </w:pPr>
      <w:r w:rsidDel="00000000" w:rsidR="00000000" w:rsidRPr="00000000">
        <w:rPr>
          <w:rtl w:val="0"/>
        </w:rPr>
        <w:t xml:space="preserve">HTML</w:t>
      </w:r>
    </w:p>
    <w:p w:rsidR="00000000" w:rsidDel="00000000" w:rsidP="00000000" w:rsidRDefault="00000000" w:rsidRPr="00000000" w14:paraId="000000B8">
      <w:pPr>
        <w:pageBreakBefore w:val="0"/>
        <w:numPr>
          <w:ilvl w:val="3"/>
          <w:numId w:val="5"/>
        </w:numPr>
        <w:ind w:left="2880" w:hanging="360"/>
      </w:pPr>
      <w:r w:rsidDel="00000000" w:rsidR="00000000" w:rsidRPr="00000000">
        <w:rPr>
          <w:rtl w:val="0"/>
        </w:rPr>
        <w:t xml:space="preserve">Hypertext markup language</w:t>
      </w:r>
    </w:p>
    <w:p w:rsidR="00000000" w:rsidDel="00000000" w:rsidP="00000000" w:rsidRDefault="00000000" w:rsidRPr="00000000" w14:paraId="000000B9">
      <w:pPr>
        <w:pageBreakBefore w:val="0"/>
        <w:numPr>
          <w:ilvl w:val="3"/>
          <w:numId w:val="5"/>
        </w:numPr>
        <w:ind w:left="2880" w:hanging="360"/>
      </w:pPr>
      <w:r w:rsidDel="00000000" w:rsidR="00000000" w:rsidRPr="00000000">
        <w:rPr>
          <w:rtl w:val="0"/>
        </w:rPr>
        <w:t xml:space="preserve">The code of the website</w:t>
      </w:r>
    </w:p>
    <w:p w:rsidR="00000000" w:rsidDel="00000000" w:rsidP="00000000" w:rsidRDefault="00000000" w:rsidRPr="00000000" w14:paraId="000000BA">
      <w:pPr>
        <w:pageBreakBefore w:val="0"/>
        <w:numPr>
          <w:ilvl w:val="2"/>
          <w:numId w:val="5"/>
        </w:numPr>
        <w:ind w:left="2160" w:hanging="360"/>
        <w:rPr>
          <w:u w:val="none"/>
        </w:rPr>
      </w:pPr>
      <w:r w:rsidDel="00000000" w:rsidR="00000000" w:rsidRPr="00000000">
        <w:rPr>
          <w:rtl w:val="0"/>
        </w:rPr>
        <w:t xml:space="preserve">CSS: design</w:t>
      </w:r>
    </w:p>
    <w:p w:rsidR="00000000" w:rsidDel="00000000" w:rsidP="00000000" w:rsidRDefault="00000000" w:rsidRPr="00000000" w14:paraId="000000BB">
      <w:pPr>
        <w:pageBreakBefore w:val="0"/>
        <w:numPr>
          <w:ilvl w:val="2"/>
          <w:numId w:val="5"/>
        </w:numPr>
        <w:ind w:left="2160" w:hanging="360"/>
        <w:rPr>
          <w:u w:val="none"/>
        </w:rPr>
      </w:pPr>
      <w:r w:rsidDel="00000000" w:rsidR="00000000" w:rsidRPr="00000000">
        <w:rPr>
          <w:rtl w:val="0"/>
        </w:rPr>
        <w:t xml:space="preserve">JavaScript: website functionality</w:t>
      </w:r>
    </w:p>
    <w:p w:rsidR="00000000" w:rsidDel="00000000" w:rsidP="00000000" w:rsidRDefault="00000000" w:rsidRPr="00000000" w14:paraId="000000BC">
      <w:pPr>
        <w:pageBreakBefore w:val="0"/>
        <w:numPr>
          <w:ilvl w:val="2"/>
          <w:numId w:val="5"/>
        </w:numPr>
        <w:ind w:left="2160" w:hanging="360"/>
        <w:rPr>
          <w:u w:val="none"/>
        </w:rPr>
      </w:pPr>
      <w:r w:rsidDel="00000000" w:rsidR="00000000" w:rsidRPr="00000000">
        <w:rPr>
          <w:rtl w:val="0"/>
        </w:rPr>
        <w:t xml:space="preserve">HTTP</w:t>
      </w:r>
    </w:p>
    <w:p w:rsidR="00000000" w:rsidDel="00000000" w:rsidP="00000000" w:rsidRDefault="00000000" w:rsidRPr="00000000" w14:paraId="000000BD">
      <w:pPr>
        <w:pageBreakBefore w:val="0"/>
        <w:numPr>
          <w:ilvl w:val="3"/>
          <w:numId w:val="5"/>
        </w:numPr>
        <w:ind w:left="2880" w:hanging="360"/>
      </w:pPr>
      <w:r w:rsidDel="00000000" w:rsidR="00000000" w:rsidRPr="00000000">
        <w:rPr>
          <w:rtl w:val="0"/>
        </w:rPr>
        <w:t xml:space="preserve">Hypertext transfer protocol</w:t>
      </w:r>
    </w:p>
    <w:p w:rsidR="00000000" w:rsidDel="00000000" w:rsidP="00000000" w:rsidRDefault="00000000" w:rsidRPr="00000000" w14:paraId="000000BE">
      <w:pPr>
        <w:pageBreakBefore w:val="0"/>
        <w:numPr>
          <w:ilvl w:val="4"/>
          <w:numId w:val="5"/>
        </w:numPr>
        <w:ind w:left="3600" w:hanging="360"/>
      </w:pPr>
      <w:r w:rsidDel="00000000" w:rsidR="00000000" w:rsidRPr="00000000">
        <w:rPr>
          <w:rtl w:val="0"/>
        </w:rPr>
        <w:t xml:space="preserve">Protocol of formatting  data (GET, POST requests)</w:t>
      </w:r>
    </w:p>
    <w:p w:rsidR="00000000" w:rsidDel="00000000" w:rsidP="00000000" w:rsidRDefault="00000000" w:rsidRPr="00000000" w14:paraId="000000BF">
      <w:pPr>
        <w:pageBreakBefore w:val="0"/>
        <w:numPr>
          <w:ilvl w:val="3"/>
          <w:numId w:val="5"/>
        </w:numPr>
        <w:ind w:left="2880" w:hanging="360"/>
      </w:pPr>
      <w:r w:rsidDel="00000000" w:rsidR="00000000" w:rsidRPr="00000000">
        <w:rPr>
          <w:rtl w:val="0"/>
        </w:rPr>
        <w:t xml:space="preserve">Images are separate files, requiring separate HTTP requests, slowing down page loading</w:t>
      </w:r>
    </w:p>
    <w:p w:rsidR="00000000" w:rsidDel="00000000" w:rsidP="00000000" w:rsidRDefault="00000000" w:rsidRPr="00000000" w14:paraId="000000C0">
      <w:pPr>
        <w:pageBreakBefore w:val="0"/>
        <w:numPr>
          <w:ilvl w:val="3"/>
          <w:numId w:val="5"/>
        </w:numPr>
        <w:ind w:left="2880" w:hanging="360"/>
      </w:pPr>
      <w:r w:rsidDel="00000000" w:rsidR="00000000" w:rsidRPr="00000000">
        <w:rPr>
          <w:rtl w:val="0"/>
        </w:rPr>
        <w:t xml:space="preserve">Not safe compared to HTTPS</w:t>
      </w:r>
    </w:p>
    <w:p w:rsidR="00000000" w:rsidDel="00000000" w:rsidP="00000000" w:rsidRDefault="00000000" w:rsidRPr="00000000" w14:paraId="000000C1">
      <w:pPr>
        <w:pageBreakBefore w:val="0"/>
        <w:numPr>
          <w:ilvl w:val="2"/>
          <w:numId w:val="5"/>
        </w:numPr>
        <w:ind w:left="2160" w:hanging="360"/>
        <w:rPr>
          <w:u w:val="none"/>
        </w:rPr>
      </w:pPr>
      <w:r w:rsidDel="00000000" w:rsidR="00000000" w:rsidRPr="00000000">
        <w:rPr>
          <w:rtl w:val="0"/>
        </w:rPr>
        <w:t xml:space="preserve">DNS</w:t>
      </w:r>
    </w:p>
    <w:p w:rsidR="00000000" w:rsidDel="00000000" w:rsidP="00000000" w:rsidRDefault="00000000" w:rsidRPr="00000000" w14:paraId="000000C2">
      <w:pPr>
        <w:pageBreakBefore w:val="0"/>
        <w:numPr>
          <w:ilvl w:val="3"/>
          <w:numId w:val="5"/>
        </w:numPr>
        <w:ind w:left="2880" w:hanging="360"/>
      </w:pPr>
      <w:r w:rsidDel="00000000" w:rsidR="00000000" w:rsidRPr="00000000">
        <w:rPr>
          <w:rtl w:val="0"/>
        </w:rPr>
        <w:t xml:space="preserve">Domain name system</w:t>
      </w:r>
    </w:p>
    <w:p w:rsidR="00000000" w:rsidDel="00000000" w:rsidP="00000000" w:rsidRDefault="00000000" w:rsidRPr="00000000" w14:paraId="000000C3">
      <w:pPr>
        <w:pageBreakBefore w:val="0"/>
        <w:numPr>
          <w:ilvl w:val="3"/>
          <w:numId w:val="5"/>
        </w:numPr>
        <w:ind w:left="2880" w:hanging="360"/>
      </w:pPr>
      <w:r w:rsidDel="00000000" w:rsidR="00000000" w:rsidRPr="00000000">
        <w:rPr>
          <w:rtl w:val="0"/>
        </w:rPr>
        <w:t xml:space="preserve">Looks up IP address of domains for computer to connect to, based on the inputted URL</w:t>
      </w:r>
    </w:p>
    <w:p w:rsidR="00000000" w:rsidDel="00000000" w:rsidP="00000000" w:rsidRDefault="00000000" w:rsidRPr="00000000" w14:paraId="000000C4">
      <w:pPr>
        <w:pageBreakBefore w:val="0"/>
        <w:numPr>
          <w:ilvl w:val="3"/>
          <w:numId w:val="5"/>
        </w:numPr>
        <w:ind w:left="2880" w:hanging="360"/>
        <w:rPr>
          <w:u w:val="none"/>
        </w:rPr>
      </w:pPr>
      <w:r w:rsidDel="00000000" w:rsidR="00000000" w:rsidRPr="00000000">
        <w:rPr>
          <w:rtl w:val="0"/>
        </w:rPr>
        <w:t xml:space="preserve">Hierarchy maintained by ICANN Internet Corporation for Assigned Names and Numbers </w:t>
      </w:r>
    </w:p>
    <w:p w:rsidR="00000000" w:rsidDel="00000000" w:rsidP="00000000" w:rsidRDefault="00000000" w:rsidRPr="00000000" w14:paraId="000000C5">
      <w:pPr>
        <w:pageBreakBefore w:val="0"/>
        <w:numPr>
          <w:ilvl w:val="2"/>
          <w:numId w:val="5"/>
        </w:numPr>
        <w:ind w:left="2160" w:hanging="360"/>
        <w:rPr>
          <w:u w:val="none"/>
        </w:rPr>
      </w:pPr>
      <w:r w:rsidDel="00000000" w:rsidR="00000000" w:rsidRPr="00000000">
        <w:rPr>
          <w:rtl w:val="0"/>
        </w:rPr>
        <w:t xml:space="preserve">SMTP</w:t>
      </w:r>
    </w:p>
    <w:p w:rsidR="00000000" w:rsidDel="00000000" w:rsidP="00000000" w:rsidRDefault="00000000" w:rsidRPr="00000000" w14:paraId="000000C6">
      <w:pPr>
        <w:pageBreakBefore w:val="0"/>
        <w:numPr>
          <w:ilvl w:val="3"/>
          <w:numId w:val="5"/>
        </w:numPr>
        <w:ind w:left="2880" w:hanging="360"/>
        <w:rPr>
          <w:u w:val="none"/>
        </w:rPr>
      </w:pPr>
      <w:r w:rsidDel="00000000" w:rsidR="00000000" w:rsidRPr="00000000">
        <w:rPr>
          <w:rtl w:val="0"/>
        </w:rPr>
        <w:t xml:space="preserve">Simple mail transfer protocol</w:t>
      </w:r>
    </w:p>
    <w:p w:rsidR="00000000" w:rsidDel="00000000" w:rsidP="00000000" w:rsidRDefault="00000000" w:rsidRPr="00000000" w14:paraId="000000C7">
      <w:pPr>
        <w:pageBreakBefore w:val="0"/>
        <w:numPr>
          <w:ilvl w:val="3"/>
          <w:numId w:val="5"/>
        </w:numPr>
        <w:ind w:left="2880" w:hanging="360"/>
        <w:rPr>
          <w:u w:val="none"/>
        </w:rPr>
      </w:pPr>
      <w:r w:rsidDel="00000000" w:rsidR="00000000" w:rsidRPr="00000000">
        <w:rPr>
          <w:rtl w:val="0"/>
        </w:rPr>
        <w:t xml:space="preserve">Delivers emails</w:t>
      </w:r>
    </w:p>
    <w:p w:rsidR="00000000" w:rsidDel="00000000" w:rsidP="00000000" w:rsidRDefault="00000000" w:rsidRPr="00000000" w14:paraId="000000C8">
      <w:pPr>
        <w:pageBreakBefore w:val="0"/>
        <w:numPr>
          <w:ilvl w:val="3"/>
          <w:numId w:val="5"/>
        </w:numPr>
        <w:ind w:left="2880" w:hanging="360"/>
        <w:rPr>
          <w:u w:val="none"/>
        </w:rPr>
      </w:pPr>
      <w:r w:rsidDel="00000000" w:rsidR="00000000" w:rsidRPr="00000000">
        <w:rPr>
          <w:rtl w:val="0"/>
        </w:rPr>
        <w:t xml:space="preserve">Message moves from sender’s email server’s outbox to receiver's email server’s inbox</w:t>
      </w:r>
    </w:p>
    <w:p w:rsidR="00000000" w:rsidDel="00000000" w:rsidP="00000000" w:rsidRDefault="00000000" w:rsidRPr="00000000" w14:paraId="000000C9">
      <w:pPr>
        <w:pageBreakBefore w:val="0"/>
        <w:numPr>
          <w:ilvl w:val="1"/>
          <w:numId w:val="5"/>
        </w:numPr>
        <w:ind w:left="1440" w:hanging="360"/>
        <w:rPr>
          <w:u w:val="none"/>
        </w:rPr>
      </w:pPr>
      <w:r w:rsidDel="00000000" w:rsidR="00000000" w:rsidRPr="00000000">
        <w:rPr>
          <w:rtl w:val="0"/>
        </w:rPr>
        <w:t xml:space="preserve"> </w:t>
      </w:r>
      <w:r w:rsidDel="00000000" w:rsidR="00000000" w:rsidRPr="00000000">
        <w:rPr>
          <w:highlight w:val="yellow"/>
          <w:rtl w:val="0"/>
        </w:rPr>
        <w:t xml:space="preserve">Transport layer protocols</w:t>
      </w:r>
    </w:p>
    <w:p w:rsidR="00000000" w:rsidDel="00000000" w:rsidP="00000000" w:rsidRDefault="00000000" w:rsidRPr="00000000" w14:paraId="000000CA">
      <w:pPr>
        <w:pageBreakBefore w:val="0"/>
        <w:numPr>
          <w:ilvl w:val="2"/>
          <w:numId w:val="5"/>
        </w:numPr>
        <w:ind w:left="2160" w:hanging="360"/>
        <w:rPr>
          <w:u w:val="none"/>
        </w:rPr>
      </w:pPr>
      <w:r w:rsidDel="00000000" w:rsidR="00000000" w:rsidRPr="00000000">
        <w:rPr>
          <w:rtl w:val="0"/>
        </w:rPr>
        <w:t xml:space="preserve">Breakdown data into packets, transfer and reconstruct</w:t>
      </w:r>
    </w:p>
    <w:p w:rsidR="00000000" w:rsidDel="00000000" w:rsidP="00000000" w:rsidRDefault="00000000" w:rsidRPr="00000000" w14:paraId="000000CB">
      <w:pPr>
        <w:pageBreakBefore w:val="0"/>
        <w:numPr>
          <w:ilvl w:val="2"/>
          <w:numId w:val="5"/>
        </w:numPr>
        <w:ind w:left="2160" w:hanging="360"/>
        <w:rPr>
          <w:u w:val="none"/>
        </w:rPr>
      </w:pPr>
      <w:r w:rsidDel="00000000" w:rsidR="00000000" w:rsidRPr="00000000">
        <w:rPr>
          <w:rtl w:val="0"/>
        </w:rPr>
        <w:t xml:space="preserve">TCP</w:t>
      </w:r>
    </w:p>
    <w:p w:rsidR="00000000" w:rsidDel="00000000" w:rsidP="00000000" w:rsidRDefault="00000000" w:rsidRPr="00000000" w14:paraId="000000CC">
      <w:pPr>
        <w:pageBreakBefore w:val="0"/>
        <w:numPr>
          <w:ilvl w:val="3"/>
          <w:numId w:val="5"/>
        </w:numPr>
        <w:ind w:left="2880" w:hanging="360"/>
      </w:pPr>
      <w:r w:rsidDel="00000000" w:rsidR="00000000" w:rsidRPr="00000000">
        <w:rPr>
          <w:rtl w:val="0"/>
        </w:rPr>
        <w:t xml:space="preserve">Transmission Control Protocol</w:t>
      </w:r>
    </w:p>
    <w:p w:rsidR="00000000" w:rsidDel="00000000" w:rsidP="00000000" w:rsidRDefault="00000000" w:rsidRPr="00000000" w14:paraId="000000CD">
      <w:pPr>
        <w:pageBreakBefore w:val="0"/>
        <w:numPr>
          <w:ilvl w:val="3"/>
          <w:numId w:val="5"/>
        </w:numPr>
        <w:ind w:left="2880" w:hanging="360"/>
      </w:pPr>
      <w:r w:rsidDel="00000000" w:rsidR="00000000" w:rsidRPr="00000000">
        <w:rPr>
          <w:rtl w:val="0"/>
        </w:rPr>
        <w:t xml:space="preserve">Guarantees delivery of packets for fault tolerance</w:t>
      </w:r>
    </w:p>
    <w:p w:rsidR="00000000" w:rsidDel="00000000" w:rsidP="00000000" w:rsidRDefault="00000000" w:rsidRPr="00000000" w14:paraId="000000CE">
      <w:pPr>
        <w:pageBreakBefore w:val="0"/>
        <w:numPr>
          <w:ilvl w:val="4"/>
          <w:numId w:val="5"/>
        </w:numPr>
        <w:ind w:left="3600" w:hanging="360"/>
      </w:pPr>
      <w:r w:rsidDel="00000000" w:rsidR="00000000" w:rsidRPr="00000000">
        <w:rPr>
          <w:rtl w:val="0"/>
        </w:rPr>
        <w:t xml:space="preserve">If all packets are successfully delivered, TCP will sign off and reconstruct data.  Else, it won’t sign and will re-request missing/corrupt packets</w:t>
      </w:r>
    </w:p>
    <w:p w:rsidR="00000000" w:rsidDel="00000000" w:rsidP="00000000" w:rsidRDefault="00000000" w:rsidRPr="00000000" w14:paraId="000000CF">
      <w:pPr>
        <w:pageBreakBefore w:val="0"/>
        <w:numPr>
          <w:ilvl w:val="2"/>
          <w:numId w:val="5"/>
        </w:numPr>
        <w:ind w:left="2160" w:hanging="360"/>
        <w:rPr>
          <w:u w:val="none"/>
        </w:rPr>
      </w:pPr>
      <w:r w:rsidDel="00000000" w:rsidR="00000000" w:rsidRPr="00000000">
        <w:rPr>
          <w:rtl w:val="0"/>
        </w:rPr>
        <w:t xml:space="preserve">UDP</w:t>
      </w:r>
    </w:p>
    <w:p w:rsidR="00000000" w:rsidDel="00000000" w:rsidP="00000000" w:rsidRDefault="00000000" w:rsidRPr="00000000" w14:paraId="000000D0">
      <w:pPr>
        <w:pageBreakBefore w:val="0"/>
        <w:numPr>
          <w:ilvl w:val="3"/>
          <w:numId w:val="5"/>
        </w:numPr>
        <w:ind w:left="2880" w:hanging="360"/>
        <w:rPr>
          <w:u w:val="none"/>
        </w:rPr>
      </w:pPr>
      <w:r w:rsidDel="00000000" w:rsidR="00000000" w:rsidRPr="00000000">
        <w:rPr>
          <w:rtl w:val="0"/>
        </w:rPr>
        <w:t xml:space="preserve">User Datagram Protocol</w:t>
      </w:r>
    </w:p>
    <w:p w:rsidR="00000000" w:rsidDel="00000000" w:rsidP="00000000" w:rsidRDefault="00000000" w:rsidRPr="00000000" w14:paraId="000000D1">
      <w:pPr>
        <w:pageBreakBefore w:val="0"/>
        <w:numPr>
          <w:ilvl w:val="3"/>
          <w:numId w:val="5"/>
        </w:numPr>
        <w:ind w:left="2880" w:hanging="360"/>
        <w:rPr>
          <w:u w:val="none"/>
        </w:rPr>
      </w:pPr>
      <w:r w:rsidDel="00000000" w:rsidR="00000000" w:rsidRPr="00000000">
        <w:rPr>
          <w:rtl w:val="0"/>
        </w:rPr>
        <w:t xml:space="preserve">No delivery guarantee</w:t>
      </w:r>
    </w:p>
    <w:p w:rsidR="00000000" w:rsidDel="00000000" w:rsidP="00000000" w:rsidRDefault="00000000" w:rsidRPr="00000000" w14:paraId="000000D2">
      <w:pPr>
        <w:pageBreakBefore w:val="0"/>
        <w:numPr>
          <w:ilvl w:val="3"/>
          <w:numId w:val="5"/>
        </w:numPr>
        <w:ind w:left="2880" w:hanging="360"/>
        <w:rPr>
          <w:u w:val="none"/>
        </w:rPr>
      </w:pPr>
      <w:r w:rsidDel="00000000" w:rsidR="00000000" w:rsidRPr="00000000">
        <w:rPr>
          <w:rtl w:val="0"/>
        </w:rPr>
        <w:t xml:space="preserve">Used when low latency is important</w:t>
      </w:r>
    </w:p>
    <w:p w:rsidR="00000000" w:rsidDel="00000000" w:rsidP="00000000" w:rsidRDefault="00000000" w:rsidRPr="00000000" w14:paraId="000000D3">
      <w:pPr>
        <w:pageBreakBefore w:val="0"/>
        <w:numPr>
          <w:ilvl w:val="1"/>
          <w:numId w:val="5"/>
        </w:numPr>
        <w:ind w:left="1440" w:hanging="360"/>
        <w:rPr>
          <w:u w:val="none"/>
        </w:rPr>
      </w:pPr>
      <w:r w:rsidDel="00000000" w:rsidR="00000000" w:rsidRPr="00000000">
        <w:rPr>
          <w:rtl w:val="0"/>
        </w:rPr>
        <w:t xml:space="preserve"> </w:t>
      </w:r>
      <w:r w:rsidDel="00000000" w:rsidR="00000000" w:rsidRPr="00000000">
        <w:rPr>
          <w:highlight w:val="yellow"/>
          <w:rtl w:val="0"/>
        </w:rPr>
        <w:t xml:space="preserve">Internet layer protocols</w:t>
      </w:r>
    </w:p>
    <w:p w:rsidR="00000000" w:rsidDel="00000000" w:rsidP="00000000" w:rsidRDefault="00000000" w:rsidRPr="00000000" w14:paraId="000000D4">
      <w:pPr>
        <w:pageBreakBefore w:val="0"/>
        <w:numPr>
          <w:ilvl w:val="2"/>
          <w:numId w:val="5"/>
        </w:numPr>
        <w:ind w:left="2160" w:hanging="360"/>
        <w:rPr>
          <w:u w:val="none"/>
        </w:rPr>
      </w:pPr>
      <w:r w:rsidDel="00000000" w:rsidR="00000000" w:rsidRPr="00000000">
        <w:rPr>
          <w:rtl w:val="0"/>
        </w:rPr>
        <w:t xml:space="preserve">Manages pathway for packets to travel</w:t>
      </w:r>
    </w:p>
    <w:p w:rsidR="00000000" w:rsidDel="00000000" w:rsidP="00000000" w:rsidRDefault="00000000" w:rsidRPr="00000000" w14:paraId="000000D5">
      <w:pPr>
        <w:pageBreakBefore w:val="0"/>
        <w:numPr>
          <w:ilvl w:val="2"/>
          <w:numId w:val="5"/>
        </w:numPr>
        <w:ind w:left="2160" w:hanging="360"/>
        <w:rPr>
          <w:u w:val="none"/>
        </w:rPr>
      </w:pPr>
      <w:r w:rsidDel="00000000" w:rsidR="00000000" w:rsidRPr="00000000">
        <w:rPr>
          <w:rtl w:val="0"/>
        </w:rPr>
        <w:t xml:space="preserve">IP</w:t>
      </w:r>
    </w:p>
    <w:p w:rsidR="00000000" w:rsidDel="00000000" w:rsidP="00000000" w:rsidRDefault="00000000" w:rsidRPr="00000000" w14:paraId="000000D6">
      <w:pPr>
        <w:pageBreakBefore w:val="0"/>
        <w:numPr>
          <w:ilvl w:val="3"/>
          <w:numId w:val="5"/>
        </w:numPr>
        <w:ind w:left="2880" w:hanging="360"/>
      </w:pPr>
      <w:r w:rsidDel="00000000" w:rsidR="00000000" w:rsidRPr="00000000">
        <w:rPr>
          <w:rtl w:val="0"/>
        </w:rPr>
        <w:t xml:space="preserve">Internet protocol</w:t>
      </w:r>
    </w:p>
    <w:p w:rsidR="00000000" w:rsidDel="00000000" w:rsidP="00000000" w:rsidRDefault="00000000" w:rsidRPr="00000000" w14:paraId="000000D7">
      <w:pPr>
        <w:pageBreakBefore w:val="0"/>
        <w:numPr>
          <w:ilvl w:val="3"/>
          <w:numId w:val="5"/>
        </w:numPr>
        <w:ind w:left="2880" w:hanging="360"/>
      </w:pPr>
      <w:r w:rsidDel="00000000" w:rsidR="00000000" w:rsidRPr="00000000">
        <w:rPr>
          <w:rtl w:val="0"/>
        </w:rPr>
        <w:t xml:space="preserve">Unique address of a node on a network</w:t>
      </w:r>
    </w:p>
    <w:p w:rsidR="00000000" w:rsidDel="00000000" w:rsidP="00000000" w:rsidRDefault="00000000" w:rsidRPr="00000000" w14:paraId="000000D8">
      <w:pPr>
        <w:pageBreakBefore w:val="0"/>
        <w:numPr>
          <w:ilvl w:val="3"/>
          <w:numId w:val="5"/>
        </w:numPr>
        <w:ind w:left="2880" w:hanging="360"/>
      </w:pPr>
      <w:r w:rsidDel="00000000" w:rsidR="00000000" w:rsidRPr="00000000">
        <w:rPr>
          <w:rtl w:val="0"/>
        </w:rPr>
        <w:t xml:space="preserve">Hierarchy</w:t>
      </w:r>
    </w:p>
    <w:p w:rsidR="00000000" w:rsidDel="00000000" w:rsidP="00000000" w:rsidRDefault="00000000" w:rsidRPr="00000000" w14:paraId="000000D9">
      <w:pPr>
        <w:pageBreakBefore w:val="0"/>
        <w:numPr>
          <w:ilvl w:val="4"/>
          <w:numId w:val="5"/>
        </w:numPr>
        <w:ind w:left="3600" w:hanging="360"/>
      </w:pPr>
      <w:r w:rsidDel="00000000" w:rsidR="00000000" w:rsidRPr="00000000">
        <w:rPr>
          <w:rtl w:val="0"/>
        </w:rPr>
        <w:t xml:space="preserve">Country.region.subnetwork.device</w:t>
      </w:r>
    </w:p>
    <w:p w:rsidR="00000000" w:rsidDel="00000000" w:rsidP="00000000" w:rsidRDefault="00000000" w:rsidRPr="00000000" w14:paraId="000000DA">
      <w:pPr>
        <w:pageBreakBefore w:val="0"/>
        <w:numPr>
          <w:ilvl w:val="3"/>
          <w:numId w:val="5"/>
        </w:numPr>
        <w:ind w:left="2880" w:hanging="360"/>
      </w:pPr>
      <w:r w:rsidDel="00000000" w:rsidR="00000000" w:rsidRPr="00000000">
        <w:rPr>
          <w:rtl w:val="0"/>
        </w:rPr>
        <w:t xml:space="preserve">IPv4: 32 bits, 2</w:t>
      </w:r>
      <w:r w:rsidDel="00000000" w:rsidR="00000000" w:rsidRPr="00000000">
        <w:rPr>
          <w:vertAlign w:val="superscript"/>
          <w:rtl w:val="0"/>
        </w:rPr>
        <w:t xml:space="preserve">32</w:t>
      </w:r>
      <w:r w:rsidDel="00000000" w:rsidR="00000000" w:rsidRPr="00000000">
        <w:rPr>
          <w:rtl w:val="0"/>
        </w:rPr>
        <w:t xml:space="preserve"> combos</w:t>
      </w:r>
    </w:p>
    <w:p w:rsidR="00000000" w:rsidDel="00000000" w:rsidP="00000000" w:rsidRDefault="00000000" w:rsidRPr="00000000" w14:paraId="000000DB">
      <w:pPr>
        <w:pageBreakBefore w:val="0"/>
        <w:numPr>
          <w:ilvl w:val="4"/>
          <w:numId w:val="5"/>
        </w:numPr>
        <w:ind w:left="3600" w:hanging="360"/>
        <w:rPr>
          <w:u w:val="none"/>
        </w:rPr>
      </w:pPr>
      <w:r w:rsidDel="00000000" w:rsidR="00000000" w:rsidRPr="00000000">
        <w:rPr>
          <w:rtl w:val="0"/>
        </w:rPr>
        <w:t xml:space="preserve">Format: x.x.x.x, where x is a number that can be represented by 8 bits</w:t>
      </w:r>
    </w:p>
    <w:p w:rsidR="00000000" w:rsidDel="00000000" w:rsidP="00000000" w:rsidRDefault="00000000" w:rsidRPr="00000000" w14:paraId="000000DC">
      <w:pPr>
        <w:pageBreakBefore w:val="0"/>
        <w:numPr>
          <w:ilvl w:val="4"/>
          <w:numId w:val="5"/>
        </w:numPr>
        <w:ind w:left="3600" w:hanging="360"/>
      </w:pPr>
      <w:r w:rsidDel="00000000" w:rsidR="00000000" w:rsidRPr="00000000">
        <w:rPr>
          <w:rtl w:val="0"/>
        </w:rPr>
        <w:t xml:space="preserve">Running out of unique addresses, so one address per subnetwork, not one per device, until transition to IPv6</w:t>
      </w:r>
    </w:p>
    <w:p w:rsidR="00000000" w:rsidDel="00000000" w:rsidP="00000000" w:rsidRDefault="00000000" w:rsidRPr="00000000" w14:paraId="000000DD">
      <w:pPr>
        <w:pageBreakBefore w:val="0"/>
        <w:numPr>
          <w:ilvl w:val="3"/>
          <w:numId w:val="5"/>
        </w:numPr>
        <w:ind w:left="2880" w:hanging="360"/>
      </w:pPr>
      <w:r w:rsidDel="00000000" w:rsidR="00000000" w:rsidRPr="00000000">
        <w:rPr>
          <w:rtl w:val="0"/>
        </w:rPr>
        <w:t xml:space="preserve">IPv6: 128 bits, 2</w:t>
      </w:r>
      <w:r w:rsidDel="00000000" w:rsidR="00000000" w:rsidRPr="00000000">
        <w:rPr>
          <w:vertAlign w:val="superscript"/>
          <w:rtl w:val="0"/>
        </w:rPr>
        <w:t xml:space="preserve">128</w:t>
      </w:r>
      <w:r w:rsidDel="00000000" w:rsidR="00000000" w:rsidRPr="00000000">
        <w:rPr>
          <w:rtl w:val="0"/>
        </w:rPr>
        <w:t xml:space="preserve"> combos</w:t>
      </w:r>
    </w:p>
    <w:p w:rsidR="00000000" w:rsidDel="00000000" w:rsidP="00000000" w:rsidRDefault="00000000" w:rsidRPr="00000000" w14:paraId="000000DE">
      <w:pPr>
        <w:pageBreakBefore w:val="0"/>
        <w:numPr>
          <w:ilvl w:val="4"/>
          <w:numId w:val="5"/>
        </w:numPr>
        <w:ind w:left="3600" w:hanging="360"/>
        <w:rPr>
          <w:u w:val="none"/>
        </w:rPr>
      </w:pPr>
      <w:r w:rsidDel="00000000" w:rsidR="00000000" w:rsidRPr="00000000">
        <w:rPr>
          <w:rtl w:val="0"/>
        </w:rPr>
        <w:t xml:space="preserve">Format: xxxx:xxxx:xxxx:xxxx:xxxx:xxxx:xxxx, where x is a hex number</w:t>
      </w:r>
    </w:p>
    <w:p w:rsidR="00000000" w:rsidDel="00000000" w:rsidP="00000000" w:rsidRDefault="00000000" w:rsidRPr="00000000" w14:paraId="000000DF">
      <w:pPr>
        <w:pageBreakBefore w:val="0"/>
        <w:numPr>
          <w:ilvl w:val="3"/>
          <w:numId w:val="5"/>
        </w:numPr>
        <w:ind w:left="2880" w:hanging="360"/>
        <w:rPr>
          <w:u w:val="none"/>
        </w:rPr>
      </w:pPr>
      <w:r w:rsidDel="00000000" w:rsidR="00000000" w:rsidRPr="00000000">
        <w:rPr>
          <w:rtl w:val="0"/>
        </w:rPr>
        <w:t xml:space="preserve">Local IP</w:t>
      </w:r>
    </w:p>
    <w:p w:rsidR="00000000" w:rsidDel="00000000" w:rsidP="00000000" w:rsidRDefault="00000000" w:rsidRPr="00000000" w14:paraId="000000E0">
      <w:pPr>
        <w:pageBreakBefore w:val="0"/>
        <w:numPr>
          <w:ilvl w:val="4"/>
          <w:numId w:val="5"/>
        </w:numPr>
        <w:ind w:left="3600" w:hanging="360"/>
        <w:rPr>
          <w:u w:val="none"/>
        </w:rPr>
      </w:pPr>
      <w:r w:rsidDel="00000000" w:rsidR="00000000" w:rsidRPr="00000000">
        <w:rPr>
          <w:rtl w:val="0"/>
        </w:rPr>
        <w:t xml:space="preserve">Used to locate devices on a local network</w:t>
      </w:r>
    </w:p>
    <w:p w:rsidR="00000000" w:rsidDel="00000000" w:rsidP="00000000" w:rsidRDefault="00000000" w:rsidRPr="00000000" w14:paraId="000000E1">
      <w:pPr>
        <w:pageBreakBefore w:val="0"/>
        <w:numPr>
          <w:ilvl w:val="4"/>
          <w:numId w:val="5"/>
        </w:numPr>
        <w:ind w:left="3600" w:hanging="360"/>
        <w:rPr>
          <w:u w:val="none"/>
        </w:rPr>
      </w:pPr>
      <w:r w:rsidDel="00000000" w:rsidR="00000000" w:rsidRPr="00000000">
        <w:rPr>
          <w:rtl w:val="0"/>
        </w:rPr>
        <w:t xml:space="preserve">Reserved ranges are 192.0.0.0-192.168.255.255, 10.0.0.0-10.255.255.255, 172.16.0.0-172.31.255.255</w:t>
      </w:r>
    </w:p>
    <w:p w:rsidR="00000000" w:rsidDel="00000000" w:rsidP="00000000" w:rsidRDefault="00000000" w:rsidRPr="00000000" w14:paraId="000000E2">
      <w:pPr>
        <w:pageBreakBefore w:val="0"/>
        <w:numPr>
          <w:ilvl w:val="3"/>
          <w:numId w:val="5"/>
        </w:numPr>
        <w:ind w:left="2880" w:hanging="360"/>
        <w:rPr>
          <w:u w:val="none"/>
        </w:rPr>
      </w:pPr>
      <w:r w:rsidDel="00000000" w:rsidR="00000000" w:rsidRPr="00000000">
        <w:rPr>
          <w:rtl w:val="0"/>
        </w:rPr>
        <w:t xml:space="preserve">Public IP</w:t>
      </w:r>
    </w:p>
    <w:p w:rsidR="00000000" w:rsidDel="00000000" w:rsidP="00000000" w:rsidRDefault="00000000" w:rsidRPr="00000000" w14:paraId="000000E3">
      <w:pPr>
        <w:pageBreakBefore w:val="0"/>
        <w:numPr>
          <w:ilvl w:val="4"/>
          <w:numId w:val="5"/>
        </w:numPr>
        <w:ind w:left="3600" w:hanging="360"/>
        <w:rPr>
          <w:u w:val="none"/>
        </w:rPr>
      </w:pPr>
      <w:r w:rsidDel="00000000" w:rsidR="00000000" w:rsidRPr="00000000">
        <w:rPr>
          <w:rtl w:val="0"/>
        </w:rPr>
        <w:t xml:space="preserve">Used to locate a local network</w:t>
      </w:r>
    </w:p>
    <w:p w:rsidR="00000000" w:rsidDel="00000000" w:rsidP="00000000" w:rsidRDefault="00000000" w:rsidRPr="00000000" w14:paraId="000000E4">
      <w:pPr>
        <w:pageBreakBefore w:val="0"/>
        <w:numPr>
          <w:ilvl w:val="4"/>
          <w:numId w:val="5"/>
        </w:numPr>
        <w:ind w:left="3600" w:hanging="360"/>
        <w:rPr>
          <w:u w:val="none"/>
        </w:rPr>
      </w:pPr>
      <w:r w:rsidDel="00000000" w:rsidR="00000000" w:rsidRPr="00000000">
        <w:rPr>
          <w:rtl w:val="0"/>
        </w:rPr>
        <w:t xml:space="preserve">Associated with address, and other personal info</w:t>
      </w:r>
    </w:p>
    <w:p w:rsidR="00000000" w:rsidDel="00000000" w:rsidP="00000000" w:rsidRDefault="00000000" w:rsidRPr="00000000" w14:paraId="000000E5">
      <w:pPr>
        <w:pageBreakBefore w:val="0"/>
        <w:numPr>
          <w:ilvl w:val="3"/>
          <w:numId w:val="5"/>
        </w:numPr>
        <w:ind w:left="2880" w:hanging="360"/>
        <w:rPr>
          <w:u w:val="none"/>
        </w:rPr>
      </w:pPr>
      <w:r w:rsidDel="00000000" w:rsidR="00000000" w:rsidRPr="00000000">
        <w:rPr>
          <w:rtl w:val="0"/>
        </w:rPr>
        <w:t xml:space="preserve">Allocation of addresses is maintained by ICANN</w:t>
      </w:r>
    </w:p>
    <w:p w:rsidR="00000000" w:rsidDel="00000000" w:rsidP="00000000" w:rsidRDefault="00000000" w:rsidRPr="00000000" w14:paraId="000000E6">
      <w:pPr>
        <w:pageBreakBefore w:val="0"/>
        <w:numPr>
          <w:ilvl w:val="1"/>
          <w:numId w:val="5"/>
        </w:numPr>
        <w:ind w:left="1440" w:hanging="360"/>
        <w:rPr>
          <w:u w:val="none"/>
        </w:rPr>
      </w:pPr>
      <w:r w:rsidDel="00000000" w:rsidR="00000000" w:rsidRPr="00000000">
        <w:rPr>
          <w:rtl w:val="0"/>
        </w:rPr>
        <w:t xml:space="preserve"> </w:t>
      </w:r>
      <w:r w:rsidDel="00000000" w:rsidR="00000000" w:rsidRPr="00000000">
        <w:rPr>
          <w:highlight w:val="yellow"/>
          <w:rtl w:val="0"/>
        </w:rPr>
        <w:t xml:space="preserve">Network interface hardware</w:t>
      </w:r>
      <w:r w:rsidDel="00000000" w:rsidR="00000000" w:rsidRPr="00000000">
        <w:rPr>
          <w:rtl w:val="0"/>
        </w:rPr>
        <w:t xml:space="preserve">/link layer</w:t>
      </w:r>
    </w:p>
    <w:p w:rsidR="00000000" w:rsidDel="00000000" w:rsidP="00000000" w:rsidRDefault="00000000" w:rsidRPr="00000000" w14:paraId="000000E7">
      <w:pPr>
        <w:pageBreakBefore w:val="0"/>
        <w:numPr>
          <w:ilvl w:val="2"/>
          <w:numId w:val="5"/>
        </w:numPr>
        <w:ind w:left="2160" w:hanging="360"/>
        <w:rPr>
          <w:u w:val="none"/>
        </w:rPr>
      </w:pPr>
      <w:r w:rsidDel="00000000" w:rsidR="00000000" w:rsidRPr="00000000">
        <w:rPr>
          <w:rtl w:val="0"/>
        </w:rPr>
        <w:t xml:space="preserve">Physical connection between device and local network</w:t>
      </w:r>
    </w:p>
    <w:p w:rsidR="00000000" w:rsidDel="00000000" w:rsidP="00000000" w:rsidRDefault="00000000" w:rsidRPr="00000000" w14:paraId="000000E8">
      <w:pPr>
        <w:pageBreakBefore w:val="0"/>
        <w:numPr>
          <w:ilvl w:val="2"/>
          <w:numId w:val="5"/>
        </w:numPr>
        <w:ind w:left="2160" w:hanging="360"/>
        <w:rPr>
          <w:u w:val="none"/>
        </w:rPr>
      </w:pPr>
      <w:r w:rsidDel="00000000" w:rsidR="00000000" w:rsidRPr="00000000">
        <w:rPr>
          <w:rtl w:val="0"/>
        </w:rPr>
        <w:t xml:space="preserve">Cables </w:t>
      </w:r>
    </w:p>
    <w:p w:rsidR="00000000" w:rsidDel="00000000" w:rsidP="00000000" w:rsidRDefault="00000000" w:rsidRPr="00000000" w14:paraId="000000E9">
      <w:pPr>
        <w:pageBreakBefore w:val="0"/>
        <w:numPr>
          <w:ilvl w:val="3"/>
          <w:numId w:val="5"/>
        </w:numPr>
        <w:ind w:left="2880" w:hanging="360"/>
        <w:rPr>
          <w:u w:val="none"/>
        </w:rPr>
      </w:pPr>
      <w:r w:rsidDel="00000000" w:rsidR="00000000" w:rsidRPr="00000000">
        <w:rPr>
          <w:rtl w:val="0"/>
        </w:rPr>
        <w:t xml:space="preserve">Ethernet</w:t>
      </w:r>
    </w:p>
    <w:p w:rsidR="00000000" w:rsidDel="00000000" w:rsidP="00000000" w:rsidRDefault="00000000" w:rsidRPr="00000000" w14:paraId="000000EA">
      <w:pPr>
        <w:pageBreakBefore w:val="0"/>
        <w:numPr>
          <w:ilvl w:val="2"/>
          <w:numId w:val="5"/>
        </w:numPr>
        <w:ind w:left="2160" w:hanging="360"/>
        <w:rPr>
          <w:u w:val="none"/>
        </w:rPr>
      </w:pPr>
      <w:r w:rsidDel="00000000" w:rsidR="00000000" w:rsidRPr="00000000">
        <w:rPr>
          <w:rtl w:val="0"/>
        </w:rPr>
        <w:t xml:space="preserve">Radios </w:t>
      </w:r>
    </w:p>
    <w:p w:rsidR="00000000" w:rsidDel="00000000" w:rsidP="00000000" w:rsidRDefault="00000000" w:rsidRPr="00000000" w14:paraId="000000EB">
      <w:pPr>
        <w:pageBreakBefore w:val="0"/>
        <w:numPr>
          <w:ilvl w:val="3"/>
          <w:numId w:val="5"/>
        </w:numPr>
        <w:ind w:left="2880" w:hanging="360"/>
        <w:rPr>
          <w:u w:val="none"/>
        </w:rPr>
      </w:pPr>
      <w:r w:rsidDel="00000000" w:rsidR="00000000" w:rsidRPr="00000000">
        <w:rPr>
          <w:rtl w:val="0"/>
        </w:rPr>
        <w:t xml:space="preserve">WiFi</w:t>
      </w:r>
      <w:r w:rsidDel="00000000" w:rsidR="00000000" w:rsidRPr="00000000">
        <w:rPr>
          <w:rtl w:val="0"/>
        </w:rPr>
      </w:r>
    </w:p>
    <w:p w:rsidR="00000000" w:rsidDel="00000000" w:rsidP="00000000" w:rsidRDefault="00000000" w:rsidRPr="00000000" w14:paraId="000000EC">
      <w:pPr>
        <w:pageBreakBefore w:val="0"/>
        <w:numPr>
          <w:ilvl w:val="0"/>
          <w:numId w:val="5"/>
        </w:numPr>
        <w:rPr/>
      </w:pPr>
      <w:r w:rsidDel="00000000" w:rsidR="00000000" w:rsidRPr="00000000">
        <w:rPr>
          <w:highlight w:val="yellow"/>
          <w:rtl w:val="0"/>
        </w:rPr>
        <w:t xml:space="preserve">Protocols</w:t>
      </w:r>
      <w:r w:rsidDel="00000000" w:rsidR="00000000" w:rsidRPr="00000000">
        <w:rPr>
          <w:rtl w:val="0"/>
        </w:rPr>
      </w:r>
    </w:p>
    <w:p w:rsidR="00000000" w:rsidDel="00000000" w:rsidP="00000000" w:rsidRDefault="00000000" w:rsidRPr="00000000" w14:paraId="000000ED">
      <w:pPr>
        <w:pageBreakBefore w:val="0"/>
        <w:numPr>
          <w:ilvl w:val="1"/>
          <w:numId w:val="5"/>
        </w:numPr>
        <w:ind w:left="1440" w:hanging="360"/>
        <w:rPr>
          <w:u w:val="none"/>
        </w:rPr>
      </w:pPr>
      <w:r w:rsidDel="00000000" w:rsidR="00000000" w:rsidRPr="00000000">
        <w:rPr>
          <w:rtl w:val="0"/>
        </w:rPr>
        <w:t xml:space="preserve">Standard of communication</w:t>
      </w:r>
      <w:r w:rsidDel="00000000" w:rsidR="00000000" w:rsidRPr="00000000">
        <w:rPr>
          <w:rtl w:val="0"/>
        </w:rPr>
      </w:r>
    </w:p>
    <w:p w:rsidR="00000000" w:rsidDel="00000000" w:rsidP="00000000" w:rsidRDefault="00000000" w:rsidRPr="00000000" w14:paraId="000000EE">
      <w:pPr>
        <w:pageBreakBefore w:val="0"/>
        <w:numPr>
          <w:ilvl w:val="1"/>
          <w:numId w:val="5"/>
        </w:numPr>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EF">
      <w:pPr>
        <w:pageBreakBefore w:val="0"/>
        <w:numPr>
          <w:ilvl w:val="1"/>
          <w:numId w:val="5"/>
        </w:numPr>
        <w:ind w:left="1440" w:hanging="360"/>
        <w:rPr>
          <w:u w:val="none"/>
        </w:rPr>
      </w:pPr>
      <w:r w:rsidDel="00000000" w:rsidR="00000000" w:rsidRPr="00000000">
        <w:rPr>
          <w:rtl w:val="0"/>
        </w:rPr>
        <w:t xml:space="preserve">HTTP</w:t>
      </w:r>
    </w:p>
    <w:p w:rsidR="00000000" w:rsidDel="00000000" w:rsidP="00000000" w:rsidRDefault="00000000" w:rsidRPr="00000000" w14:paraId="000000F0">
      <w:pPr>
        <w:pageBreakBefore w:val="0"/>
        <w:numPr>
          <w:ilvl w:val="1"/>
          <w:numId w:val="5"/>
        </w:numPr>
        <w:ind w:left="1440" w:hanging="360"/>
        <w:rPr>
          <w:u w:val="none"/>
        </w:rPr>
      </w:pPr>
      <w:r w:rsidDel="00000000" w:rsidR="00000000" w:rsidRPr="00000000">
        <w:rPr>
          <w:rtl w:val="0"/>
        </w:rPr>
        <w:t xml:space="preserve">IP</w:t>
      </w:r>
    </w:p>
    <w:p w:rsidR="00000000" w:rsidDel="00000000" w:rsidP="00000000" w:rsidRDefault="00000000" w:rsidRPr="00000000" w14:paraId="000000F1">
      <w:pPr>
        <w:pageBreakBefore w:val="0"/>
        <w:numPr>
          <w:ilvl w:val="1"/>
          <w:numId w:val="5"/>
        </w:numPr>
        <w:ind w:left="1440" w:hanging="360"/>
        <w:rPr>
          <w:u w:val="none"/>
        </w:rPr>
      </w:pPr>
      <w:r w:rsidDel="00000000" w:rsidR="00000000" w:rsidRPr="00000000">
        <w:rPr>
          <w:rtl w:val="0"/>
        </w:rPr>
        <w:t xml:space="preserve">TCP</w:t>
      </w:r>
    </w:p>
    <w:p w:rsidR="00000000" w:rsidDel="00000000" w:rsidP="00000000" w:rsidRDefault="00000000" w:rsidRPr="00000000" w14:paraId="000000F2">
      <w:pPr>
        <w:pageBreakBefore w:val="0"/>
        <w:numPr>
          <w:ilvl w:val="1"/>
          <w:numId w:val="5"/>
        </w:numPr>
        <w:ind w:left="1440" w:hanging="360"/>
        <w:rPr>
          <w:u w:val="none"/>
        </w:rPr>
      </w:pPr>
      <w:r w:rsidDel="00000000" w:rsidR="00000000" w:rsidRPr="00000000">
        <w:rPr>
          <w:rtl w:val="0"/>
        </w:rPr>
        <w:t xml:space="preserve">UDP</w:t>
      </w:r>
    </w:p>
    <w:p w:rsidR="00000000" w:rsidDel="00000000" w:rsidP="00000000" w:rsidRDefault="00000000" w:rsidRPr="00000000" w14:paraId="000000F3">
      <w:pPr>
        <w:pageBreakBefore w:val="0"/>
        <w:numPr>
          <w:ilvl w:val="1"/>
          <w:numId w:val="5"/>
        </w:numPr>
        <w:ind w:left="1440" w:hanging="360"/>
        <w:rPr>
          <w:u w:val="none"/>
        </w:rPr>
      </w:pPr>
      <w:r w:rsidDel="00000000" w:rsidR="00000000" w:rsidRPr="00000000">
        <w:rPr>
          <w:rtl w:val="0"/>
        </w:rPr>
        <w:t xml:space="preserve">SMTP</w:t>
      </w:r>
    </w:p>
    <w:p w:rsidR="00000000" w:rsidDel="00000000" w:rsidP="00000000" w:rsidRDefault="00000000" w:rsidRPr="00000000" w14:paraId="000000F4">
      <w:pPr>
        <w:pageBreakBefore w:val="0"/>
        <w:numPr>
          <w:ilvl w:val="1"/>
          <w:numId w:val="5"/>
        </w:numPr>
        <w:ind w:left="1440" w:hanging="360"/>
        <w:rPr>
          <w:u w:val="none"/>
        </w:rPr>
      </w:pPr>
      <w:r w:rsidDel="00000000" w:rsidR="00000000" w:rsidRPr="00000000">
        <w:rPr>
          <w:rtl w:val="0"/>
        </w:rPr>
        <w:t xml:space="preserve">Internet protocols are open standards to ensure interoperability, not owned by any entity</w:t>
      </w:r>
    </w:p>
    <w:p w:rsidR="00000000" w:rsidDel="00000000" w:rsidP="00000000" w:rsidRDefault="00000000" w:rsidRPr="00000000" w14:paraId="000000F5">
      <w:pPr>
        <w:pageBreakBefore w:val="0"/>
        <w:numPr>
          <w:ilvl w:val="1"/>
          <w:numId w:val="5"/>
        </w:numPr>
        <w:ind w:left="1440" w:hanging="360"/>
        <w:rPr>
          <w:u w:val="none"/>
        </w:rPr>
      </w:pPr>
      <w:r w:rsidDel="00000000" w:rsidR="00000000" w:rsidRPr="00000000">
        <w:rPr>
          <w:rtl w:val="0"/>
        </w:rPr>
        <w:t xml:space="preserve">Maintenance for protocols done by Internet Engineering Task Force and Internet SOCiety</w:t>
      </w:r>
      <w:r w:rsidDel="00000000" w:rsidR="00000000" w:rsidRPr="00000000">
        <w:rPr>
          <w:rtl w:val="0"/>
        </w:rPr>
      </w:r>
    </w:p>
    <w:p w:rsidR="00000000" w:rsidDel="00000000" w:rsidP="00000000" w:rsidRDefault="00000000" w:rsidRPr="00000000" w14:paraId="000000F6">
      <w:pPr>
        <w:pageBreakBefore w:val="0"/>
        <w:numPr>
          <w:ilvl w:val="0"/>
          <w:numId w:val="5"/>
        </w:numPr>
        <w:rPr>
          <w:u w:val="none"/>
        </w:rPr>
      </w:pPr>
      <w:r w:rsidDel="00000000" w:rsidR="00000000" w:rsidRPr="00000000">
        <w:rPr>
          <w:highlight w:val="yellow"/>
          <w:rtl w:val="0"/>
        </w:rPr>
        <w:t xml:space="preserve">URL</w:t>
      </w:r>
      <w:r w:rsidDel="00000000" w:rsidR="00000000" w:rsidRPr="00000000">
        <w:rPr>
          <w:rtl w:val="0"/>
        </w:rPr>
      </w:r>
    </w:p>
    <w:p w:rsidR="00000000" w:rsidDel="00000000" w:rsidP="00000000" w:rsidRDefault="00000000" w:rsidRPr="00000000" w14:paraId="000000F7">
      <w:pPr>
        <w:pageBreakBefore w:val="0"/>
        <w:numPr>
          <w:ilvl w:val="1"/>
          <w:numId w:val="5"/>
        </w:numPr>
        <w:ind w:left="1440" w:hanging="360"/>
        <w:rPr>
          <w:u w:val="none"/>
        </w:rPr>
      </w:pPr>
      <w:r w:rsidDel="00000000" w:rsidR="00000000" w:rsidRPr="00000000">
        <w:rPr>
          <w:rtl w:val="0"/>
        </w:rPr>
        <w:t xml:space="preserve">Uniform resource locator</w:t>
      </w:r>
    </w:p>
    <w:p w:rsidR="00000000" w:rsidDel="00000000" w:rsidP="00000000" w:rsidRDefault="00000000" w:rsidRPr="00000000" w14:paraId="000000F8">
      <w:pPr>
        <w:pageBreakBefore w:val="0"/>
        <w:numPr>
          <w:ilvl w:val="1"/>
          <w:numId w:val="5"/>
        </w:numPr>
        <w:ind w:left="1440" w:hanging="360"/>
        <w:rPr>
          <w:u w:val="none"/>
        </w:rPr>
      </w:pPr>
      <w:r w:rsidDel="00000000" w:rsidR="00000000" w:rsidRPr="00000000">
        <w:rPr>
          <w:rtl w:val="0"/>
        </w:rPr>
        <w:t xml:space="preserve">Web address</w:t>
      </w:r>
    </w:p>
    <w:p w:rsidR="00000000" w:rsidDel="00000000" w:rsidP="00000000" w:rsidRDefault="00000000" w:rsidRPr="00000000" w14:paraId="000000F9">
      <w:pPr>
        <w:pageBreakBefore w:val="0"/>
        <w:numPr>
          <w:ilvl w:val="1"/>
          <w:numId w:val="5"/>
        </w:numPr>
        <w:ind w:left="1440" w:hanging="360"/>
        <w:rPr>
          <w:u w:val="none"/>
        </w:rPr>
      </w:pPr>
      <w:r w:rsidDel="00000000" w:rsidR="00000000" w:rsidRPr="00000000">
        <w:rPr>
          <w:rtl w:val="0"/>
        </w:rPr>
        <w:t xml:space="preserve">Hierarchy</w:t>
      </w:r>
    </w:p>
    <w:p w:rsidR="00000000" w:rsidDel="00000000" w:rsidP="00000000" w:rsidRDefault="00000000" w:rsidRPr="00000000" w14:paraId="000000FA">
      <w:pPr>
        <w:pageBreakBefore w:val="0"/>
        <w:numPr>
          <w:ilvl w:val="2"/>
          <w:numId w:val="5"/>
        </w:numPr>
        <w:ind w:left="2160" w:hanging="360"/>
        <w:rPr>
          <w:u w:val="none"/>
        </w:rPr>
      </w:pPr>
      <w:r w:rsidDel="00000000" w:rsidR="00000000" w:rsidRPr="00000000">
        <w:rPr>
          <w:rtl w:val="0"/>
        </w:rPr>
        <w:t xml:space="preserve">Protocol://subdomain.root domain/path</w:t>
      </w:r>
    </w:p>
    <w:p w:rsidR="00000000" w:rsidDel="00000000" w:rsidP="00000000" w:rsidRDefault="00000000" w:rsidRPr="00000000" w14:paraId="000000FB">
      <w:pPr>
        <w:pageBreakBefore w:val="0"/>
        <w:numPr>
          <w:ilvl w:val="0"/>
          <w:numId w:val="5"/>
        </w:numPr>
        <w:rPr>
          <w:u w:val="none"/>
        </w:rPr>
      </w:pPr>
      <w:r w:rsidDel="00000000" w:rsidR="00000000" w:rsidRPr="00000000">
        <w:rPr>
          <w:highlight w:val="yellow"/>
          <w:rtl w:val="0"/>
        </w:rPr>
        <w:t xml:space="preserve">Browser </w:t>
      </w:r>
      <w:r w:rsidDel="00000000" w:rsidR="00000000" w:rsidRPr="00000000">
        <w:rPr>
          <w:rtl w:val="0"/>
        </w:rPr>
        <w:t xml:space="preserve">software used to interpret HTML, CSS, JS, etc to make website usable</w:t>
      </w:r>
    </w:p>
    <w:p w:rsidR="00000000" w:rsidDel="00000000" w:rsidP="00000000" w:rsidRDefault="00000000" w:rsidRPr="00000000" w14:paraId="000000FC">
      <w:pPr>
        <w:pageBreakBefore w:val="0"/>
        <w:numPr>
          <w:ilvl w:val="0"/>
          <w:numId w:val="5"/>
        </w:numPr>
        <w:rPr>
          <w:u w:val="none"/>
        </w:rPr>
      </w:pPr>
      <w:r w:rsidDel="00000000" w:rsidR="00000000" w:rsidRPr="00000000">
        <w:rPr>
          <w:highlight w:val="yellow"/>
          <w:rtl w:val="0"/>
        </w:rPr>
        <w:t xml:space="preserve">Cookies: </w:t>
      </w:r>
      <w:r w:rsidDel="00000000" w:rsidR="00000000" w:rsidRPr="00000000">
        <w:rPr>
          <w:rtl w:val="0"/>
        </w:rPr>
        <w:t xml:space="preserve">Stored in browser as text to identify an user</w:t>
      </w:r>
    </w:p>
    <w:p w:rsidR="00000000" w:rsidDel="00000000" w:rsidP="00000000" w:rsidRDefault="00000000" w:rsidRPr="00000000" w14:paraId="000000FD">
      <w:pPr>
        <w:pageBreakBefore w:val="0"/>
        <w:numPr>
          <w:ilvl w:val="0"/>
          <w:numId w:val="5"/>
        </w:numPr>
        <w:rPr>
          <w:u w:val="none"/>
        </w:rPr>
      </w:pPr>
      <w:r w:rsidDel="00000000" w:rsidR="00000000" w:rsidRPr="00000000">
        <w:rPr>
          <w:rtl w:val="0"/>
        </w:rPr>
        <w:t xml:space="preserve">Data is broken down and sent as packets</w:t>
      </w:r>
    </w:p>
    <w:p w:rsidR="00000000" w:rsidDel="00000000" w:rsidP="00000000" w:rsidRDefault="00000000" w:rsidRPr="00000000" w14:paraId="000000FE">
      <w:pPr>
        <w:pageBreakBefore w:val="0"/>
        <w:numPr>
          <w:ilvl w:val="0"/>
          <w:numId w:val="5"/>
        </w:numPr>
        <w:rPr>
          <w:u w:val="none"/>
        </w:rPr>
      </w:pPr>
      <w:r w:rsidDel="00000000" w:rsidR="00000000" w:rsidRPr="00000000">
        <w:rPr>
          <w:highlight w:val="yellow"/>
          <w:rtl w:val="0"/>
        </w:rPr>
        <w:t xml:space="preserve">Redundancy and fault tolerance</w:t>
      </w:r>
      <w:r w:rsidDel="00000000" w:rsidR="00000000" w:rsidRPr="00000000">
        <w:rPr>
          <w:rtl w:val="0"/>
        </w:rPr>
      </w:r>
    </w:p>
    <w:p w:rsidR="00000000" w:rsidDel="00000000" w:rsidP="00000000" w:rsidRDefault="00000000" w:rsidRPr="00000000" w14:paraId="000000FF">
      <w:pPr>
        <w:pageBreakBefore w:val="0"/>
        <w:numPr>
          <w:ilvl w:val="1"/>
          <w:numId w:val="5"/>
        </w:numPr>
        <w:ind w:left="1440" w:hanging="360"/>
        <w:rPr>
          <w:u w:val="none"/>
        </w:rPr>
      </w:pPr>
      <w:r w:rsidDel="00000000" w:rsidR="00000000" w:rsidRPr="00000000">
        <w:rPr>
          <w:rtl w:val="0"/>
        </w:rPr>
        <w:t xml:space="preserve">Multiple pathways for packets to travel through incase a node is down</w:t>
      </w:r>
    </w:p>
    <w:p w:rsidR="00000000" w:rsidDel="00000000" w:rsidP="00000000" w:rsidRDefault="00000000" w:rsidRPr="00000000" w14:paraId="00000100">
      <w:pPr>
        <w:pageBreakBefore w:val="0"/>
        <w:numPr>
          <w:ilvl w:val="1"/>
          <w:numId w:val="5"/>
        </w:numPr>
        <w:ind w:left="1440" w:hanging="360"/>
        <w:rPr>
          <w:u w:val="none"/>
        </w:rPr>
      </w:pPr>
      <w:r w:rsidDel="00000000" w:rsidR="00000000" w:rsidRPr="00000000">
        <w:rPr>
          <w:rtl w:val="0"/>
        </w:rPr>
        <w:t xml:space="preserve">More nodes, redundant nodes improve reliability</w:t>
      </w:r>
    </w:p>
    <w:p w:rsidR="00000000" w:rsidDel="00000000" w:rsidP="00000000" w:rsidRDefault="00000000" w:rsidRPr="00000000" w14:paraId="00000101">
      <w:pPr>
        <w:pageBreakBefore w:val="0"/>
        <w:numPr>
          <w:ilvl w:val="1"/>
          <w:numId w:val="5"/>
        </w:numPr>
        <w:ind w:left="1440" w:hanging="360"/>
        <w:rPr>
          <w:u w:val="none"/>
        </w:rPr>
      </w:pPr>
      <w:r w:rsidDel="00000000" w:rsidR="00000000" w:rsidRPr="00000000">
        <w:rPr>
          <w:rtl w:val="0"/>
        </w:rPr>
        <w:t xml:space="preserve">The ability to resend packets</w:t>
      </w:r>
    </w:p>
    <w:p w:rsidR="00000000" w:rsidDel="00000000" w:rsidP="00000000" w:rsidRDefault="00000000" w:rsidRPr="00000000" w14:paraId="00000102">
      <w:pPr>
        <w:pageBreakBefore w:val="0"/>
        <w:numPr>
          <w:ilvl w:val="0"/>
          <w:numId w:val="5"/>
        </w:numPr>
        <w:rPr>
          <w:u w:val="none"/>
        </w:rPr>
      </w:pPr>
      <w:r w:rsidDel="00000000" w:rsidR="00000000" w:rsidRPr="00000000">
        <w:rPr>
          <w:highlight w:val="yellow"/>
          <w:rtl w:val="0"/>
        </w:rPr>
        <w:t xml:space="preserve">Abstraction</w:t>
      </w:r>
      <w:r w:rsidDel="00000000" w:rsidR="00000000" w:rsidRPr="00000000">
        <w:rPr>
          <w:rtl w:val="0"/>
        </w:rPr>
      </w:r>
    </w:p>
    <w:p w:rsidR="00000000" w:rsidDel="00000000" w:rsidP="00000000" w:rsidRDefault="00000000" w:rsidRPr="00000000" w14:paraId="00000103">
      <w:pPr>
        <w:pageBreakBefore w:val="0"/>
        <w:numPr>
          <w:ilvl w:val="1"/>
          <w:numId w:val="5"/>
        </w:numPr>
        <w:ind w:left="1440" w:hanging="360"/>
        <w:rPr>
          <w:u w:val="none"/>
        </w:rPr>
      </w:pPr>
      <w:r w:rsidDel="00000000" w:rsidR="00000000" w:rsidRPr="00000000">
        <w:rPr>
          <w:rtl w:val="0"/>
        </w:rPr>
        <w:t xml:space="preserve">An IP can be represented by URL</w:t>
      </w:r>
    </w:p>
    <w:p w:rsidR="00000000" w:rsidDel="00000000" w:rsidP="00000000" w:rsidRDefault="00000000" w:rsidRPr="00000000" w14:paraId="00000104">
      <w:pPr>
        <w:pageBreakBefore w:val="0"/>
        <w:numPr>
          <w:ilvl w:val="1"/>
          <w:numId w:val="5"/>
        </w:numPr>
        <w:ind w:left="1440" w:hanging="360"/>
        <w:rPr>
          <w:u w:val="none"/>
        </w:rPr>
      </w:pPr>
      <w:r w:rsidDel="00000000" w:rsidR="00000000" w:rsidRPr="00000000">
        <w:rPr>
          <w:rtl w:val="0"/>
        </w:rPr>
        <w:t xml:space="preserve">Content on server can be represented by IP and path, without concerning what the content is</w:t>
      </w:r>
    </w:p>
    <w:p w:rsidR="00000000" w:rsidDel="00000000" w:rsidP="00000000" w:rsidRDefault="00000000" w:rsidRPr="00000000" w14:paraId="00000105">
      <w:pPr>
        <w:pageBreakBefore w:val="0"/>
        <w:numPr>
          <w:ilvl w:val="1"/>
          <w:numId w:val="5"/>
        </w:numPr>
        <w:ind w:left="1440" w:hanging="360"/>
        <w:rPr>
          <w:u w:val="none"/>
        </w:rPr>
      </w:pPr>
      <w:r w:rsidDel="00000000" w:rsidR="00000000" w:rsidRPr="00000000">
        <w:rPr>
          <w:rtl w:val="0"/>
        </w:rPr>
        <w:t xml:space="preserve">Abstract layers guarantee that they work without specifying how</w:t>
      </w:r>
    </w:p>
    <w:p w:rsidR="00000000" w:rsidDel="00000000" w:rsidP="00000000" w:rsidRDefault="00000000" w:rsidRPr="00000000" w14:paraId="00000106">
      <w:pPr>
        <w:pageBreakBefore w:val="0"/>
        <w:numPr>
          <w:ilvl w:val="1"/>
          <w:numId w:val="5"/>
        </w:numPr>
        <w:ind w:left="1440" w:hanging="360"/>
        <w:rPr>
          <w:u w:val="none"/>
        </w:rPr>
      </w:pPr>
      <w:r w:rsidDel="00000000" w:rsidR="00000000" w:rsidRPr="00000000">
        <w:rPr>
          <w:rtl w:val="0"/>
        </w:rPr>
        <w:t xml:space="preserve">Higher levels utilize lower levels without concerning how it functions</w:t>
      </w:r>
    </w:p>
    <w:p w:rsidR="00000000" w:rsidDel="00000000" w:rsidP="00000000" w:rsidRDefault="00000000" w:rsidRPr="00000000" w14:paraId="00000107">
      <w:pPr>
        <w:pageBreakBefore w:val="0"/>
        <w:numPr>
          <w:ilvl w:val="0"/>
          <w:numId w:val="5"/>
        </w:numPr>
        <w:rPr>
          <w:u w:val="none"/>
        </w:rPr>
      </w:pPr>
      <w:r w:rsidDel="00000000" w:rsidR="00000000" w:rsidRPr="00000000">
        <w:rPr>
          <w:highlight w:val="yellow"/>
          <w:rtl w:val="0"/>
        </w:rPr>
        <w:t xml:space="preserve">Router</w:t>
      </w:r>
      <w:r w:rsidDel="00000000" w:rsidR="00000000" w:rsidRPr="00000000">
        <w:rPr>
          <w:rtl w:val="0"/>
        </w:rPr>
        <w:t xml:space="preserve">: manages traffic and connects subnetwork to network</w:t>
      </w:r>
    </w:p>
    <w:p w:rsidR="00000000" w:rsidDel="00000000" w:rsidP="00000000" w:rsidRDefault="00000000" w:rsidRPr="00000000" w14:paraId="00000108">
      <w:pPr>
        <w:pageBreakBefore w:val="0"/>
        <w:numPr>
          <w:ilvl w:val="0"/>
          <w:numId w:val="5"/>
        </w:numPr>
        <w:rPr>
          <w:u w:val="none"/>
        </w:rPr>
      </w:pPr>
      <w:r w:rsidDel="00000000" w:rsidR="00000000" w:rsidRPr="00000000">
        <w:rPr>
          <w:highlight w:val="yellow"/>
          <w:rtl w:val="0"/>
        </w:rPr>
        <w:t xml:space="preserve">End to end principle</w:t>
      </w:r>
      <w:r w:rsidDel="00000000" w:rsidR="00000000" w:rsidRPr="00000000">
        <w:rPr>
          <w:rtl w:val="0"/>
        </w:rPr>
        <w:t xml:space="preserve">: routers only know it’s transfering data and doesn’t know what special treatment to give to different types of data</w:t>
      </w:r>
    </w:p>
    <w:p w:rsidR="00000000" w:rsidDel="00000000" w:rsidP="00000000" w:rsidRDefault="00000000" w:rsidRPr="00000000" w14:paraId="00000109">
      <w:pPr>
        <w:pageBreakBefore w:val="0"/>
        <w:numPr>
          <w:ilvl w:val="0"/>
          <w:numId w:val="5"/>
        </w:numPr>
        <w:rPr>
          <w:u w:val="none"/>
        </w:rPr>
      </w:pPr>
      <w:r w:rsidDel="00000000" w:rsidR="00000000" w:rsidRPr="00000000">
        <w:rPr>
          <w:highlight w:val="yellow"/>
          <w:rtl w:val="0"/>
        </w:rPr>
        <w:t xml:space="preserve">Packet switching</w:t>
      </w:r>
      <w:r w:rsidDel="00000000" w:rsidR="00000000" w:rsidRPr="00000000">
        <w:rPr>
          <w:rtl w:val="0"/>
        </w:rPr>
        <w:t xml:space="preserve">: breaking data into packets that can be individually delivered</w:t>
      </w:r>
    </w:p>
    <w:p w:rsidR="00000000" w:rsidDel="00000000" w:rsidP="00000000" w:rsidRDefault="00000000" w:rsidRPr="00000000" w14:paraId="0000010A">
      <w:pPr>
        <w:pageBreakBefore w:val="0"/>
        <w:numPr>
          <w:ilvl w:val="1"/>
          <w:numId w:val="5"/>
        </w:numPr>
        <w:ind w:left="1440" w:hanging="360"/>
        <w:rPr>
          <w:u w:val="none"/>
        </w:rPr>
      </w:pPr>
      <w:r w:rsidDel="00000000" w:rsidR="00000000" w:rsidRPr="00000000">
        <w:rPr>
          <w:rtl w:val="0"/>
        </w:rPr>
        <w:t xml:space="preserve">Allows data to pass through allocated bandwidth (number of bits that can pass in a given moment)</w:t>
      </w:r>
    </w:p>
    <w:p w:rsidR="00000000" w:rsidDel="00000000" w:rsidP="00000000" w:rsidRDefault="00000000" w:rsidRPr="00000000" w14:paraId="0000010B">
      <w:pPr>
        <w:pageBreakBefore w:val="0"/>
        <w:numPr>
          <w:ilvl w:val="1"/>
          <w:numId w:val="5"/>
        </w:numPr>
        <w:ind w:left="1440" w:hanging="360"/>
        <w:rPr>
          <w:u w:val="none"/>
        </w:rPr>
      </w:pPr>
      <w:r w:rsidDel="00000000" w:rsidR="00000000" w:rsidRPr="00000000">
        <w:rPr>
          <w:rtl w:val="0"/>
        </w:rPr>
        <w:t xml:space="preserve">Prevents everything from being lost in the event of a failure of a node</w:t>
      </w:r>
    </w:p>
    <w:p w:rsidR="00000000" w:rsidDel="00000000" w:rsidP="00000000" w:rsidRDefault="00000000" w:rsidRPr="00000000" w14:paraId="0000010C">
      <w:pPr>
        <w:pageBreakBefore w:val="0"/>
        <w:numPr>
          <w:ilvl w:val="0"/>
          <w:numId w:val="5"/>
        </w:numPr>
        <w:rPr>
          <w:highlight w:val="yellow"/>
        </w:rPr>
      </w:pPr>
      <w:r w:rsidDel="00000000" w:rsidR="00000000" w:rsidRPr="00000000">
        <w:rPr>
          <w:highlight w:val="yellow"/>
          <w:rtl w:val="0"/>
        </w:rPr>
        <w:t xml:space="preserve">Cybersecurity</w:t>
      </w:r>
    </w:p>
    <w:p w:rsidR="00000000" w:rsidDel="00000000" w:rsidP="00000000" w:rsidRDefault="00000000" w:rsidRPr="00000000" w14:paraId="0000010D">
      <w:pPr>
        <w:pageBreakBefore w:val="0"/>
        <w:numPr>
          <w:ilvl w:val="1"/>
          <w:numId w:val="5"/>
        </w:numPr>
        <w:ind w:left="1440" w:hanging="360"/>
        <w:rPr>
          <w:highlight w:val="yellow"/>
        </w:rPr>
      </w:pPr>
      <w:r w:rsidDel="00000000" w:rsidR="00000000" w:rsidRPr="00000000">
        <w:rPr>
          <w:highlight w:val="yellow"/>
          <w:rtl w:val="0"/>
        </w:rPr>
        <w:t xml:space="preserve">Cryptography/Encryption</w:t>
      </w:r>
    </w:p>
    <w:p w:rsidR="00000000" w:rsidDel="00000000" w:rsidP="00000000" w:rsidRDefault="00000000" w:rsidRPr="00000000" w14:paraId="0000010E">
      <w:pPr>
        <w:pageBreakBefore w:val="0"/>
        <w:numPr>
          <w:ilvl w:val="2"/>
          <w:numId w:val="5"/>
        </w:numPr>
        <w:ind w:left="2160" w:hanging="360"/>
        <w:rPr>
          <w:u w:val="none"/>
        </w:rPr>
      </w:pPr>
      <w:r w:rsidDel="00000000" w:rsidR="00000000" w:rsidRPr="00000000">
        <w:rPr>
          <w:rtl w:val="0"/>
        </w:rPr>
        <w:t xml:space="preserve">Scrambling a message in a way that can only be restored to original using key</w:t>
      </w:r>
    </w:p>
    <w:p w:rsidR="00000000" w:rsidDel="00000000" w:rsidP="00000000" w:rsidRDefault="00000000" w:rsidRPr="00000000" w14:paraId="0000010F">
      <w:pPr>
        <w:pageBreakBefore w:val="0"/>
        <w:numPr>
          <w:ilvl w:val="2"/>
          <w:numId w:val="5"/>
        </w:numPr>
        <w:ind w:left="2160" w:hanging="360"/>
        <w:rPr>
          <w:u w:val="none"/>
        </w:rPr>
      </w:pPr>
      <w:r w:rsidDel="00000000" w:rsidR="00000000" w:rsidRPr="00000000">
        <w:rPr>
          <w:rtl w:val="0"/>
        </w:rPr>
        <w:t xml:space="preserve">Protocols: SSL, TLS, found in HTTPS</w:t>
      </w:r>
    </w:p>
    <w:p w:rsidR="00000000" w:rsidDel="00000000" w:rsidP="00000000" w:rsidRDefault="00000000" w:rsidRPr="00000000" w14:paraId="00000110">
      <w:pPr>
        <w:pageBreakBefore w:val="0"/>
        <w:numPr>
          <w:ilvl w:val="2"/>
          <w:numId w:val="5"/>
        </w:numPr>
        <w:ind w:left="2160" w:hanging="360"/>
        <w:rPr>
          <w:u w:val="none"/>
        </w:rPr>
      </w:pPr>
      <w:r w:rsidDel="00000000" w:rsidR="00000000" w:rsidRPr="00000000">
        <w:rPr>
          <w:rtl w:val="0"/>
        </w:rPr>
        <w:t xml:space="preserve">Symmetrical: both endpoints use the same key</w:t>
      </w:r>
    </w:p>
    <w:p w:rsidR="00000000" w:rsidDel="00000000" w:rsidP="00000000" w:rsidRDefault="00000000" w:rsidRPr="00000000" w14:paraId="00000111">
      <w:pPr>
        <w:pageBreakBefore w:val="0"/>
        <w:numPr>
          <w:ilvl w:val="2"/>
          <w:numId w:val="5"/>
        </w:numPr>
        <w:ind w:left="2160" w:hanging="360"/>
        <w:rPr>
          <w:u w:val="none"/>
        </w:rPr>
      </w:pPr>
      <w:r w:rsidDel="00000000" w:rsidR="00000000" w:rsidRPr="00000000">
        <w:rPr>
          <w:rtl w:val="0"/>
        </w:rPr>
        <w:t xml:space="preserve">Asymmetrical: Endpoints use different keys: a private that’s not shared and a public that’s shared</w:t>
      </w:r>
    </w:p>
    <w:p w:rsidR="00000000" w:rsidDel="00000000" w:rsidP="00000000" w:rsidRDefault="00000000" w:rsidRPr="00000000" w14:paraId="00000112">
      <w:pPr>
        <w:pageBreakBefore w:val="0"/>
        <w:numPr>
          <w:ilvl w:val="3"/>
          <w:numId w:val="5"/>
        </w:numPr>
        <w:ind w:left="2880" w:hanging="360"/>
        <w:rPr>
          <w:u w:val="none"/>
        </w:rPr>
      </w:pPr>
      <w:r w:rsidDel="00000000" w:rsidR="00000000" w:rsidRPr="00000000">
        <w:rPr>
          <w:rtl w:val="0"/>
        </w:rPr>
        <w:t xml:space="preserve">Public key shared so incoming content is encrypted with it, so that only private key of intended receiver can decrypt it</w:t>
      </w:r>
    </w:p>
    <w:p w:rsidR="00000000" w:rsidDel="00000000" w:rsidP="00000000" w:rsidRDefault="00000000" w:rsidRPr="00000000" w14:paraId="00000113">
      <w:pPr>
        <w:pageBreakBefore w:val="0"/>
        <w:numPr>
          <w:ilvl w:val="3"/>
          <w:numId w:val="5"/>
        </w:numPr>
        <w:ind w:left="2880" w:hanging="360"/>
        <w:rPr>
          <w:u w:val="none"/>
        </w:rPr>
      </w:pPr>
      <w:r w:rsidDel="00000000" w:rsidR="00000000" w:rsidRPr="00000000">
        <w:rPr>
          <w:rtl w:val="0"/>
        </w:rPr>
        <w:t xml:space="preserve">In TLS, public key encryption is used to share a symmetrical key to save time</w:t>
      </w:r>
    </w:p>
    <w:p w:rsidR="00000000" w:rsidDel="00000000" w:rsidP="00000000" w:rsidRDefault="00000000" w:rsidRPr="00000000" w14:paraId="00000114">
      <w:pPr>
        <w:pageBreakBefore w:val="0"/>
        <w:numPr>
          <w:ilvl w:val="2"/>
          <w:numId w:val="5"/>
        </w:numPr>
        <w:ind w:left="2160" w:hanging="360"/>
        <w:rPr>
          <w:u w:val="none"/>
        </w:rPr>
      </w:pPr>
      <w:r w:rsidDel="00000000" w:rsidR="00000000" w:rsidRPr="00000000">
        <w:rPr>
          <w:rtl w:val="0"/>
        </w:rPr>
        <w:t xml:space="preserve">Bruteforce: to test all possible keys</w:t>
      </w:r>
    </w:p>
    <w:p w:rsidR="00000000" w:rsidDel="00000000" w:rsidP="00000000" w:rsidRDefault="00000000" w:rsidRPr="00000000" w14:paraId="00000115">
      <w:pPr>
        <w:pageBreakBefore w:val="0"/>
        <w:numPr>
          <w:ilvl w:val="3"/>
          <w:numId w:val="5"/>
        </w:numPr>
        <w:ind w:left="2880" w:hanging="360"/>
        <w:rPr>
          <w:u w:val="none"/>
        </w:rPr>
      </w:pPr>
      <w:r w:rsidDel="00000000" w:rsidR="00000000" w:rsidRPr="00000000">
        <w:rPr>
          <w:rtl w:val="0"/>
        </w:rPr>
        <w:t xml:space="preserve">More bits makes it harder by increasing possible combos</w:t>
      </w:r>
    </w:p>
    <w:p w:rsidR="00000000" w:rsidDel="00000000" w:rsidP="00000000" w:rsidRDefault="00000000" w:rsidRPr="00000000" w14:paraId="00000116">
      <w:pPr>
        <w:pageBreakBefore w:val="0"/>
        <w:numPr>
          <w:ilvl w:val="2"/>
          <w:numId w:val="5"/>
        </w:numPr>
        <w:ind w:left="2160" w:hanging="360"/>
        <w:rPr>
          <w:u w:val="none"/>
        </w:rPr>
      </w:pPr>
      <w:r w:rsidDel="00000000" w:rsidR="00000000" w:rsidRPr="00000000">
        <w:rPr>
          <w:rtl w:val="0"/>
        </w:rPr>
        <w:t xml:space="preserve">There should be no patterns for security truly secure</w:t>
      </w:r>
    </w:p>
    <w:p w:rsidR="00000000" w:rsidDel="00000000" w:rsidP="00000000" w:rsidRDefault="00000000" w:rsidRPr="00000000" w14:paraId="00000117">
      <w:pPr>
        <w:pageBreakBefore w:val="0"/>
        <w:numPr>
          <w:ilvl w:val="2"/>
          <w:numId w:val="5"/>
        </w:numPr>
        <w:ind w:left="2160" w:hanging="360"/>
      </w:pPr>
      <w:r w:rsidDel="00000000" w:rsidR="00000000" w:rsidRPr="00000000">
        <w:rPr>
          <w:highlight w:val="yellow"/>
          <w:rtl w:val="0"/>
        </w:rPr>
        <w:t xml:space="preserve">Cipher</w:t>
      </w:r>
      <w:r w:rsidDel="00000000" w:rsidR="00000000" w:rsidRPr="00000000">
        <w:rPr>
          <w:rtl w:val="0"/>
        </w:rPr>
        <w:t xml:space="preserve">: algorithm/key for generating/solving code</w:t>
      </w:r>
    </w:p>
    <w:p w:rsidR="00000000" w:rsidDel="00000000" w:rsidP="00000000" w:rsidRDefault="00000000" w:rsidRPr="00000000" w14:paraId="00000118">
      <w:pPr>
        <w:pageBreakBefore w:val="0"/>
        <w:numPr>
          <w:ilvl w:val="3"/>
          <w:numId w:val="5"/>
        </w:numPr>
        <w:ind w:left="2880" w:hanging="360"/>
      </w:pPr>
      <w:r w:rsidDel="00000000" w:rsidR="00000000" w:rsidRPr="00000000">
        <w:rPr>
          <w:rtl w:val="0"/>
        </w:rPr>
        <w:t xml:space="preserve">Shift cipher: moving all letters forward a set amount of letters (Caesar cipher)</w:t>
      </w:r>
    </w:p>
    <w:p w:rsidR="00000000" w:rsidDel="00000000" w:rsidP="00000000" w:rsidRDefault="00000000" w:rsidRPr="00000000" w14:paraId="00000119">
      <w:pPr>
        <w:pageBreakBefore w:val="0"/>
        <w:numPr>
          <w:ilvl w:val="4"/>
          <w:numId w:val="5"/>
        </w:numPr>
        <w:ind w:left="3600" w:hanging="360"/>
      </w:pPr>
      <w:r w:rsidDel="00000000" w:rsidR="00000000" w:rsidRPr="00000000">
        <w:rPr>
          <w:rtl w:val="0"/>
        </w:rPr>
        <w:t xml:space="preserve">To encrypt: a = 0 … z = 26</w:t>
      </w:r>
    </w:p>
    <w:p w:rsidR="00000000" w:rsidDel="00000000" w:rsidP="00000000" w:rsidRDefault="00000000" w:rsidRPr="00000000" w14:paraId="0000011A">
      <w:pPr>
        <w:pageBreakBefore w:val="0"/>
        <w:numPr>
          <w:ilvl w:val="5"/>
          <w:numId w:val="5"/>
        </w:numPr>
        <w:ind w:left="4320" w:hanging="360"/>
      </w:pPr>
      <w:r w:rsidDel="00000000" w:rsidR="00000000" w:rsidRPr="00000000">
        <w:rPr>
          <w:rtl w:val="0"/>
        </w:rPr>
        <w:t xml:space="preserve">Then y = </w:t>
      </w:r>
      <m:oMath>
        <m:d>
          <m:dPr>
            <m:begChr m:val="|"/>
            <m:endChr m:val="|"/>
            <m:ctrlPr>
              <w:rPr/>
            </m:ctrlPr>
          </m:dPr>
          <m:e>
            <m:r>
              <w:rPr/>
              <m:t xml:space="preserve">x+k</m:t>
            </m:r>
          </m:e>
        </m:d>
        <m:r>
          <w:rPr/>
          <m:t xml:space="preserve">%26</m:t>
        </m:r>
      </m:oMath>
      <w:r w:rsidDel="00000000" w:rsidR="00000000" w:rsidRPr="00000000">
        <w:rPr>
          <w:rtl w:val="0"/>
        </w:rPr>
      </w:r>
    </w:p>
    <w:p w:rsidR="00000000" w:rsidDel="00000000" w:rsidP="00000000" w:rsidRDefault="00000000" w:rsidRPr="00000000" w14:paraId="0000011B">
      <w:pPr>
        <w:pageBreakBefore w:val="0"/>
        <w:numPr>
          <w:ilvl w:val="6"/>
          <w:numId w:val="5"/>
        </w:numPr>
        <w:ind w:left="5040" w:hanging="360"/>
      </w:pPr>
      <w:r w:rsidDel="00000000" w:rsidR="00000000" w:rsidRPr="00000000">
        <w:rPr>
          <w:rtl w:val="0"/>
        </w:rPr>
        <w:t xml:space="preserve">Where y is position of final letter</w:t>
      </w:r>
    </w:p>
    <w:p w:rsidR="00000000" w:rsidDel="00000000" w:rsidP="00000000" w:rsidRDefault="00000000" w:rsidRPr="00000000" w14:paraId="0000011C">
      <w:pPr>
        <w:pageBreakBefore w:val="0"/>
        <w:numPr>
          <w:ilvl w:val="6"/>
          <w:numId w:val="5"/>
        </w:numPr>
        <w:ind w:left="5040" w:hanging="360"/>
      </w:pPr>
      <w:r w:rsidDel="00000000" w:rsidR="00000000" w:rsidRPr="00000000">
        <w:rPr>
          <w:rtl w:val="0"/>
        </w:rPr>
        <w:t xml:space="preserve">X is original letter’s position</w:t>
      </w:r>
    </w:p>
    <w:p w:rsidR="00000000" w:rsidDel="00000000" w:rsidP="00000000" w:rsidRDefault="00000000" w:rsidRPr="00000000" w14:paraId="0000011D">
      <w:pPr>
        <w:pageBreakBefore w:val="0"/>
        <w:numPr>
          <w:ilvl w:val="6"/>
          <w:numId w:val="5"/>
        </w:numPr>
        <w:ind w:left="5040" w:hanging="360"/>
      </w:pPr>
      <w:r w:rsidDel="00000000" w:rsidR="00000000" w:rsidRPr="00000000">
        <w:rPr>
          <w:rtl w:val="0"/>
        </w:rPr>
        <w:t xml:space="preserve">K is constant to shift by</w:t>
      </w:r>
    </w:p>
    <w:p w:rsidR="00000000" w:rsidDel="00000000" w:rsidP="00000000" w:rsidRDefault="00000000" w:rsidRPr="00000000" w14:paraId="0000011E">
      <w:pPr>
        <w:pageBreakBefore w:val="0"/>
        <w:numPr>
          <w:ilvl w:val="6"/>
          <w:numId w:val="5"/>
        </w:numPr>
        <w:ind w:left="5040" w:hanging="360"/>
      </w:pPr>
      <w:r w:rsidDel="00000000" w:rsidR="00000000" w:rsidRPr="00000000">
        <w:rPr>
          <w:rtl w:val="0"/>
        </w:rPr>
        <w:t xml:space="preserve">% Modulo is returns the remainder after division</w:t>
      </w:r>
    </w:p>
    <w:p w:rsidR="00000000" w:rsidDel="00000000" w:rsidP="00000000" w:rsidRDefault="00000000" w:rsidRPr="00000000" w14:paraId="0000011F">
      <w:pPr>
        <w:pageBreakBefore w:val="0"/>
        <w:numPr>
          <w:ilvl w:val="5"/>
          <w:numId w:val="5"/>
        </w:numPr>
        <w:ind w:left="4320" w:hanging="360"/>
      </w:pPr>
      <w:r w:rsidDel="00000000" w:rsidR="00000000" w:rsidRPr="00000000">
        <w:rPr>
          <w:rtl w:val="0"/>
        </w:rPr>
        <w:t xml:space="preserve">Make + to - to decrypt</w:t>
      </w:r>
    </w:p>
    <w:p w:rsidR="00000000" w:rsidDel="00000000" w:rsidP="00000000" w:rsidRDefault="00000000" w:rsidRPr="00000000" w14:paraId="00000120">
      <w:pPr>
        <w:pageBreakBefore w:val="0"/>
        <w:numPr>
          <w:ilvl w:val="3"/>
          <w:numId w:val="5"/>
        </w:numPr>
        <w:ind w:left="2880" w:hanging="360"/>
      </w:pPr>
      <w:r w:rsidDel="00000000" w:rsidR="00000000" w:rsidRPr="00000000">
        <w:rPr>
          <w:rtl w:val="0"/>
        </w:rPr>
        <w:t xml:space="preserve">Polyalphabetic cipher: each letter moved by different amount of letters</w:t>
      </w:r>
    </w:p>
    <w:p w:rsidR="00000000" w:rsidDel="00000000" w:rsidP="00000000" w:rsidRDefault="00000000" w:rsidRPr="00000000" w14:paraId="00000121">
      <w:pPr>
        <w:pageBreakBefore w:val="0"/>
        <w:numPr>
          <w:ilvl w:val="3"/>
          <w:numId w:val="5"/>
        </w:numPr>
        <w:ind w:left="2880" w:hanging="360"/>
      </w:pPr>
      <w:r w:rsidDel="00000000" w:rsidR="00000000" w:rsidRPr="00000000">
        <w:rPr>
          <w:rtl w:val="0"/>
        </w:rPr>
        <w:t xml:space="preserve">Bit Masking: convert data into binary, and perform bitwise (and, or, not, xor) on original using a mask of random binary.  XOR most secure</w:t>
      </w:r>
    </w:p>
    <w:p w:rsidR="00000000" w:rsidDel="00000000" w:rsidP="00000000" w:rsidRDefault="00000000" w:rsidRPr="00000000" w14:paraId="00000122">
      <w:pPr>
        <w:pageBreakBefore w:val="0"/>
        <w:numPr>
          <w:ilvl w:val="3"/>
          <w:numId w:val="5"/>
        </w:numPr>
        <w:ind w:left="2880" w:hanging="360"/>
      </w:pPr>
      <w:r w:rsidDel="00000000" w:rsidR="00000000" w:rsidRPr="00000000">
        <w:rPr>
          <w:rtl w:val="0"/>
        </w:rPr>
        <w:t xml:space="preserve">Multiply 2 large prime numbers and it’s very hard to factor for original numbers</w:t>
      </w:r>
      <w:r w:rsidDel="00000000" w:rsidR="00000000" w:rsidRPr="00000000">
        <w:rPr>
          <w:rtl w:val="0"/>
        </w:rPr>
      </w:r>
    </w:p>
    <w:p w:rsidR="00000000" w:rsidDel="00000000" w:rsidP="00000000" w:rsidRDefault="00000000" w:rsidRPr="00000000" w14:paraId="00000123">
      <w:pPr>
        <w:pageBreakBefore w:val="0"/>
        <w:numPr>
          <w:ilvl w:val="1"/>
          <w:numId w:val="5"/>
        </w:numPr>
        <w:ind w:left="1440" w:hanging="360"/>
        <w:rPr>
          <w:highlight w:val="yellow"/>
        </w:rPr>
      </w:pPr>
      <w:r w:rsidDel="00000000" w:rsidR="00000000" w:rsidRPr="00000000">
        <w:rPr>
          <w:highlight w:val="yellow"/>
          <w:rtl w:val="0"/>
        </w:rPr>
        <w:t xml:space="preserve">Attacks</w:t>
      </w:r>
    </w:p>
    <w:p w:rsidR="00000000" w:rsidDel="00000000" w:rsidP="00000000" w:rsidRDefault="00000000" w:rsidRPr="00000000" w14:paraId="0000012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t xml:space="preserve">Virus</w:t>
      </w:r>
    </w:p>
    <w:p w:rsidR="00000000" w:rsidDel="00000000" w:rsidP="00000000" w:rsidRDefault="00000000" w:rsidRPr="00000000" w14:paraId="0000012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Malware that causes computer to function in ways unexpected by user, such as nuances, damage, data mining, etc.  </w:t>
      </w:r>
    </w:p>
    <w:p w:rsidR="00000000" w:rsidDel="00000000" w:rsidP="00000000" w:rsidRDefault="00000000" w:rsidRPr="00000000" w14:paraId="0000012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Spread by software vulnerabilities, peer to peer interactions and poor digital hygiene</w:t>
      </w:r>
    </w:p>
    <w:p w:rsidR="00000000" w:rsidDel="00000000" w:rsidP="00000000" w:rsidRDefault="00000000" w:rsidRPr="00000000" w14:paraId="0000012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Botnet</w:t>
      </w:r>
    </w:p>
    <w:p w:rsidR="00000000" w:rsidDel="00000000" w:rsidP="00000000" w:rsidRDefault="00000000" w:rsidRPr="00000000" w14:paraId="0000012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A large network of devices “cyberarmy” controlled by a person to remotely perform malicious activities such as DDoS attacks using devices on botnet</w:t>
      </w:r>
    </w:p>
    <w:p w:rsidR="00000000" w:rsidDel="00000000" w:rsidP="00000000" w:rsidRDefault="00000000" w:rsidRPr="00000000" w14:paraId="0000012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DDoS distributed denial of service</w:t>
      </w:r>
    </w:p>
    <w:p w:rsidR="00000000" w:rsidDel="00000000" w:rsidP="00000000" w:rsidRDefault="00000000" w:rsidRPr="00000000" w14:paraId="0000012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When a botnet spams a server with requests, overloading the server to the point it becomes inaccessible</w:t>
      </w:r>
    </w:p>
    <w:p w:rsidR="00000000" w:rsidDel="00000000" w:rsidP="00000000" w:rsidRDefault="00000000" w:rsidRPr="00000000" w14:paraId="0000012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Phishing</w:t>
      </w:r>
    </w:p>
    <w:p w:rsidR="00000000" w:rsidDel="00000000" w:rsidP="00000000" w:rsidRDefault="00000000" w:rsidRPr="00000000" w14:paraId="0000012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Tricking the user, such as getting them to input credentials into a decoy such as fake website</w:t>
      </w:r>
    </w:p>
    <w:p w:rsidR="00000000" w:rsidDel="00000000" w:rsidP="00000000" w:rsidRDefault="00000000" w:rsidRPr="00000000" w14:paraId="0000012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To avoid attacks, keep software up to date and don’t open questionable files and links</w:t>
      </w:r>
    </w:p>
    <w:p w:rsidR="00000000" w:rsidDel="00000000" w:rsidP="00000000" w:rsidRDefault="00000000" w:rsidRPr="00000000" w14:paraId="000001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Information security CIA triad</w:t>
      </w:r>
    </w:p>
    <w:p w:rsidR="00000000" w:rsidDel="00000000" w:rsidP="00000000" w:rsidRDefault="00000000" w:rsidRPr="00000000" w14:paraId="0000012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Confidentiality</w:t>
      </w:r>
    </w:p>
    <w:p w:rsidR="00000000" w:rsidDel="00000000" w:rsidP="00000000" w:rsidRDefault="00000000" w:rsidRPr="00000000" w14:paraId="00000130">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u w:val="none"/>
        </w:rPr>
      </w:pPr>
      <w:r w:rsidDel="00000000" w:rsidR="00000000" w:rsidRPr="00000000">
        <w:rPr>
          <w:rtl w:val="0"/>
        </w:rPr>
        <w:t xml:space="preserve">Prevent data leaks by keeping secrets inaccessible to those who aren’t authorized</w:t>
      </w:r>
    </w:p>
    <w:p w:rsidR="00000000" w:rsidDel="00000000" w:rsidP="00000000" w:rsidRDefault="00000000" w:rsidRPr="00000000" w14:paraId="0000013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Integrity</w:t>
      </w:r>
    </w:p>
    <w:p w:rsidR="00000000" w:rsidDel="00000000" w:rsidP="00000000" w:rsidRDefault="00000000" w:rsidRPr="00000000" w14:paraId="00000132">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u w:val="none"/>
        </w:rPr>
      </w:pPr>
      <w:r w:rsidDel="00000000" w:rsidR="00000000" w:rsidRPr="00000000">
        <w:rPr>
          <w:rtl w:val="0"/>
        </w:rPr>
        <w:t xml:space="preserve">Prevent ransomware from overwriting files by preventing unauthorized writes</w:t>
      </w:r>
    </w:p>
    <w:p w:rsidR="00000000" w:rsidDel="00000000" w:rsidP="00000000" w:rsidRDefault="00000000" w:rsidRPr="00000000" w14:paraId="0000013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Availability</w:t>
      </w:r>
    </w:p>
    <w:p w:rsidR="00000000" w:rsidDel="00000000" w:rsidP="00000000" w:rsidRDefault="00000000" w:rsidRPr="00000000" w14:paraId="00000134">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u w:val="none"/>
        </w:rPr>
      </w:pPr>
      <w:r w:rsidDel="00000000" w:rsidR="00000000" w:rsidRPr="00000000">
        <w:rPr>
          <w:rtl w:val="0"/>
        </w:rPr>
        <w:t xml:space="preserve">Prevent DDoS and ensure data access is timely and reliable</w:t>
      </w:r>
    </w:p>
    <w:p w:rsidR="00000000" w:rsidDel="00000000" w:rsidP="00000000" w:rsidRDefault="00000000" w:rsidRPr="00000000" w14:paraId="000001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AAA service</w:t>
      </w:r>
    </w:p>
    <w:p w:rsidR="00000000" w:rsidDel="00000000" w:rsidP="00000000" w:rsidRDefault="00000000" w:rsidRPr="00000000" w14:paraId="0000013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User provide identity</w:t>
      </w:r>
    </w:p>
    <w:p w:rsidR="00000000" w:rsidDel="00000000" w:rsidP="00000000" w:rsidRDefault="00000000" w:rsidRPr="00000000" w14:paraId="0000013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Identity is authenticated with passphrase to prove identity</w:t>
      </w:r>
    </w:p>
    <w:p w:rsidR="00000000" w:rsidDel="00000000" w:rsidP="00000000" w:rsidRDefault="00000000" w:rsidRPr="00000000" w14:paraId="0000013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ID claim and proof are verified before authorization</w:t>
      </w:r>
    </w:p>
    <w:p w:rsidR="00000000" w:rsidDel="00000000" w:rsidP="00000000" w:rsidRDefault="00000000" w:rsidRPr="00000000" w14:paraId="0000013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Users have accountability for their actions</w:t>
      </w:r>
    </w:p>
    <w:p w:rsidR="00000000" w:rsidDel="00000000" w:rsidP="00000000" w:rsidRDefault="00000000" w:rsidRPr="00000000" w14:paraId="0000013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Actions done by user are non repudiable</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Repercussions</w:t>
      </w:r>
    </w:p>
    <w:p w:rsidR="00000000" w:rsidDel="00000000" w:rsidP="00000000" w:rsidRDefault="00000000" w:rsidRPr="00000000" w14:paraId="000001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Internet creates issues such as social isolation if overused</w:t>
      </w:r>
    </w:p>
    <w:p w:rsidR="00000000" w:rsidDel="00000000" w:rsidP="00000000" w:rsidRDefault="00000000" w:rsidRPr="00000000" w14:paraId="000001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Internet grants people the power to find information, but the ability to be censored and monitored too</w:t>
      </w:r>
    </w:p>
    <w:p w:rsidR="00000000" w:rsidDel="00000000" w:rsidP="00000000" w:rsidRDefault="00000000" w:rsidRPr="00000000" w14:paraId="000001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Many jobs can become</w:t>
      </w:r>
      <w:ins w:author="Fatemah Mashuka" w:id="0" w:date="2021-12-04T14:58:05Z">
        <w:r w:rsidDel="00000000" w:rsidR="00000000" w:rsidRPr="00000000">
          <w:rPr>
            <w:rtl w:val="0"/>
          </w:rPr>
          <w:t xml:space="preserve"> </w:t>
        </w:r>
        <w:r w:rsidDel="00000000" w:rsidR="00000000" w:rsidRPr="00000000">
          <w:rPr>
            <w:rtl w:val="0"/>
          </w:rPr>
          <w:t xml:space="preserve">oi</w:t>
        </w:r>
      </w:ins>
      <w:del w:author="Fatemah Mashuka" w:id="0" w:date="2021-12-04T14:58:05Z">
        <w:r w:rsidDel="00000000" w:rsidR="00000000" w:rsidRPr="00000000">
          <w:rPr>
            <w:rtl w:val="0"/>
          </w:rPr>
          <w:delText xml:space="preserve"> computerized</w:delText>
        </w:r>
      </w:del>
      <w:r w:rsidDel="00000000" w:rsidR="00000000" w:rsidRPr="00000000">
        <w:rPr>
          <w:rtl w:val="0"/>
        </w:rPr>
        <w:t xml:space="preserve">, replacing humans</w:t>
      </w:r>
    </w:p>
    <w:p w:rsidR="00000000" w:rsidDel="00000000" w:rsidP="00000000" w:rsidRDefault="00000000" w:rsidRPr="00000000" w14:paraId="000001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On demand models of jobs would have less benefits than traditional employees</w:t>
      </w:r>
    </w:p>
    <w:p w:rsidR="00000000" w:rsidDel="00000000" w:rsidP="00000000" w:rsidRDefault="00000000" w:rsidRPr="00000000" w14:paraId="00000140">
      <w:pPr>
        <w:pageBreakBefore w:val="0"/>
        <w:numPr>
          <w:ilvl w:val="0"/>
          <w:numId w:val="5"/>
        </w:numPr>
        <w:rPr>
          <w:highlight w:val="yellow"/>
        </w:rPr>
      </w:pPr>
      <w:r w:rsidDel="00000000" w:rsidR="00000000" w:rsidRPr="00000000">
        <w:rPr>
          <w:highlight w:val="yellow"/>
          <w:rtl w:val="0"/>
        </w:rPr>
        <w:t xml:space="preserve">Digital privacy</w:t>
      </w:r>
    </w:p>
    <w:p w:rsidR="00000000" w:rsidDel="00000000" w:rsidP="00000000" w:rsidRDefault="00000000" w:rsidRPr="00000000" w14:paraId="00000141">
      <w:pPr>
        <w:pageBreakBefore w:val="0"/>
        <w:numPr>
          <w:ilvl w:val="1"/>
          <w:numId w:val="5"/>
        </w:numPr>
        <w:ind w:left="1440" w:hanging="360"/>
      </w:pPr>
      <w:r w:rsidDel="00000000" w:rsidR="00000000" w:rsidRPr="00000000">
        <w:rPr>
          <w:rtl w:val="0"/>
        </w:rPr>
        <w:t xml:space="preserve">data published publicly intentionally or intentionally creates a person’s digital footprint, that can be used for or against a person</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Cyberbullying</w:t>
      </w:r>
    </w:p>
    <w:p w:rsidR="00000000" w:rsidDel="00000000" w:rsidP="00000000" w:rsidRDefault="00000000" w:rsidRPr="00000000" w14:paraId="000001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Digital bullying</w:t>
      </w:r>
    </w:p>
    <w:p w:rsidR="00000000" w:rsidDel="00000000" w:rsidP="00000000" w:rsidRDefault="00000000" w:rsidRPr="00000000" w14:paraId="000001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Bullies feel physically and identically protected by the Internet, making them more aggressive</w:t>
      </w:r>
    </w:p>
    <w:p w:rsidR="00000000" w:rsidDel="00000000" w:rsidP="00000000" w:rsidRDefault="00000000" w:rsidRPr="00000000" w14:paraId="000001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Cyberbullying messages may be reposted and spread quickly</w:t>
      </w:r>
    </w:p>
    <w:p w:rsidR="00000000" w:rsidDel="00000000" w:rsidP="00000000" w:rsidRDefault="00000000" w:rsidRPr="00000000" w14:paraId="0000014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Not everyone who reposted will take it down</w:t>
      </w:r>
    </w:p>
    <w:p w:rsidR="00000000" w:rsidDel="00000000" w:rsidP="00000000" w:rsidRDefault="00000000" w:rsidRPr="00000000" w14:paraId="000001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Ignore bully, save and turn over evidence</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b w:val="0"/>
          <w:i w:val="0"/>
          <w:smallCaps w:val="0"/>
          <w:strike w:val="0"/>
          <w:color w:val="000000"/>
          <w:sz w:val="24"/>
          <w:szCs w:val="24"/>
          <w:highlight w:val="yellow"/>
          <w:vertAlign w:val="baseline"/>
        </w:rPr>
      </w:pPr>
      <w:r w:rsidDel="00000000" w:rsidR="00000000" w:rsidRPr="00000000">
        <w:rPr>
          <w:highlight w:val="yellow"/>
          <w:rtl w:val="0"/>
        </w:rPr>
        <w:t xml:space="preserve">Censorship</w:t>
      </w:r>
    </w:p>
    <w:p w:rsidR="00000000" w:rsidDel="00000000" w:rsidP="00000000" w:rsidRDefault="00000000" w:rsidRPr="00000000" w14:paraId="000001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Blocking content</w:t>
      </w:r>
    </w:p>
    <w:p w:rsidR="00000000" w:rsidDel="00000000" w:rsidP="00000000" w:rsidRDefault="00000000" w:rsidRPr="00000000" w14:paraId="000001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Censorship can come from government, or locally, such as employer</w:t>
      </w:r>
    </w:p>
    <w:p w:rsidR="00000000" w:rsidDel="00000000" w:rsidP="00000000" w:rsidRDefault="00000000" w:rsidRPr="00000000" w14:paraId="000001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Specific domains may be blacklisted</w:t>
      </w:r>
    </w:p>
    <w:p w:rsidR="00000000" w:rsidDel="00000000" w:rsidP="00000000" w:rsidRDefault="00000000" w:rsidRPr="00000000" w14:paraId="000001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Some connections may be blocked if specific key work is found</w:t>
      </w:r>
    </w:p>
    <w:p w:rsidR="00000000" w:rsidDel="00000000" w:rsidP="00000000" w:rsidRDefault="00000000" w:rsidRPr="00000000" w14:paraId="000001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Politics that don’t align to country’s belief may be blocked</w:t>
      </w:r>
    </w:p>
    <w:p w:rsidR="00000000" w:rsidDel="00000000" w:rsidP="00000000" w:rsidRDefault="00000000" w:rsidRPr="00000000" w14:paraId="000001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Social sites that can have offensive content may be blocked</w:t>
      </w:r>
    </w:p>
    <w:p w:rsidR="00000000" w:rsidDel="00000000" w:rsidP="00000000" w:rsidRDefault="00000000" w:rsidRPr="00000000" w14:paraId="000001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Tools that can circumvent censorship may be blocked</w:t>
      </w:r>
    </w:p>
    <w:p w:rsidR="00000000" w:rsidDel="00000000" w:rsidP="00000000" w:rsidRDefault="00000000" w:rsidRPr="00000000" w14:paraId="000001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Censorship violates human right to info</w:t>
      </w:r>
    </w:p>
    <w:p w:rsidR="00000000" w:rsidDel="00000000" w:rsidP="00000000" w:rsidRDefault="00000000" w:rsidRPr="00000000" w14:paraId="000001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Censorship in a country may affect flow of info in, out or within another</w:t>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Search engines</w:t>
      </w:r>
    </w:p>
    <w:p w:rsidR="00000000" w:rsidDel="00000000" w:rsidP="00000000" w:rsidRDefault="00000000" w:rsidRPr="00000000" w14:paraId="000001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Searches internet for content and sort them</w:t>
      </w:r>
    </w:p>
    <w:p w:rsidR="00000000" w:rsidDel="00000000" w:rsidP="00000000" w:rsidRDefault="00000000" w:rsidRPr="00000000" w14:paraId="000001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 crawler analyzes pages by following hyperlinks.  Data is stored onto index</w:t>
      </w:r>
    </w:p>
    <w:p w:rsidR="00000000" w:rsidDel="00000000" w:rsidP="00000000" w:rsidRDefault="00000000" w:rsidRPr="00000000" w14:paraId="000001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Index are shown in results, ranked by publisher’s authority, freshness, number of times referenced, relevance to keyword, user, etc</w:t>
      </w:r>
    </w:p>
    <w:p w:rsidR="00000000" w:rsidDel="00000000" w:rsidP="00000000" w:rsidRDefault="00000000" w:rsidRPr="00000000" w14:paraId="000001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Search results affected by many personal “signals” such as device, location, browsing history</w:t>
      </w:r>
    </w:p>
    <w:p w:rsidR="00000000" w:rsidDel="00000000" w:rsidP="00000000" w:rsidRDefault="00000000" w:rsidRPr="00000000" w14:paraId="000001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Search engines typically store info about user, such as queries, timestamp, links clicked, queries inputted, location, device and browser fingerprints. </w:t>
      </w:r>
    </w:p>
    <w:p w:rsidR="00000000" w:rsidDel="00000000" w:rsidP="00000000" w:rsidRDefault="00000000" w:rsidRPr="00000000" w14:paraId="000001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Search engines may send this info to links opened via a referral</w:t>
      </w:r>
    </w:p>
    <w:p w:rsidR="00000000" w:rsidDel="00000000" w:rsidP="00000000" w:rsidRDefault="00000000" w:rsidRPr="00000000" w14:paraId="000001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Some search terms may be censored due to government demand</w:t>
      </w:r>
    </w:p>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Search trends can be used to predict stuff such as when something becomes captures public attention, but not necessary interest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C">
      <w:pPr>
        <w:pStyle w:val="Title"/>
        <w:pageBreakBefore w:val="0"/>
        <w:rPr/>
      </w:pPr>
      <w:bookmarkStart w:colFirst="0" w:colLast="0" w:name="_xhqdv7yz53e4" w:id="3"/>
      <w:bookmarkEnd w:id="3"/>
      <w:r w:rsidDel="00000000" w:rsidR="00000000" w:rsidRPr="00000000">
        <w:rPr>
          <w:rtl w:val="0"/>
        </w:rPr>
        <w:t xml:space="preserve">A</w:t>
      </w:r>
      <w:r w:rsidDel="00000000" w:rsidR="00000000" w:rsidRPr="00000000">
        <w:rPr>
          <w:rtl w:val="0"/>
        </w:rPr>
        <w:t xml:space="preserve">lgorithms</w:t>
      </w:r>
      <w:r w:rsidDel="00000000" w:rsidR="00000000" w:rsidRPr="00000000">
        <w:rPr>
          <w:rtl w:val="0"/>
        </w:rPr>
      </w:r>
    </w:p>
    <w:p w:rsidR="00000000" w:rsidDel="00000000" w:rsidP="00000000" w:rsidRDefault="00000000" w:rsidRPr="00000000" w14:paraId="0000015D">
      <w:pPr>
        <w:pageBreakBefore w:val="0"/>
        <w:numPr>
          <w:ilvl w:val="0"/>
          <w:numId w:val="2"/>
        </w:numPr>
        <w:rPr>
          <w:u w:val="none"/>
        </w:rPr>
      </w:pPr>
      <w:r w:rsidDel="00000000" w:rsidR="00000000" w:rsidRPr="00000000">
        <w:rPr>
          <w:highlight w:val="yellow"/>
          <w:rtl w:val="0"/>
        </w:rPr>
        <w:t xml:space="preserve">Algorithm</w:t>
      </w:r>
      <w:r w:rsidDel="00000000" w:rsidR="00000000" w:rsidRPr="00000000">
        <w:rPr>
          <w:rtl w:val="0"/>
        </w:rPr>
        <w:t xml:space="preserve">: systematic way to solve a problem </w:t>
      </w:r>
    </w:p>
    <w:p w:rsidR="00000000" w:rsidDel="00000000" w:rsidP="00000000" w:rsidRDefault="00000000" w:rsidRPr="00000000" w14:paraId="0000015E">
      <w:pPr>
        <w:pageBreakBefore w:val="0"/>
        <w:numPr>
          <w:ilvl w:val="0"/>
          <w:numId w:val="2"/>
        </w:numPr>
      </w:pPr>
      <w:r w:rsidDel="00000000" w:rsidR="00000000" w:rsidRPr="00000000">
        <w:rPr>
          <w:highlight w:val="yellow"/>
          <w:rtl w:val="0"/>
        </w:rPr>
        <w:t xml:space="preserve">Asymptotic notation</w:t>
      </w:r>
    </w:p>
    <w:p w:rsidR="00000000" w:rsidDel="00000000" w:rsidP="00000000" w:rsidRDefault="00000000" w:rsidRPr="00000000" w14:paraId="0000015F">
      <w:pPr>
        <w:pageBreakBefore w:val="0"/>
        <w:numPr>
          <w:ilvl w:val="1"/>
          <w:numId w:val="2"/>
        </w:numPr>
        <w:ind w:left="1440" w:hanging="360"/>
      </w:pPr>
      <w:r w:rsidDel="00000000" w:rsidR="00000000" w:rsidRPr="00000000">
        <w:rPr>
          <w:rtl w:val="0"/>
        </w:rPr>
        <w:t xml:space="preserve">Used to indicate how long algorithm takes and how much resources used</w:t>
      </w:r>
    </w:p>
    <w:p w:rsidR="00000000" w:rsidDel="00000000" w:rsidP="00000000" w:rsidRDefault="00000000" w:rsidRPr="00000000" w14:paraId="00000160">
      <w:pPr>
        <w:pageBreakBefore w:val="0"/>
        <w:numPr>
          <w:ilvl w:val="1"/>
          <w:numId w:val="2"/>
        </w:numPr>
        <w:ind w:left="1440" w:hanging="360"/>
        <w:rPr>
          <w:u w:val="none"/>
        </w:rPr>
      </w:pPr>
      <w:r w:rsidDel="00000000" w:rsidR="00000000" w:rsidRPr="00000000">
        <w:rPr>
          <w:rtl w:val="0"/>
        </w:rPr>
        <w:t xml:space="preserve">Runtime: number of steps taken</w:t>
      </w:r>
    </w:p>
    <w:p w:rsidR="00000000" w:rsidDel="00000000" w:rsidP="00000000" w:rsidRDefault="00000000" w:rsidRPr="00000000" w14:paraId="00000161">
      <w:pPr>
        <w:pageBreakBefore w:val="0"/>
        <w:numPr>
          <w:ilvl w:val="1"/>
          <w:numId w:val="2"/>
        </w:numPr>
        <w:ind w:left="1440" w:hanging="360"/>
      </w:pPr>
      <w:r w:rsidDel="00000000" w:rsidR="00000000" w:rsidRPr="00000000">
        <w:rPr>
          <w:highlight w:val="yellow"/>
          <w:rtl w:val="0"/>
        </w:rPr>
        <w:t xml:space="preserve">Big theta</w:t>
      </w:r>
      <w:r w:rsidDel="00000000" w:rsidR="00000000" w:rsidRPr="00000000">
        <w:rPr>
          <w:rtl w:val="0"/>
        </w:rPr>
      </w:r>
    </w:p>
    <w:p w:rsidR="00000000" w:rsidDel="00000000" w:rsidP="00000000" w:rsidRDefault="00000000" w:rsidRPr="00000000" w14:paraId="00000162">
      <w:pPr>
        <w:pageBreakBefore w:val="0"/>
        <w:numPr>
          <w:ilvl w:val="2"/>
          <w:numId w:val="2"/>
        </w:numPr>
        <w:ind w:left="2160" w:hanging="360"/>
      </w:pPr>
      <w:r w:rsidDel="00000000" w:rsidR="00000000" w:rsidRPr="00000000">
        <w:rPr>
          <w:rtl w:val="0"/>
        </w:rPr>
        <w:t xml:space="preserve"> Represents realistic running time</w:t>
      </w:r>
    </w:p>
    <w:p w:rsidR="00000000" w:rsidDel="00000000" w:rsidP="00000000" w:rsidRDefault="00000000" w:rsidRPr="00000000" w14:paraId="00000163">
      <w:pPr>
        <w:pageBreakBefore w:val="0"/>
        <w:numPr>
          <w:ilvl w:val="1"/>
          <w:numId w:val="2"/>
        </w:numPr>
        <w:ind w:left="1440" w:hanging="360"/>
      </w:pPr>
      <w:r w:rsidDel="00000000" w:rsidR="00000000" w:rsidRPr="00000000">
        <w:rPr>
          <w:highlight w:val="yellow"/>
          <w:rtl w:val="0"/>
        </w:rPr>
        <w:t xml:space="preserve">Big O</w:t>
      </w:r>
      <w:r w:rsidDel="00000000" w:rsidR="00000000" w:rsidRPr="00000000">
        <w:rPr>
          <w:rtl w:val="0"/>
        </w:rPr>
        <w:t xml:space="preserve"> </w:t>
      </w:r>
      <w:r w:rsidDel="00000000" w:rsidR="00000000" w:rsidRPr="00000000">
        <w:rPr>
          <w:color w:val="ffffff"/>
          <w:rtl w:val="0"/>
        </w:rPr>
        <w:t xml:space="preserve">Not what you thought</w:t>
      </w:r>
    </w:p>
    <w:p w:rsidR="00000000" w:rsidDel="00000000" w:rsidP="00000000" w:rsidRDefault="00000000" w:rsidRPr="00000000" w14:paraId="00000164">
      <w:pPr>
        <w:pageBreakBefore w:val="0"/>
        <w:numPr>
          <w:ilvl w:val="2"/>
          <w:numId w:val="2"/>
        </w:numPr>
        <w:ind w:left="2160" w:hanging="360"/>
      </w:pPr>
      <w:r w:rsidDel="00000000" w:rsidR="00000000" w:rsidRPr="00000000">
        <w:rPr>
          <w:rtl w:val="0"/>
        </w:rPr>
        <w:t xml:space="preserve">Represents worst-case scenario running time</w:t>
      </w:r>
    </w:p>
    <w:p w:rsidR="00000000" w:rsidDel="00000000" w:rsidP="00000000" w:rsidRDefault="00000000" w:rsidRPr="00000000" w14:paraId="00000165">
      <w:pPr>
        <w:pageBreakBefore w:val="0"/>
        <w:numPr>
          <w:ilvl w:val="1"/>
          <w:numId w:val="2"/>
        </w:numPr>
        <w:ind w:left="1440" w:hanging="360"/>
      </w:pPr>
      <w:r w:rsidDel="00000000" w:rsidR="00000000" w:rsidRPr="00000000">
        <w:rPr>
          <w:highlight w:val="yellow"/>
          <w:rtl w:val="0"/>
        </w:rPr>
        <w:t xml:space="preserve">Big omega</w:t>
      </w:r>
      <w:r w:rsidDel="00000000" w:rsidR="00000000" w:rsidRPr="00000000">
        <w:rPr>
          <w:rtl w:val="0"/>
        </w:rPr>
      </w:r>
    </w:p>
    <w:p w:rsidR="00000000" w:rsidDel="00000000" w:rsidP="00000000" w:rsidRDefault="00000000" w:rsidRPr="00000000" w14:paraId="00000166">
      <w:pPr>
        <w:pageBreakBefore w:val="0"/>
        <w:numPr>
          <w:ilvl w:val="2"/>
          <w:numId w:val="2"/>
        </w:numPr>
        <w:ind w:left="2160" w:hanging="360"/>
        <w:rPr>
          <w:u w:val="none"/>
        </w:rPr>
      </w:pPr>
      <w:r w:rsidDel="00000000" w:rsidR="00000000" w:rsidRPr="00000000">
        <w:rPr>
          <w:rtl w:val="0"/>
        </w:rPr>
        <w:t xml:space="preserve">Represents best case scenario running time</w:t>
      </w:r>
    </w:p>
    <w:p w:rsidR="00000000" w:rsidDel="00000000" w:rsidP="00000000" w:rsidRDefault="00000000" w:rsidRPr="00000000" w14:paraId="00000167">
      <w:pPr>
        <w:pageBreakBefore w:val="0"/>
        <w:numPr>
          <w:ilvl w:val="1"/>
          <w:numId w:val="2"/>
        </w:numPr>
        <w:ind w:left="1440" w:hanging="360"/>
        <w:rPr>
          <w:u w:val="none"/>
        </w:rPr>
      </w:pPr>
      <w:r w:rsidDel="00000000" w:rsidR="00000000" w:rsidRPr="00000000">
        <w:rPr>
          <w:rtl w:val="0"/>
        </w:rPr>
        <w:t xml:space="preserve">Lowest runtime is most efficient</w:t>
      </w:r>
    </w:p>
    <w:p w:rsidR="00000000" w:rsidDel="00000000" w:rsidP="00000000" w:rsidRDefault="00000000" w:rsidRPr="00000000" w14:paraId="00000168">
      <w:pPr>
        <w:pageBreakBefore w:val="0"/>
        <w:numPr>
          <w:ilvl w:val="1"/>
          <w:numId w:val="2"/>
        </w:numPr>
        <w:ind w:left="1440" w:hanging="360"/>
        <w:rPr>
          <w:u w:val="none"/>
        </w:rPr>
      </w:pPr>
      <w:r w:rsidDel="00000000" w:rsidR="00000000" w:rsidRPr="00000000">
        <w:rPr>
          <w:rtl w:val="0"/>
        </w:rPr>
        <w:t xml:space="preserve">Each of these notations is represented by an equation (constant, linear, quadratic, logarithmic, exponential, cubic, etc) in terms of n (number of elements in the list).  Equation returns runtime</w:t>
      </w:r>
    </w:p>
    <w:p w:rsidR="00000000" w:rsidDel="00000000" w:rsidP="00000000" w:rsidRDefault="00000000" w:rsidRPr="00000000" w14:paraId="00000169">
      <w:pPr>
        <w:pageBreakBefore w:val="0"/>
        <w:numPr>
          <w:ilvl w:val="1"/>
          <w:numId w:val="2"/>
        </w:numPr>
        <w:ind w:left="1440" w:hanging="360"/>
        <w:rPr>
          <w:u w:val="none"/>
        </w:rPr>
      </w:pPr>
      <w:r w:rsidDel="00000000" w:rsidR="00000000" w:rsidRPr="00000000">
        <w:rPr>
          <w:rtl w:val="0"/>
        </w:rPr>
        <w:t xml:space="preserve">Runtime is considered reasonable when the runtime is less than a polynomial time (no more than n</w:t>
      </w:r>
      <w:r w:rsidDel="00000000" w:rsidR="00000000" w:rsidRPr="00000000">
        <w:rPr>
          <w:vertAlign w:val="superscript"/>
          <w:rtl w:val="0"/>
        </w:rPr>
        <w:t xml:space="preserve">k </w:t>
      </w:r>
      <w:r w:rsidDel="00000000" w:rsidR="00000000" w:rsidRPr="00000000">
        <w:rPr>
          <w:rtl w:val="0"/>
        </w:rPr>
        <w:t xml:space="preserve">where n is number of elements and k is constant)</w:t>
      </w:r>
    </w:p>
    <w:p w:rsidR="00000000" w:rsidDel="00000000" w:rsidP="00000000" w:rsidRDefault="00000000" w:rsidRPr="00000000" w14:paraId="0000016A">
      <w:pPr>
        <w:pageBreakBefore w:val="0"/>
        <w:numPr>
          <w:ilvl w:val="1"/>
          <w:numId w:val="2"/>
        </w:numPr>
        <w:ind w:left="1440" w:hanging="360"/>
        <w:rPr>
          <w:u w:val="none"/>
        </w:rPr>
      </w:pPr>
      <w:r w:rsidDel="00000000" w:rsidR="00000000" w:rsidRPr="00000000">
        <w:rPr>
          <w:rtl w:val="0"/>
        </w:rPr>
        <w:t xml:space="preserve">Runtime is considered unreasonable when the runtime is a superpolynomial (more than n</w:t>
      </w:r>
      <w:r w:rsidDel="00000000" w:rsidR="00000000" w:rsidRPr="00000000">
        <w:rPr>
          <w:vertAlign w:val="superscript"/>
          <w:rtl w:val="0"/>
        </w:rPr>
        <w:t xml:space="preserve">k</w:t>
      </w:r>
      <w:r w:rsidDel="00000000" w:rsidR="00000000" w:rsidRPr="00000000">
        <w:rPr>
          <w:rtl w:val="0"/>
        </w:rPr>
        <w:t xml:space="preserve">, such as n!, k</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16B">
      <w:pPr>
        <w:pageBreakBefore w:val="0"/>
        <w:numPr>
          <w:ilvl w:val="1"/>
          <w:numId w:val="2"/>
        </w:numPr>
        <w:ind w:left="1440" w:hanging="360"/>
        <w:rPr>
          <w:u w:val="none"/>
        </w:rPr>
      </w:pPr>
      <w:r w:rsidDel="00000000" w:rsidR="00000000" w:rsidRPr="00000000">
        <w:rPr>
          <w:rtl w:val="0"/>
        </w:rPr>
        <w:t xml:space="preserve">Heuristics: when an approximate solution is acceptable and an exact solution would take an unreasonable amount of time to compute</w:t>
      </w:r>
    </w:p>
    <w:p w:rsidR="00000000" w:rsidDel="00000000" w:rsidP="00000000" w:rsidRDefault="00000000" w:rsidRPr="00000000" w14:paraId="0000016C">
      <w:pPr>
        <w:pageBreakBefore w:val="0"/>
        <w:numPr>
          <w:ilvl w:val="1"/>
          <w:numId w:val="2"/>
        </w:numPr>
        <w:ind w:left="1440" w:hanging="360"/>
        <w:rPr>
          <w:u w:val="none"/>
        </w:rPr>
      </w:pPr>
      <w:r w:rsidDel="00000000" w:rsidR="00000000" w:rsidRPr="00000000">
        <w:rPr>
          <w:rtl w:val="0"/>
        </w:rPr>
        <w:t xml:space="preserve">A problem is solvable when there’s an algorithm that can solve it in a reasonable amount of time</w:t>
      </w:r>
    </w:p>
    <w:p w:rsidR="00000000" w:rsidDel="00000000" w:rsidP="00000000" w:rsidRDefault="00000000" w:rsidRPr="00000000" w14:paraId="0000016D">
      <w:pPr>
        <w:pageBreakBefore w:val="0"/>
        <w:numPr>
          <w:ilvl w:val="1"/>
          <w:numId w:val="2"/>
        </w:numPr>
        <w:ind w:left="1440" w:hanging="360"/>
        <w:rPr>
          <w:u w:val="none"/>
        </w:rPr>
      </w:pPr>
      <w:r w:rsidDel="00000000" w:rsidR="00000000" w:rsidRPr="00000000">
        <w:rPr>
          <w:rtl w:val="0"/>
        </w:rPr>
        <w:t xml:space="preserve">A problem is unsolvable when there isn’t an algorithm that can solve it in a reasonable amount of time</w:t>
      </w:r>
    </w:p>
    <w:p w:rsidR="00000000" w:rsidDel="00000000" w:rsidP="00000000" w:rsidRDefault="00000000" w:rsidRPr="00000000" w14:paraId="0000016E">
      <w:pPr>
        <w:pageBreakBefore w:val="0"/>
        <w:numPr>
          <w:ilvl w:val="1"/>
          <w:numId w:val="2"/>
        </w:numPr>
        <w:ind w:left="1440" w:hanging="360"/>
        <w:rPr>
          <w:u w:val="none"/>
        </w:rPr>
      </w:pPr>
      <w:r w:rsidDel="00000000" w:rsidR="00000000" w:rsidRPr="00000000">
        <w:rPr>
          <w:rtl w:val="0"/>
        </w:rPr>
        <w:t xml:space="preserve">A problem is decidable when there’s an algorithm that can solve it in all scenarios</w:t>
      </w:r>
    </w:p>
    <w:p w:rsidR="00000000" w:rsidDel="00000000" w:rsidP="00000000" w:rsidRDefault="00000000" w:rsidRPr="00000000" w14:paraId="0000016F">
      <w:pPr>
        <w:pageBreakBefore w:val="0"/>
        <w:numPr>
          <w:ilvl w:val="1"/>
          <w:numId w:val="2"/>
        </w:numPr>
        <w:ind w:left="1440" w:hanging="360"/>
        <w:rPr>
          <w:u w:val="none"/>
        </w:rPr>
      </w:pPr>
      <w:r w:rsidDel="00000000" w:rsidR="00000000" w:rsidRPr="00000000">
        <w:rPr>
          <w:rtl w:val="0"/>
        </w:rPr>
        <w:t xml:space="preserve">A problem is undecidable when there isn’t an algorithm that can solve it in all scenarios</w:t>
      </w:r>
      <w:r w:rsidDel="00000000" w:rsidR="00000000" w:rsidRPr="00000000">
        <w:rPr>
          <w:rtl w:val="0"/>
        </w:rPr>
      </w:r>
    </w:p>
    <w:p w:rsidR="00000000" w:rsidDel="00000000" w:rsidP="00000000" w:rsidRDefault="00000000" w:rsidRPr="00000000" w14:paraId="00000170">
      <w:pPr>
        <w:pageBreakBefore w:val="0"/>
        <w:numPr>
          <w:ilvl w:val="0"/>
          <w:numId w:val="2"/>
        </w:numPr>
        <w:rPr>
          <w:highlight w:val="yellow"/>
        </w:rPr>
      </w:pPr>
      <w:r w:rsidDel="00000000" w:rsidR="00000000" w:rsidRPr="00000000">
        <w:rPr>
          <w:highlight w:val="yellow"/>
          <w:rtl w:val="0"/>
        </w:rPr>
        <w:t xml:space="preserve">Linear search</w:t>
      </w:r>
    </w:p>
    <w:p w:rsidR="00000000" w:rsidDel="00000000" w:rsidP="00000000" w:rsidRDefault="00000000" w:rsidRPr="00000000" w14:paraId="00000171">
      <w:pPr>
        <w:pageBreakBefore w:val="0"/>
        <w:numPr>
          <w:ilvl w:val="1"/>
          <w:numId w:val="2"/>
        </w:numPr>
        <w:ind w:left="1440" w:hanging="360"/>
        <w:rPr/>
      </w:pPr>
      <w:r w:rsidDel="00000000" w:rsidR="00000000" w:rsidRPr="00000000">
        <w:rPr>
          <w:rtl w:val="0"/>
        </w:rPr>
        <w:t xml:space="preserve">In an unsorted list guess one by one in order to find something</w:t>
      </w:r>
    </w:p>
    <w:p w:rsidR="00000000" w:rsidDel="00000000" w:rsidP="00000000" w:rsidRDefault="00000000" w:rsidRPr="00000000" w14:paraId="00000172">
      <w:pPr>
        <w:pageBreakBefore w:val="0"/>
        <w:numPr>
          <w:ilvl w:val="1"/>
          <w:numId w:val="2"/>
        </w:numPr>
        <w:ind w:left="1440" w:hanging="360"/>
        <w:rPr/>
      </w:pPr>
      <w:r w:rsidDel="00000000" w:rsidR="00000000" w:rsidRPr="00000000">
        <w:rPr>
          <w:rtl w:val="0"/>
        </w:rPr>
        <w:t xml:space="preserve">Big-O: n, big omega: 1</w:t>
      </w:r>
      <w:r w:rsidDel="00000000" w:rsidR="00000000" w:rsidRPr="00000000">
        <w:rPr>
          <w:rtl w:val="0"/>
        </w:rPr>
      </w:r>
    </w:p>
    <w:p w:rsidR="00000000" w:rsidDel="00000000" w:rsidP="00000000" w:rsidRDefault="00000000" w:rsidRPr="00000000" w14:paraId="00000173">
      <w:pPr>
        <w:pageBreakBefore w:val="0"/>
        <w:numPr>
          <w:ilvl w:val="0"/>
          <w:numId w:val="2"/>
        </w:numPr>
        <w:rPr/>
      </w:pPr>
      <w:r w:rsidDel="00000000" w:rsidR="00000000" w:rsidRPr="00000000">
        <w:rPr>
          <w:highlight w:val="yellow"/>
          <w:rtl w:val="0"/>
        </w:rPr>
        <w:t xml:space="preserve">Binary search</w:t>
      </w:r>
      <w:r w:rsidDel="00000000" w:rsidR="00000000" w:rsidRPr="00000000">
        <w:rPr>
          <w:rtl w:val="0"/>
        </w:rPr>
      </w:r>
    </w:p>
    <w:p w:rsidR="00000000" w:rsidDel="00000000" w:rsidP="00000000" w:rsidRDefault="00000000" w:rsidRPr="00000000" w14:paraId="00000174">
      <w:pPr>
        <w:pageBreakBefore w:val="0"/>
        <w:numPr>
          <w:ilvl w:val="1"/>
          <w:numId w:val="2"/>
        </w:numPr>
        <w:ind w:left="1440" w:hanging="360"/>
        <w:rPr/>
      </w:pPr>
      <w:r w:rsidDel="00000000" w:rsidR="00000000" w:rsidRPr="00000000">
        <w:rPr>
          <w:rtl w:val="0"/>
        </w:rPr>
        <w:t xml:space="preserve">In a list sorted in order, guess middle, and determine if it’s too high or too low.  Eliminate the impossible half and repeat with remaining half, so on</w:t>
      </w:r>
    </w:p>
    <w:p w:rsidR="00000000" w:rsidDel="00000000" w:rsidP="00000000" w:rsidRDefault="00000000" w:rsidRPr="00000000" w14:paraId="00000175">
      <w:pPr>
        <w:pageBreakBefore w:val="0"/>
        <w:numPr>
          <w:ilvl w:val="1"/>
          <w:numId w:val="2"/>
        </w:numPr>
        <w:ind w:left="1440" w:hanging="360"/>
        <w:rPr/>
      </w:pPr>
      <w:r w:rsidDel="00000000" w:rsidR="00000000" w:rsidRPr="00000000">
        <w:rPr>
          <w:rtl w:val="0"/>
        </w:rPr>
        <w:t xml:space="preserve">Big-O: log</w:t>
      </w:r>
      <w:r w:rsidDel="00000000" w:rsidR="00000000" w:rsidRPr="00000000">
        <w:rPr>
          <w:vertAlign w:val="subscript"/>
          <w:rtl w:val="0"/>
        </w:rPr>
        <w:t xml:space="preserve">2</w:t>
      </w:r>
      <w:r w:rsidDel="00000000" w:rsidR="00000000" w:rsidRPr="00000000">
        <w:rPr>
          <w:rtl w:val="0"/>
        </w:rPr>
        <w:t xml:space="preserve">n, big omega: 1</w:t>
      </w:r>
    </w:p>
    <w:p w:rsidR="00000000" w:rsidDel="00000000" w:rsidP="00000000" w:rsidRDefault="00000000" w:rsidRPr="00000000" w14:paraId="00000176">
      <w:pPr>
        <w:pageBreakBefore w:val="0"/>
        <w:numPr>
          <w:ilvl w:val="0"/>
          <w:numId w:val="2"/>
        </w:numPr>
        <w:rPr>
          <w:highlight w:val="yellow"/>
        </w:rPr>
      </w:pPr>
      <w:r w:rsidDel="00000000" w:rsidR="00000000" w:rsidRPr="00000000">
        <w:rPr>
          <w:highlight w:val="yellow"/>
          <w:rtl w:val="0"/>
        </w:rPr>
        <w:t xml:space="preserve">Hash search</w:t>
      </w:r>
    </w:p>
    <w:p w:rsidR="00000000" w:rsidDel="00000000" w:rsidP="00000000" w:rsidRDefault="00000000" w:rsidRPr="00000000" w14:paraId="00000177">
      <w:pPr>
        <w:pageBreakBefore w:val="0"/>
        <w:numPr>
          <w:ilvl w:val="1"/>
          <w:numId w:val="2"/>
        </w:numPr>
        <w:ind w:left="1440" w:hanging="360"/>
        <w:rPr/>
      </w:pPr>
      <w:r w:rsidDel="00000000" w:rsidR="00000000" w:rsidRPr="00000000">
        <w:rPr>
          <w:rtl w:val="0"/>
        </w:rPr>
        <w:t xml:space="preserve">Put item in question into a rule (hashing) to get hash</w:t>
      </w:r>
    </w:p>
    <w:p w:rsidR="00000000" w:rsidDel="00000000" w:rsidP="00000000" w:rsidRDefault="00000000" w:rsidRPr="00000000" w14:paraId="00000178">
      <w:pPr>
        <w:pageBreakBefore w:val="0"/>
        <w:numPr>
          <w:ilvl w:val="1"/>
          <w:numId w:val="2"/>
        </w:numPr>
        <w:ind w:left="1440" w:hanging="360"/>
        <w:rPr/>
      </w:pPr>
      <w:r w:rsidDel="00000000" w:rsidR="00000000" w:rsidRPr="00000000">
        <w:rPr>
          <w:rtl w:val="0"/>
        </w:rPr>
        <w:t xml:space="preserve">If data is put into locations by hash, search in the hash’s section</w:t>
      </w:r>
    </w:p>
    <w:p w:rsidR="00000000" w:rsidDel="00000000" w:rsidP="00000000" w:rsidRDefault="00000000" w:rsidRPr="00000000" w14:paraId="00000179">
      <w:pPr>
        <w:pageBreakBefore w:val="0"/>
        <w:numPr>
          <w:ilvl w:val="1"/>
          <w:numId w:val="2"/>
        </w:numPr>
        <w:ind w:left="1440" w:hanging="360"/>
        <w:rPr/>
      </w:pPr>
      <w:r w:rsidDel="00000000" w:rsidR="00000000" w:rsidRPr="00000000">
        <w:rPr>
          <w:rtl w:val="0"/>
        </w:rPr>
        <w:t xml:space="preserve">Big-O: n, big omega: 1</w:t>
      </w:r>
    </w:p>
    <w:p w:rsidR="00000000" w:rsidDel="00000000" w:rsidP="00000000" w:rsidRDefault="00000000" w:rsidRPr="00000000" w14:paraId="0000017A">
      <w:pPr>
        <w:pageBreakBefore w:val="0"/>
        <w:numPr>
          <w:ilvl w:val="0"/>
          <w:numId w:val="2"/>
        </w:numPr>
        <w:rPr>
          <w:highlight w:val="yellow"/>
        </w:rPr>
      </w:pPr>
      <w:r w:rsidDel="00000000" w:rsidR="00000000" w:rsidRPr="00000000">
        <w:rPr>
          <w:highlight w:val="yellow"/>
          <w:rtl w:val="0"/>
        </w:rPr>
        <w:t xml:space="preserve">Bubble sort</w:t>
      </w:r>
    </w:p>
    <w:p w:rsidR="00000000" w:rsidDel="00000000" w:rsidP="00000000" w:rsidRDefault="00000000" w:rsidRPr="00000000" w14:paraId="0000017B">
      <w:pPr>
        <w:pageBreakBefore w:val="0"/>
        <w:numPr>
          <w:ilvl w:val="1"/>
          <w:numId w:val="2"/>
        </w:numPr>
        <w:ind w:left="1440" w:hanging="360"/>
        <w:rPr>
          <w:u w:val="none"/>
        </w:rPr>
      </w:pPr>
      <w:r w:rsidDel="00000000" w:rsidR="00000000" w:rsidRPr="00000000">
        <w:rPr>
          <w:rtl w:val="0"/>
        </w:rPr>
        <w:t xml:space="preserve">Compare an element to the element in previous index.  If previous element is larger, swap index.  </w:t>
      </w:r>
    </w:p>
    <w:p w:rsidR="00000000" w:rsidDel="00000000" w:rsidP="00000000" w:rsidRDefault="00000000" w:rsidRPr="00000000" w14:paraId="0000017C">
      <w:pPr>
        <w:pageBreakBefore w:val="0"/>
        <w:numPr>
          <w:ilvl w:val="1"/>
          <w:numId w:val="2"/>
        </w:numPr>
        <w:ind w:left="1440" w:hanging="360"/>
      </w:pPr>
      <w:r w:rsidDel="00000000" w:rsidR="00000000" w:rsidRPr="00000000">
        <w:rPr>
          <w:rtl w:val="0"/>
        </w:rPr>
        <w:t xml:space="preserve">Big O: n</w:t>
      </w:r>
      <w:r w:rsidDel="00000000" w:rsidR="00000000" w:rsidRPr="00000000">
        <w:rPr>
          <w:vertAlign w:val="superscript"/>
          <w:rtl w:val="0"/>
        </w:rPr>
        <w:t xml:space="preserve">2</w:t>
      </w:r>
      <w:r w:rsidDel="00000000" w:rsidR="00000000" w:rsidRPr="00000000">
        <w:rPr>
          <w:rtl w:val="0"/>
        </w:rPr>
        <w:t xml:space="preserve">, big omega: n</w:t>
      </w:r>
    </w:p>
    <w:p w:rsidR="00000000" w:rsidDel="00000000" w:rsidP="00000000" w:rsidRDefault="00000000" w:rsidRPr="00000000" w14:paraId="0000017D">
      <w:pPr>
        <w:pageBreakBefore w:val="0"/>
        <w:numPr>
          <w:ilvl w:val="0"/>
          <w:numId w:val="2"/>
        </w:numPr>
      </w:pPr>
      <w:r w:rsidDel="00000000" w:rsidR="00000000" w:rsidRPr="00000000">
        <w:rPr>
          <w:highlight w:val="yellow"/>
          <w:rtl w:val="0"/>
        </w:rPr>
        <w:t xml:space="preserve">Insertion sort</w:t>
      </w:r>
      <w:r w:rsidDel="00000000" w:rsidR="00000000" w:rsidRPr="00000000">
        <w:rPr>
          <w:rtl w:val="0"/>
        </w:rPr>
      </w:r>
    </w:p>
    <w:p w:rsidR="00000000" w:rsidDel="00000000" w:rsidP="00000000" w:rsidRDefault="00000000" w:rsidRPr="00000000" w14:paraId="0000017E">
      <w:pPr>
        <w:pageBreakBefore w:val="0"/>
        <w:numPr>
          <w:ilvl w:val="1"/>
          <w:numId w:val="2"/>
        </w:numPr>
        <w:ind w:left="1440" w:hanging="360"/>
      </w:pPr>
      <w:r w:rsidDel="00000000" w:rsidR="00000000" w:rsidRPr="00000000">
        <w:rPr>
          <w:rtl w:val="0"/>
        </w:rPr>
        <w:t xml:space="preserve">In a set of unordered numbers, from left to right, if number is less than numbers on left, move it left to where it belongs.  </w:t>
      </w:r>
    </w:p>
    <w:p w:rsidR="00000000" w:rsidDel="00000000" w:rsidP="00000000" w:rsidRDefault="00000000" w:rsidRPr="00000000" w14:paraId="0000017F">
      <w:pPr>
        <w:pageBreakBefore w:val="0"/>
        <w:numPr>
          <w:ilvl w:val="1"/>
          <w:numId w:val="2"/>
        </w:numPr>
        <w:ind w:left="1440" w:hanging="360"/>
      </w:pPr>
      <w:r w:rsidDel="00000000" w:rsidR="00000000" w:rsidRPr="00000000">
        <w:rPr>
          <w:rtl w:val="0"/>
        </w:rPr>
        <w:t xml:space="preserve">Big O: n</w:t>
      </w:r>
      <w:r w:rsidDel="00000000" w:rsidR="00000000" w:rsidRPr="00000000">
        <w:rPr>
          <w:vertAlign w:val="superscript"/>
          <w:rtl w:val="0"/>
        </w:rPr>
        <w:t xml:space="preserve">2</w:t>
      </w:r>
      <w:r w:rsidDel="00000000" w:rsidR="00000000" w:rsidRPr="00000000">
        <w:rPr>
          <w:rtl w:val="0"/>
        </w:rPr>
        <w:t xml:space="preserve">, big omega: n</w:t>
      </w:r>
      <w:r w:rsidDel="00000000" w:rsidR="00000000" w:rsidRPr="00000000">
        <w:rPr>
          <w:rtl w:val="0"/>
        </w:rPr>
      </w:r>
    </w:p>
    <w:p w:rsidR="00000000" w:rsidDel="00000000" w:rsidP="00000000" w:rsidRDefault="00000000" w:rsidRPr="00000000" w14:paraId="00000180">
      <w:pPr>
        <w:pageBreakBefore w:val="0"/>
        <w:numPr>
          <w:ilvl w:val="0"/>
          <w:numId w:val="2"/>
        </w:numPr>
        <w:rPr>
          <w:highlight w:val="yellow"/>
        </w:rPr>
      </w:pPr>
      <w:r w:rsidDel="00000000" w:rsidR="00000000" w:rsidRPr="00000000">
        <w:rPr>
          <w:highlight w:val="yellow"/>
          <w:rtl w:val="0"/>
        </w:rPr>
        <w:t xml:space="preserve">Breadth-first search</w:t>
      </w:r>
    </w:p>
    <w:p w:rsidR="00000000" w:rsidDel="00000000" w:rsidP="00000000" w:rsidRDefault="00000000" w:rsidRPr="00000000" w14:paraId="00000181">
      <w:pPr>
        <w:pageBreakBefore w:val="0"/>
        <w:numPr>
          <w:ilvl w:val="1"/>
          <w:numId w:val="2"/>
        </w:numPr>
        <w:ind w:left="1440" w:hanging="360"/>
        <w:rPr/>
      </w:pPr>
      <w:r w:rsidDel="00000000" w:rsidR="00000000" w:rsidRPr="00000000">
        <w:rPr>
          <w:rtl w:val="0"/>
        </w:rPr>
        <w:t xml:space="preserve">To find shortest path in graph</w:t>
      </w:r>
    </w:p>
    <w:p w:rsidR="00000000" w:rsidDel="00000000" w:rsidP="00000000" w:rsidRDefault="00000000" w:rsidRPr="00000000" w14:paraId="00000182">
      <w:pPr>
        <w:pageBreakBefore w:val="0"/>
        <w:numPr>
          <w:ilvl w:val="1"/>
          <w:numId w:val="2"/>
        </w:numPr>
        <w:ind w:left="1440" w:hanging="360"/>
        <w:rPr/>
      </w:pPr>
      <w:r w:rsidDel="00000000" w:rsidR="00000000" w:rsidRPr="00000000">
        <w:rPr>
          <w:rtl w:val="0"/>
        </w:rPr>
        <w:t xml:space="preserve">Starting at 0 from end (source) vertex, in each next vertex, add 1 to previous number to get its number.  When there’s a fork, put next number at all possible next vertex, then continue the counting at each fork.  </w:t>
      </w:r>
    </w:p>
    <w:p w:rsidR="00000000" w:rsidDel="00000000" w:rsidP="00000000" w:rsidRDefault="00000000" w:rsidRPr="00000000" w14:paraId="00000183">
      <w:pPr>
        <w:pageBreakBefore w:val="0"/>
        <w:numPr>
          <w:ilvl w:val="1"/>
          <w:numId w:val="2"/>
        </w:numPr>
        <w:ind w:left="1440" w:hanging="360"/>
        <w:rPr/>
      </w:pPr>
      <w:r w:rsidDel="00000000" w:rsidR="00000000" w:rsidRPr="00000000">
        <w:rPr>
          <w:rtl w:val="0"/>
        </w:rPr>
        <w:t xml:space="preserve">From start vertex, the algorithm will only go to the vertex that has a number less than its current number, to get shortest route.  </w:t>
      </w:r>
    </w:p>
    <w:p w:rsidR="00000000" w:rsidDel="00000000" w:rsidP="00000000" w:rsidRDefault="00000000" w:rsidRPr="00000000" w14:paraId="00000184">
      <w:pPr>
        <w:pageBreakBefore w:val="0"/>
        <w:numPr>
          <w:ilvl w:val="1"/>
          <w:numId w:val="2"/>
        </w:numPr>
        <w:ind w:left="1440" w:hanging="360"/>
        <w:rPr/>
      </w:pPr>
      <w:r w:rsidDel="00000000" w:rsidR="00000000" w:rsidRPr="00000000">
        <w:rPr>
          <w:rtl w:val="0"/>
        </w:rPr>
        <w:t xml:space="preserve">Source vertex is indicated as null, to indicate that it has no predecessors</w:t>
      </w:r>
    </w:p>
    <w:p w:rsidR="00000000" w:rsidDel="00000000" w:rsidP="00000000" w:rsidRDefault="00000000" w:rsidRPr="00000000" w14:paraId="00000185">
      <w:pPr>
        <w:pageBreakBefore w:val="0"/>
        <w:numPr>
          <w:ilvl w:val="1"/>
          <w:numId w:val="2"/>
        </w:numPr>
        <w:ind w:left="1440" w:hanging="360"/>
        <w:rPr/>
      </w:pPr>
      <w:r w:rsidDel="00000000" w:rsidR="00000000" w:rsidRPr="00000000">
        <w:rPr>
          <w:rtl w:val="0"/>
        </w:rPr>
        <w:t xml:space="preserve">Big O: vertices + edges</w:t>
      </w:r>
    </w:p>
    <w:p w:rsidR="00000000" w:rsidDel="00000000" w:rsidP="00000000" w:rsidRDefault="00000000" w:rsidRPr="00000000" w14:paraId="00000186">
      <w:pPr>
        <w:pageBreakBefore w:val="0"/>
        <w:numPr>
          <w:ilvl w:val="0"/>
          <w:numId w:val="2"/>
        </w:numPr>
        <w:rPr/>
      </w:pPr>
      <w:r w:rsidDel="00000000" w:rsidR="00000000" w:rsidRPr="00000000">
        <w:rPr>
          <w:highlight w:val="yellow"/>
          <w:rtl w:val="0"/>
        </w:rPr>
        <w:t xml:space="preserve">Merge sort</w:t>
      </w:r>
      <w:r w:rsidDel="00000000" w:rsidR="00000000" w:rsidRPr="00000000">
        <w:rPr>
          <w:rtl w:val="0"/>
        </w:rPr>
      </w:r>
    </w:p>
    <w:p w:rsidR="00000000" w:rsidDel="00000000" w:rsidP="00000000" w:rsidRDefault="00000000" w:rsidRPr="00000000" w14:paraId="00000187">
      <w:pPr>
        <w:pageBreakBefore w:val="0"/>
        <w:numPr>
          <w:ilvl w:val="1"/>
          <w:numId w:val="2"/>
        </w:numPr>
        <w:ind w:left="1440" w:hanging="360"/>
        <w:rPr/>
      </w:pPr>
      <w:r w:rsidDel="00000000" w:rsidR="00000000" w:rsidRPr="00000000">
        <w:rPr>
          <w:rtl w:val="0"/>
        </w:rPr>
        <w:t xml:space="preserve">Big everything: nlog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188">
      <w:pPr>
        <w:pageBreakBefore w:val="0"/>
        <w:numPr>
          <w:ilvl w:val="1"/>
          <w:numId w:val="2"/>
        </w:numPr>
        <w:ind w:left="1440" w:hanging="360"/>
        <w:rPr/>
      </w:pPr>
      <w:r w:rsidDel="00000000" w:rsidR="00000000" w:rsidRPr="00000000">
        <w:rPr>
          <w:rtl w:val="0"/>
        </w:rPr>
        <w:t xml:space="preserve">Divide problems into subproblems, then each subproblem into sub-subproblems, solve sub-subproblems to solve subproblems, so that problem can be solved</w:t>
      </w:r>
    </w:p>
    <w:p w:rsidR="00000000" w:rsidDel="00000000" w:rsidP="00000000" w:rsidRDefault="00000000" w:rsidRPr="00000000" w14:paraId="00000189">
      <w:pPr>
        <w:pageBreakBefore w:val="0"/>
        <w:numPr>
          <w:ilvl w:val="0"/>
          <w:numId w:val="2"/>
        </w:numPr>
        <w:rPr/>
      </w:pPr>
      <w:r w:rsidDel="00000000" w:rsidR="00000000" w:rsidRPr="00000000">
        <w:rPr>
          <w:highlight w:val="yellow"/>
          <w:rtl w:val="0"/>
        </w:rPr>
        <w:t xml:space="preserve">Quicksort</w:t>
      </w:r>
      <w:r w:rsidDel="00000000" w:rsidR="00000000" w:rsidRPr="00000000">
        <w:rPr>
          <w:rtl w:val="0"/>
        </w:rPr>
      </w:r>
    </w:p>
    <w:p w:rsidR="00000000" w:rsidDel="00000000" w:rsidP="00000000" w:rsidRDefault="00000000" w:rsidRPr="00000000" w14:paraId="0000018A">
      <w:pPr>
        <w:pageBreakBefore w:val="0"/>
        <w:numPr>
          <w:ilvl w:val="1"/>
          <w:numId w:val="2"/>
        </w:numPr>
        <w:ind w:left="1440" w:hanging="360"/>
        <w:rPr/>
      </w:pPr>
      <w:r w:rsidDel="00000000" w:rsidR="00000000" w:rsidRPr="00000000">
        <w:rPr>
          <w:rtl w:val="0"/>
        </w:rPr>
        <w:t xml:space="preserve">Big O: n</w:t>
      </w:r>
      <w:r w:rsidDel="00000000" w:rsidR="00000000" w:rsidRPr="00000000">
        <w:rPr>
          <w:vertAlign w:val="superscript"/>
          <w:rtl w:val="0"/>
        </w:rPr>
        <w:t xml:space="preserve">2</w:t>
      </w:r>
      <w:r w:rsidDel="00000000" w:rsidR="00000000" w:rsidRPr="00000000">
        <w:rPr>
          <w:rtl w:val="0"/>
        </w:rPr>
        <w:t xml:space="preserve">, other notations: </w:t>
      </w:r>
      <w:r w:rsidDel="00000000" w:rsidR="00000000" w:rsidRPr="00000000">
        <w:rPr>
          <w:rtl w:val="0"/>
        </w:rPr>
        <w:t xml:space="preserve">nlog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18B">
      <w:pPr>
        <w:pageBreakBefore w:val="0"/>
        <w:numPr>
          <w:ilvl w:val="1"/>
          <w:numId w:val="2"/>
        </w:numPr>
        <w:ind w:left="1440" w:hanging="360"/>
        <w:rPr/>
      </w:pPr>
      <w:r w:rsidDel="00000000" w:rsidR="00000000" w:rsidRPr="00000000">
        <w:rPr>
          <w:rtl w:val="0"/>
        </w:rPr>
        <w:t xml:space="preserve">In an array of unsorted numbers, take last number (pivot) and place it anywhere.  If any numbers left of pivot is greater than pivot, send to right.  This creates subarrays.  Repeat process for subarrays until array is ordered.    </w:t>
      </w:r>
    </w:p>
    <w:p w:rsidR="00000000" w:rsidDel="00000000" w:rsidP="00000000" w:rsidRDefault="00000000" w:rsidRPr="00000000" w14:paraId="0000018C">
      <w:pPr>
        <w:pageBreakBefore w:val="0"/>
        <w:numPr>
          <w:ilvl w:val="0"/>
          <w:numId w:val="2"/>
        </w:numPr>
        <w:rPr/>
      </w:pPr>
      <w:r w:rsidDel="00000000" w:rsidR="00000000" w:rsidRPr="00000000">
        <w:rPr>
          <w:highlight w:val="yellow"/>
          <w:rtl w:val="0"/>
        </w:rPr>
        <w:t xml:space="preserve">Selection sort</w:t>
      </w:r>
      <w:r w:rsidDel="00000000" w:rsidR="00000000" w:rsidRPr="00000000">
        <w:rPr>
          <w:rtl w:val="0"/>
        </w:rPr>
      </w:r>
    </w:p>
    <w:p w:rsidR="00000000" w:rsidDel="00000000" w:rsidP="00000000" w:rsidRDefault="00000000" w:rsidRPr="00000000" w14:paraId="0000018D">
      <w:pPr>
        <w:pageBreakBefore w:val="0"/>
        <w:numPr>
          <w:ilvl w:val="1"/>
          <w:numId w:val="2"/>
        </w:numPr>
        <w:ind w:left="1440" w:hanging="360"/>
        <w:rPr/>
      </w:pPr>
      <w:r w:rsidDel="00000000" w:rsidR="00000000" w:rsidRPr="00000000">
        <w:rPr>
          <w:rtl w:val="0"/>
        </w:rPr>
        <w:t xml:space="preserve">In a set of numbers not ordered, take smallest number and swap position with the first number in array, then second smallest with second position, and so on</w:t>
      </w:r>
    </w:p>
    <w:p w:rsidR="00000000" w:rsidDel="00000000" w:rsidP="00000000" w:rsidRDefault="00000000" w:rsidRPr="00000000" w14:paraId="0000018E">
      <w:pPr>
        <w:pageBreakBefore w:val="0"/>
        <w:numPr>
          <w:ilvl w:val="1"/>
          <w:numId w:val="2"/>
        </w:numPr>
        <w:ind w:left="1440" w:hanging="360"/>
        <w:rPr/>
      </w:pPr>
      <w:r w:rsidDel="00000000" w:rsidR="00000000" w:rsidRPr="00000000">
        <w:rPr>
          <w:rtl w:val="0"/>
        </w:rPr>
        <w:t xml:space="preserve">BigO: n!, other notations: 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8F">
      <w:pPr>
        <w:pageBreakBefore w:val="0"/>
        <w:ind w:firstLine="720"/>
        <w:rPr/>
      </w:pPr>
      <w:r w:rsidDel="00000000" w:rsidR="00000000" w:rsidRPr="00000000">
        <w:rPr>
          <w:rtl w:val="0"/>
        </w:rPr>
      </w:r>
    </w:p>
    <w:p w:rsidR="00000000" w:rsidDel="00000000" w:rsidP="00000000" w:rsidRDefault="00000000" w:rsidRPr="00000000" w14:paraId="00000190">
      <w:pPr>
        <w:pStyle w:val="Title"/>
        <w:pageBreakBefore w:val="0"/>
        <w:ind w:left="0" w:firstLine="0"/>
        <w:rPr/>
      </w:pPr>
      <w:bookmarkStart w:colFirst="0" w:colLast="0" w:name="_1l0u9fbkudup" w:id="4"/>
      <w:bookmarkEnd w:id="4"/>
      <w:r w:rsidDel="00000000" w:rsidR="00000000" w:rsidRPr="00000000">
        <w:rPr>
          <w:rtl w:val="0"/>
        </w:rPr>
        <w:t xml:space="preserve">   Models and Simulations </w:t>
      </w:r>
    </w:p>
    <w:p w:rsidR="00000000" w:rsidDel="00000000" w:rsidP="00000000" w:rsidRDefault="00000000" w:rsidRPr="00000000" w14:paraId="00000191">
      <w:pPr>
        <w:pageBreakBefore w:val="0"/>
        <w:numPr>
          <w:ilvl w:val="0"/>
          <w:numId w:val="6"/>
        </w:numPr>
        <w:rPr>
          <w:u w:val="none"/>
        </w:rPr>
      </w:pPr>
      <w:r w:rsidDel="00000000" w:rsidR="00000000" w:rsidRPr="00000000">
        <w:rPr>
          <w:rtl w:val="0"/>
        </w:rPr>
        <w:t xml:space="preserve">Model: computerized representation of object or system</w:t>
      </w:r>
    </w:p>
    <w:p w:rsidR="00000000" w:rsidDel="00000000" w:rsidP="00000000" w:rsidRDefault="00000000" w:rsidRPr="00000000" w14:paraId="00000192">
      <w:pPr>
        <w:pageBreakBefore w:val="0"/>
        <w:numPr>
          <w:ilvl w:val="0"/>
          <w:numId w:val="6"/>
        </w:numPr>
        <w:rPr>
          <w:u w:val="none"/>
        </w:rPr>
      </w:pPr>
      <w:r w:rsidDel="00000000" w:rsidR="00000000" w:rsidRPr="00000000">
        <w:rPr>
          <w:rtl w:val="0"/>
        </w:rPr>
        <w:t xml:space="preserve">Simulation: put model through simulated conditions that the real object may encounter in real life</w:t>
      </w:r>
    </w:p>
    <w:p w:rsidR="00000000" w:rsidDel="00000000" w:rsidP="00000000" w:rsidRDefault="00000000" w:rsidRPr="00000000" w14:paraId="00000193">
      <w:pPr>
        <w:pageBreakBefore w:val="0"/>
        <w:numPr>
          <w:ilvl w:val="0"/>
          <w:numId w:val="6"/>
        </w:numPr>
        <w:rPr>
          <w:u w:val="none"/>
        </w:rPr>
      </w:pPr>
      <w:r w:rsidDel="00000000" w:rsidR="00000000" w:rsidRPr="00000000">
        <w:rPr>
          <w:rtl w:val="0"/>
        </w:rPr>
        <w:t xml:space="preserve">Allows for experiments that may be expensive, time-consuming, dangerous and/or unethical to perform.  </w:t>
      </w:r>
    </w:p>
    <w:p w:rsidR="00000000" w:rsidDel="00000000" w:rsidP="00000000" w:rsidRDefault="00000000" w:rsidRPr="00000000" w14:paraId="00000194">
      <w:pPr>
        <w:pageBreakBefore w:val="0"/>
        <w:numPr>
          <w:ilvl w:val="0"/>
          <w:numId w:val="6"/>
        </w:numPr>
        <w:rPr>
          <w:u w:val="none"/>
        </w:rPr>
      </w:pPr>
      <w:r w:rsidDel="00000000" w:rsidR="00000000" w:rsidRPr="00000000">
        <w:rPr>
          <w:rtl w:val="0"/>
        </w:rPr>
        <w:t xml:space="preserve">Depends on abstraction to simulate factors.  </w:t>
      </w:r>
    </w:p>
    <w:p w:rsidR="00000000" w:rsidDel="00000000" w:rsidP="00000000" w:rsidRDefault="00000000" w:rsidRPr="00000000" w14:paraId="00000195">
      <w:pPr>
        <w:pageBreakBefore w:val="0"/>
        <w:numPr>
          <w:ilvl w:val="0"/>
          <w:numId w:val="6"/>
        </w:numPr>
        <w:rPr>
          <w:u w:val="none"/>
        </w:rPr>
      </w:pPr>
      <w:r w:rsidDel="00000000" w:rsidR="00000000" w:rsidRPr="00000000">
        <w:rPr>
          <w:rtl w:val="0"/>
        </w:rPr>
        <w:t xml:space="preserve">Simulations may not be completely accurate, since it may be missing factors.  </w:t>
      </w:r>
    </w:p>
    <w:p w:rsidR="00000000" w:rsidDel="00000000" w:rsidP="00000000" w:rsidRDefault="00000000" w:rsidRPr="00000000" w14:paraId="00000196">
      <w:pPr>
        <w:pageBreakBefore w:val="0"/>
        <w:numPr>
          <w:ilvl w:val="0"/>
          <w:numId w:val="6"/>
        </w:numPr>
        <w:rPr>
          <w:u w:val="none"/>
        </w:rPr>
      </w:pPr>
      <w:r w:rsidDel="00000000" w:rsidR="00000000" w:rsidRPr="00000000">
        <w:rPr>
          <w:rtl w:val="0"/>
        </w:rPr>
        <w:t xml:space="preserve">Using an iterative design process can help improve accuracy based on experience.  </w:t>
      </w:r>
    </w:p>
    <w:p w:rsidR="00000000" w:rsidDel="00000000" w:rsidP="00000000" w:rsidRDefault="00000000" w:rsidRPr="00000000" w14:paraId="00000197">
      <w:pPr>
        <w:pageBreakBefore w:val="0"/>
        <w:numPr>
          <w:ilvl w:val="0"/>
          <w:numId w:val="6"/>
        </w:numPr>
        <w:rPr>
          <w:u w:val="none"/>
        </w:rPr>
      </w:pPr>
      <w:r w:rsidDel="00000000" w:rsidR="00000000" w:rsidRPr="00000000">
        <w:rPr>
          <w:rtl w:val="0"/>
        </w:rPr>
        <w:t xml:space="preserve">Repeat simulation and aggregate data for more accurate data</w:t>
      </w:r>
    </w:p>
    <w:p w:rsidR="00000000" w:rsidDel="00000000" w:rsidP="00000000" w:rsidRDefault="00000000" w:rsidRPr="00000000" w14:paraId="00000198">
      <w:pPr>
        <w:pageBreakBefore w:val="0"/>
        <w:ind w:firstLine="720"/>
        <w:rPr/>
      </w:pPr>
      <w:r w:rsidDel="00000000" w:rsidR="00000000" w:rsidRPr="00000000">
        <w:rPr>
          <w:rtl w:val="0"/>
        </w:rPr>
      </w:r>
    </w:p>
    <w:p w:rsidR="00000000" w:rsidDel="00000000" w:rsidP="00000000" w:rsidRDefault="00000000" w:rsidRPr="00000000" w14:paraId="00000199">
      <w:pPr>
        <w:pStyle w:val="Title"/>
        <w:pageBreakBefore w:val="0"/>
        <w:rPr/>
      </w:pPr>
      <w:bookmarkStart w:colFirst="0" w:colLast="0" w:name="_29qcgopi1401" w:id="5"/>
      <w:bookmarkEnd w:id="5"/>
      <w:r w:rsidDel="00000000" w:rsidR="00000000" w:rsidRPr="00000000">
        <w:rPr>
          <w:rtl w:val="0"/>
        </w:rPr>
        <w:t xml:space="preserve">Computers</w:t>
      </w:r>
    </w:p>
    <w:p w:rsidR="00000000" w:rsidDel="00000000" w:rsidP="00000000" w:rsidRDefault="00000000" w:rsidRPr="00000000" w14:paraId="0000019A">
      <w:pPr>
        <w:pageBreakBefore w:val="0"/>
        <w:numPr>
          <w:ilvl w:val="0"/>
          <w:numId w:val="2"/>
        </w:numPr>
        <w:rPr>
          <w:highlight w:val="yellow"/>
        </w:rPr>
      </w:pPr>
      <w:r w:rsidDel="00000000" w:rsidR="00000000" w:rsidRPr="00000000">
        <w:rPr>
          <w:highlight w:val="yellow"/>
          <w:rtl w:val="0"/>
        </w:rPr>
        <w:t xml:space="preserve">Abstraction</w:t>
      </w:r>
    </w:p>
    <w:p w:rsidR="00000000" w:rsidDel="00000000" w:rsidP="00000000" w:rsidRDefault="00000000" w:rsidRPr="00000000" w14:paraId="0000019B">
      <w:pPr>
        <w:pageBreakBefore w:val="0"/>
        <w:numPr>
          <w:ilvl w:val="1"/>
          <w:numId w:val="2"/>
        </w:numPr>
        <w:ind w:left="1440" w:hanging="360"/>
      </w:pPr>
      <w:r w:rsidDel="00000000" w:rsidR="00000000" w:rsidRPr="00000000">
        <w:rPr>
          <w:rtl w:val="0"/>
        </w:rPr>
        <w:t xml:space="preserve">From highest to lowest: </w:t>
      </w:r>
    </w:p>
    <w:p w:rsidR="00000000" w:rsidDel="00000000" w:rsidP="00000000" w:rsidRDefault="00000000" w:rsidRPr="00000000" w14:paraId="0000019C">
      <w:pPr>
        <w:pageBreakBefore w:val="0"/>
        <w:numPr>
          <w:ilvl w:val="1"/>
          <w:numId w:val="2"/>
        </w:numPr>
        <w:ind w:left="1440" w:hanging="360"/>
      </w:pPr>
      <w:r w:rsidDel="00000000" w:rsidR="00000000" w:rsidRPr="00000000">
        <w:rPr>
          <w:rtl w:val="0"/>
        </w:rPr>
        <w:t xml:space="preserve">Software domain</w:t>
      </w:r>
    </w:p>
    <w:p w:rsidR="00000000" w:rsidDel="00000000" w:rsidP="00000000" w:rsidRDefault="00000000" w:rsidRPr="00000000" w14:paraId="0000019D">
      <w:pPr>
        <w:pageBreakBefore w:val="0"/>
        <w:numPr>
          <w:ilvl w:val="2"/>
          <w:numId w:val="2"/>
        </w:numPr>
        <w:ind w:left="2160" w:hanging="360"/>
      </w:pPr>
      <w:r w:rsidDel="00000000" w:rsidR="00000000" w:rsidRPr="00000000">
        <w:rPr>
          <w:rtl w:val="0"/>
        </w:rPr>
        <w:t xml:space="preserve">Apps</w:t>
      </w:r>
    </w:p>
    <w:p w:rsidR="00000000" w:rsidDel="00000000" w:rsidP="00000000" w:rsidRDefault="00000000" w:rsidRPr="00000000" w14:paraId="0000019E">
      <w:pPr>
        <w:pageBreakBefore w:val="0"/>
        <w:numPr>
          <w:ilvl w:val="2"/>
          <w:numId w:val="2"/>
        </w:numPr>
        <w:ind w:left="2160" w:hanging="360"/>
      </w:pPr>
      <w:r w:rsidDel="00000000" w:rsidR="00000000" w:rsidRPr="00000000">
        <w:rPr>
          <w:rtl w:val="0"/>
        </w:rPr>
        <w:t xml:space="preserve">Languages</w:t>
      </w:r>
    </w:p>
    <w:p w:rsidR="00000000" w:rsidDel="00000000" w:rsidP="00000000" w:rsidRDefault="00000000" w:rsidRPr="00000000" w14:paraId="0000019F">
      <w:pPr>
        <w:pageBreakBefore w:val="0"/>
        <w:numPr>
          <w:ilvl w:val="2"/>
          <w:numId w:val="2"/>
        </w:numPr>
        <w:ind w:left="2160" w:hanging="360"/>
      </w:pPr>
      <w:r w:rsidDel="00000000" w:rsidR="00000000" w:rsidRPr="00000000">
        <w:rPr>
          <w:rtl w:val="0"/>
        </w:rPr>
        <w:t xml:space="preserve">Libraries</w:t>
      </w:r>
    </w:p>
    <w:p w:rsidR="00000000" w:rsidDel="00000000" w:rsidP="00000000" w:rsidRDefault="00000000" w:rsidRPr="00000000" w14:paraId="000001A0">
      <w:pPr>
        <w:pageBreakBefore w:val="0"/>
        <w:numPr>
          <w:ilvl w:val="2"/>
          <w:numId w:val="2"/>
        </w:numPr>
        <w:ind w:left="2160" w:hanging="360"/>
      </w:pPr>
      <w:r w:rsidDel="00000000" w:rsidR="00000000" w:rsidRPr="00000000">
        <w:rPr>
          <w:rtl w:val="0"/>
        </w:rPr>
        <w:t xml:space="preserve">OS</w:t>
      </w:r>
    </w:p>
    <w:p w:rsidR="00000000" w:rsidDel="00000000" w:rsidP="00000000" w:rsidRDefault="00000000" w:rsidRPr="00000000" w14:paraId="000001A1">
      <w:pPr>
        <w:pageBreakBefore w:val="0"/>
        <w:numPr>
          <w:ilvl w:val="1"/>
          <w:numId w:val="2"/>
        </w:numPr>
        <w:ind w:left="1440" w:hanging="360"/>
      </w:pPr>
      <w:r w:rsidDel="00000000" w:rsidR="00000000" w:rsidRPr="00000000">
        <w:rPr>
          <w:rtl w:val="0"/>
        </w:rPr>
        <w:t xml:space="preserve">Digital domain: comprehends binaries</w:t>
      </w:r>
    </w:p>
    <w:p w:rsidR="00000000" w:rsidDel="00000000" w:rsidP="00000000" w:rsidRDefault="00000000" w:rsidRPr="00000000" w14:paraId="000001A2">
      <w:pPr>
        <w:pageBreakBefore w:val="0"/>
        <w:numPr>
          <w:ilvl w:val="2"/>
          <w:numId w:val="2"/>
        </w:numPr>
        <w:ind w:left="2160" w:hanging="360"/>
      </w:pPr>
      <w:r w:rsidDel="00000000" w:rsidR="00000000" w:rsidRPr="00000000">
        <w:rPr>
          <w:rtl w:val="0"/>
        </w:rPr>
        <w:t xml:space="preserve">Architecture (ex: amd64, arm64, i386): instructions the software sends to components, that the components would understand</w:t>
      </w:r>
    </w:p>
    <w:p w:rsidR="00000000" w:rsidDel="00000000" w:rsidP="00000000" w:rsidRDefault="00000000" w:rsidRPr="00000000" w14:paraId="000001A3">
      <w:pPr>
        <w:pageBreakBefore w:val="0"/>
        <w:numPr>
          <w:ilvl w:val="2"/>
          <w:numId w:val="2"/>
        </w:numPr>
        <w:ind w:left="2160" w:hanging="360"/>
      </w:pPr>
      <w:r w:rsidDel="00000000" w:rsidR="00000000" w:rsidRPr="00000000">
        <w:rPr>
          <w:rtl w:val="0"/>
        </w:rPr>
        <w:t xml:space="preserve">Components (ex: CPU, GPU, RAM, ROM)</w:t>
      </w:r>
    </w:p>
    <w:p w:rsidR="00000000" w:rsidDel="00000000" w:rsidP="00000000" w:rsidRDefault="00000000" w:rsidRPr="00000000" w14:paraId="000001A4">
      <w:pPr>
        <w:pageBreakBefore w:val="0"/>
        <w:numPr>
          <w:ilvl w:val="2"/>
          <w:numId w:val="2"/>
        </w:numPr>
        <w:ind w:left="2160" w:hanging="360"/>
      </w:pPr>
      <w:r w:rsidDel="00000000" w:rsidR="00000000" w:rsidRPr="00000000">
        <w:rPr>
          <w:rtl w:val="0"/>
        </w:rPr>
        <w:t xml:space="preserve">Integrated circuits: black rectangles on circuit board</w:t>
      </w:r>
    </w:p>
    <w:p w:rsidR="00000000" w:rsidDel="00000000" w:rsidP="00000000" w:rsidRDefault="00000000" w:rsidRPr="00000000" w14:paraId="000001A5">
      <w:pPr>
        <w:pageBreakBefore w:val="0"/>
        <w:numPr>
          <w:ilvl w:val="2"/>
          <w:numId w:val="2"/>
        </w:numPr>
        <w:ind w:left="2160" w:hanging="360"/>
      </w:pPr>
      <w:r w:rsidDel="00000000" w:rsidR="00000000" w:rsidRPr="00000000">
        <w:rPr>
          <w:rtl w:val="0"/>
        </w:rPr>
        <w:t xml:space="preserve">Logic gates: implements Boolean functions</w:t>
      </w:r>
    </w:p>
    <w:p w:rsidR="00000000" w:rsidDel="00000000" w:rsidP="00000000" w:rsidRDefault="00000000" w:rsidRPr="00000000" w14:paraId="000001A6">
      <w:pPr>
        <w:pageBreakBefore w:val="0"/>
        <w:numPr>
          <w:ilvl w:val="1"/>
          <w:numId w:val="2"/>
        </w:numPr>
        <w:ind w:left="1440" w:hanging="360"/>
      </w:pPr>
      <w:r w:rsidDel="00000000" w:rsidR="00000000" w:rsidRPr="00000000">
        <w:rPr>
          <w:rtl w:val="0"/>
        </w:rPr>
        <w:t xml:space="preserve">Analog domain: comprehends analog signals (smooth continuous waves), which has in-between values, unlike binary</w:t>
      </w:r>
    </w:p>
    <w:p w:rsidR="00000000" w:rsidDel="00000000" w:rsidP="00000000" w:rsidRDefault="00000000" w:rsidRPr="00000000" w14:paraId="000001A7">
      <w:pPr>
        <w:pageBreakBefore w:val="0"/>
        <w:numPr>
          <w:ilvl w:val="2"/>
          <w:numId w:val="2"/>
        </w:numPr>
        <w:ind w:left="2160" w:hanging="360"/>
      </w:pPr>
      <w:r w:rsidDel="00000000" w:rsidR="00000000" w:rsidRPr="00000000">
        <w:rPr>
          <w:rtl w:val="0"/>
        </w:rPr>
        <w:t xml:space="preserve">Transistors</w:t>
      </w:r>
      <w:r w:rsidDel="00000000" w:rsidR="00000000" w:rsidRPr="00000000">
        <w:rPr>
          <w:rtl w:val="0"/>
        </w:rPr>
      </w:r>
    </w:p>
    <w:p w:rsidR="00000000" w:rsidDel="00000000" w:rsidP="00000000" w:rsidRDefault="00000000" w:rsidRPr="00000000" w14:paraId="000001A8">
      <w:pPr>
        <w:pageBreakBefore w:val="0"/>
        <w:numPr>
          <w:ilvl w:val="0"/>
          <w:numId w:val="2"/>
        </w:numPr>
        <w:rPr>
          <w:highlight w:val="yellow"/>
        </w:rPr>
      </w:pPr>
      <w:r w:rsidDel="00000000" w:rsidR="00000000" w:rsidRPr="00000000">
        <w:rPr>
          <w:highlight w:val="yellow"/>
          <w:rtl w:val="0"/>
        </w:rPr>
        <w:t xml:space="preserve">Logic circuits </w:t>
      </w:r>
    </w:p>
    <w:p w:rsidR="00000000" w:rsidDel="00000000" w:rsidP="00000000" w:rsidRDefault="00000000" w:rsidRPr="00000000" w14:paraId="000001A9">
      <w:pPr>
        <w:pageBreakBefore w:val="0"/>
        <w:numPr>
          <w:ilvl w:val="1"/>
          <w:numId w:val="2"/>
        </w:numPr>
        <w:ind w:left="1440" w:hanging="360"/>
        <w:rPr>
          <w:u w:val="none"/>
        </w:rPr>
      </w:pPr>
      <w:r w:rsidDel="00000000" w:rsidR="00000000" w:rsidRPr="00000000">
        <w:rPr>
          <w:rtl w:val="0"/>
        </w:rPr>
        <w:t xml:space="preserve">Made of logic gates processing and passing values</w:t>
      </w:r>
    </w:p>
    <w:p w:rsidR="00000000" w:rsidDel="00000000" w:rsidP="00000000" w:rsidRDefault="00000000" w:rsidRPr="00000000" w14:paraId="000001AA">
      <w:pPr>
        <w:pageBreakBefore w:val="0"/>
        <w:numPr>
          <w:ilvl w:val="2"/>
          <w:numId w:val="2"/>
        </w:numPr>
        <w:ind w:left="2160" w:hanging="360"/>
        <w:rPr>
          <w:u w:val="none"/>
        </w:rPr>
      </w:pPr>
      <w:r w:rsidDel="00000000" w:rsidR="00000000" w:rsidRPr="00000000">
        <w:rPr>
          <w:rtl w:val="0"/>
        </w:rPr>
        <w:t xml:space="preserve">AND gate: both inputs need to be true to output a true</w:t>
      </w:r>
    </w:p>
    <w:p w:rsidR="00000000" w:rsidDel="00000000" w:rsidP="00000000" w:rsidRDefault="00000000" w:rsidRPr="00000000" w14:paraId="000001AB">
      <w:pPr>
        <w:pageBreakBefore w:val="0"/>
        <w:numPr>
          <w:ilvl w:val="2"/>
          <w:numId w:val="2"/>
        </w:numPr>
        <w:ind w:left="2160" w:hanging="360"/>
        <w:rPr>
          <w:u w:val="none"/>
        </w:rPr>
      </w:pPr>
      <w:r w:rsidDel="00000000" w:rsidR="00000000" w:rsidRPr="00000000">
        <w:rPr>
          <w:rtl w:val="0"/>
        </w:rPr>
        <w:t xml:space="preserve">OR gate: at least one inputted value need to be true for output to be true</w:t>
      </w:r>
    </w:p>
    <w:p w:rsidR="00000000" w:rsidDel="00000000" w:rsidP="00000000" w:rsidRDefault="00000000" w:rsidRPr="00000000" w14:paraId="000001AC">
      <w:pPr>
        <w:pageBreakBefore w:val="0"/>
        <w:numPr>
          <w:ilvl w:val="2"/>
          <w:numId w:val="2"/>
        </w:numPr>
        <w:ind w:left="2160" w:hanging="360"/>
        <w:rPr>
          <w:u w:val="none"/>
        </w:rPr>
      </w:pPr>
      <w:r w:rsidDel="00000000" w:rsidR="00000000" w:rsidRPr="00000000">
        <w:rPr>
          <w:rtl w:val="0"/>
        </w:rPr>
        <w:t xml:space="preserve">NOT gate: negates inputted value</w:t>
      </w:r>
    </w:p>
    <w:p w:rsidR="00000000" w:rsidDel="00000000" w:rsidP="00000000" w:rsidRDefault="00000000" w:rsidRPr="00000000" w14:paraId="000001AD">
      <w:pPr>
        <w:pageBreakBefore w:val="0"/>
        <w:numPr>
          <w:ilvl w:val="2"/>
          <w:numId w:val="2"/>
        </w:numPr>
        <w:ind w:left="2160" w:hanging="360"/>
        <w:rPr>
          <w:u w:val="none"/>
        </w:rPr>
      </w:pPr>
      <w:r w:rsidDel="00000000" w:rsidR="00000000" w:rsidRPr="00000000">
        <w:rPr>
          <w:rtl w:val="0"/>
        </w:rPr>
        <w:t xml:space="preserve">XOR gate: requires a true and a false input to output true</w:t>
      </w:r>
    </w:p>
    <w:p w:rsidR="00000000" w:rsidDel="00000000" w:rsidP="00000000" w:rsidRDefault="00000000" w:rsidRPr="00000000" w14:paraId="000001AE">
      <w:pPr>
        <w:pageBreakBefore w:val="0"/>
        <w:numPr>
          <w:ilvl w:val="0"/>
          <w:numId w:val="2"/>
        </w:numPr>
        <w:rPr>
          <w:highlight w:val="yellow"/>
        </w:rPr>
      </w:pPr>
      <w:r w:rsidDel="00000000" w:rsidR="00000000" w:rsidRPr="00000000">
        <w:rPr>
          <w:highlight w:val="yellow"/>
          <w:rtl w:val="0"/>
        </w:rPr>
        <w:t xml:space="preserve">Bitstreams</w:t>
      </w:r>
    </w:p>
    <w:p w:rsidR="00000000" w:rsidDel="00000000" w:rsidP="00000000" w:rsidRDefault="00000000" w:rsidRPr="00000000" w14:paraId="000001AF">
      <w:pPr>
        <w:pageBreakBefore w:val="0"/>
        <w:numPr>
          <w:ilvl w:val="1"/>
          <w:numId w:val="2"/>
        </w:numPr>
        <w:ind w:left="1440" w:hanging="360"/>
      </w:pPr>
      <w:r w:rsidDel="00000000" w:rsidR="00000000" w:rsidRPr="00000000">
        <w:rPr>
          <w:rtl w:val="0"/>
        </w:rPr>
        <w:t xml:space="preserve">A sequence of bits</w:t>
      </w:r>
    </w:p>
    <w:p w:rsidR="00000000" w:rsidDel="00000000" w:rsidP="00000000" w:rsidRDefault="00000000" w:rsidRPr="00000000" w14:paraId="000001B0">
      <w:pPr>
        <w:pageBreakBefore w:val="0"/>
        <w:numPr>
          <w:ilvl w:val="1"/>
          <w:numId w:val="2"/>
        </w:numPr>
        <w:ind w:left="1440" w:hanging="360"/>
      </w:pPr>
      <w:r w:rsidDel="00000000" w:rsidR="00000000" w:rsidRPr="00000000">
        <w:rPr>
          <w:rtl w:val="0"/>
        </w:rPr>
        <w:t xml:space="preserve">Word: A sequence of a specific number of bits</w:t>
      </w:r>
    </w:p>
    <w:p w:rsidR="00000000" w:rsidDel="00000000" w:rsidP="00000000" w:rsidRDefault="00000000" w:rsidRPr="00000000" w14:paraId="000001B1">
      <w:pPr>
        <w:pageBreakBefore w:val="0"/>
        <w:numPr>
          <w:ilvl w:val="2"/>
          <w:numId w:val="2"/>
        </w:numPr>
        <w:ind w:left="2160" w:hanging="360"/>
        <w:rPr>
          <w:u w:val="none"/>
        </w:rPr>
      </w:pPr>
      <w:r w:rsidDel="00000000" w:rsidR="00000000" w:rsidRPr="00000000">
        <w:rPr>
          <w:rtl w:val="0"/>
        </w:rPr>
        <w:t xml:space="preserve">Contains special bits that tell which data type it is </w:t>
      </w:r>
    </w:p>
    <w:p w:rsidR="00000000" w:rsidDel="00000000" w:rsidP="00000000" w:rsidRDefault="00000000" w:rsidRPr="00000000" w14:paraId="000001B2">
      <w:pPr>
        <w:pageBreakBefore w:val="0"/>
        <w:numPr>
          <w:ilvl w:val="1"/>
          <w:numId w:val="2"/>
        </w:numPr>
        <w:ind w:left="1440" w:hanging="360"/>
      </w:pPr>
      <w:r w:rsidDel="00000000" w:rsidR="00000000" w:rsidRPr="00000000">
        <w:rPr>
          <w:rtl w:val="0"/>
        </w:rPr>
        <w:t xml:space="preserve">Width: The number of bits a processor can handle in a given moment</w:t>
      </w:r>
    </w:p>
    <w:p w:rsidR="00000000" w:rsidDel="00000000" w:rsidP="00000000" w:rsidRDefault="00000000" w:rsidRPr="00000000" w14:paraId="000001B3">
      <w:pPr>
        <w:pageBreakBefore w:val="0"/>
        <w:numPr>
          <w:ilvl w:val="2"/>
          <w:numId w:val="2"/>
        </w:numPr>
        <w:ind w:left="2160" w:hanging="360"/>
        <w:rPr>
          <w:u w:val="none"/>
        </w:rPr>
      </w:pPr>
      <w:r w:rsidDel="00000000" w:rsidR="00000000" w:rsidRPr="00000000">
        <w:rPr>
          <w:rtl w:val="0"/>
        </w:rPr>
        <w:t xml:space="preserve">Half of the width is used for negative numbers, one for zero, and the rest for positive numbers</w:t>
      </w:r>
    </w:p>
    <w:p w:rsidR="00000000" w:rsidDel="00000000" w:rsidP="00000000" w:rsidRDefault="00000000" w:rsidRPr="00000000" w14:paraId="000001B4">
      <w:pPr>
        <w:pageBreakBefore w:val="0"/>
        <w:numPr>
          <w:ilvl w:val="1"/>
          <w:numId w:val="2"/>
        </w:numPr>
        <w:ind w:left="1440" w:hanging="360"/>
        <w:rPr>
          <w:u w:val="none"/>
        </w:rPr>
      </w:pPr>
      <w:r w:rsidDel="00000000" w:rsidR="00000000" w:rsidRPr="00000000">
        <w:rPr>
          <w:rtl w:val="0"/>
        </w:rPr>
        <w:t xml:space="preserve">Overflow error: when the word length is longer than the width</w:t>
      </w:r>
    </w:p>
    <w:p w:rsidR="00000000" w:rsidDel="00000000" w:rsidP="00000000" w:rsidRDefault="00000000" w:rsidRPr="00000000" w14:paraId="000001B5">
      <w:pPr>
        <w:pageBreakBefore w:val="0"/>
        <w:numPr>
          <w:ilvl w:val="2"/>
          <w:numId w:val="2"/>
        </w:numPr>
        <w:ind w:left="2160" w:hanging="360"/>
        <w:rPr>
          <w:u w:val="none"/>
        </w:rPr>
      </w:pPr>
      <w:r w:rsidDel="00000000" w:rsidR="00000000" w:rsidRPr="00000000">
        <w:rPr>
          <w:rtl w:val="0"/>
        </w:rPr>
        <w:t xml:space="preserve">Bignum: an integer represented with multiple words to avoid an overflow error</w:t>
      </w:r>
    </w:p>
    <w:p w:rsidR="00000000" w:rsidDel="00000000" w:rsidP="00000000" w:rsidRDefault="00000000" w:rsidRPr="00000000" w14:paraId="000001B6">
      <w:pPr>
        <w:pageBreakBefore w:val="0"/>
        <w:numPr>
          <w:ilvl w:val="2"/>
          <w:numId w:val="2"/>
        </w:numPr>
        <w:ind w:left="2160" w:hanging="360"/>
        <w:rPr>
          <w:u w:val="none"/>
        </w:rPr>
      </w:pPr>
      <w:r w:rsidDel="00000000" w:rsidR="00000000" w:rsidRPr="00000000">
        <w:rPr>
          <w:rtl w:val="0"/>
        </w:rPr>
        <w:t xml:space="preserve">Floating point: used to store non-integers or very large numbers through rounding to the nearest power of 2 and using scientific notation to approximate it to avoid an overflow error</w:t>
      </w:r>
    </w:p>
    <w:p w:rsidR="00000000" w:rsidDel="00000000" w:rsidP="00000000" w:rsidRDefault="00000000" w:rsidRPr="00000000" w14:paraId="000001B7">
      <w:pPr>
        <w:pageBreakBefore w:val="0"/>
        <w:numPr>
          <w:ilvl w:val="3"/>
          <w:numId w:val="2"/>
        </w:numPr>
        <w:ind w:left="2880" w:hanging="360"/>
        <w:rPr>
          <w:u w:val="none"/>
        </w:rPr>
      </w:pPr>
      <w:r w:rsidDel="00000000" w:rsidR="00000000" w:rsidRPr="00000000">
        <w:rPr>
          <w:rtl w:val="0"/>
        </w:rPr>
        <w:t xml:space="preserve">The binary representation of non-integers after the decimal point: </w:t>
      </w:r>
      <m:oMath>
        <m:f>
          <m:fPr>
            <m:ctrlPr>
              <w:rPr/>
            </m:ctrlPr>
          </m:fPr>
          <m:num>
            <m:r>
              <w:rPr/>
              <m:t xml:space="preserve">1</m:t>
            </m:r>
          </m:num>
          <m:den>
            <m:sSup>
              <m:sSupPr>
                <m:ctrlPr>
                  <w:rPr/>
                </m:ctrlPr>
              </m:sSupPr>
              <m:e>
                <m:r>
                  <w:rPr/>
                  <m:t xml:space="preserve">2</m:t>
                </m:r>
              </m:e>
              <m:sup>
                <m:r>
                  <w:rPr/>
                  <m:t xml:space="preserve">place value</m:t>
                </m:r>
              </m:sup>
            </m:sSup>
          </m:den>
        </m:f>
      </m:oMath>
      <w:r w:rsidDel="00000000" w:rsidR="00000000" w:rsidRPr="00000000">
        <w:rPr>
          <w:rtl w:val="0"/>
        </w:rPr>
      </w:r>
    </w:p>
    <w:p w:rsidR="00000000" w:rsidDel="00000000" w:rsidP="00000000" w:rsidRDefault="00000000" w:rsidRPr="00000000" w14:paraId="000001B8">
      <w:pPr>
        <w:pageBreakBefore w:val="0"/>
        <w:numPr>
          <w:ilvl w:val="3"/>
          <w:numId w:val="2"/>
        </w:numPr>
        <w:ind w:left="2880" w:hanging="360"/>
        <w:rPr>
          <w:u w:val="none"/>
        </w:rPr>
      </w:pPr>
      <w:r w:rsidDel="00000000" w:rsidR="00000000" w:rsidRPr="00000000">
        <w:rPr>
          <w:rtl w:val="0"/>
        </w:rPr>
        <w:t xml:space="preserve">Format: the sign of mantissa + location of decimal point + mantissa (coefficient of scientific notation, rounded to the nearest power of 2) + base (10) + sign of exponent + exponent</w:t>
      </w:r>
    </w:p>
    <w:p w:rsidR="00000000" w:rsidDel="00000000" w:rsidP="00000000" w:rsidRDefault="00000000" w:rsidRPr="00000000" w14:paraId="000001B9">
      <w:pPr>
        <w:pageBreakBefore w:val="0"/>
        <w:numPr>
          <w:ilvl w:val="2"/>
          <w:numId w:val="2"/>
        </w:numPr>
        <w:ind w:left="2160" w:hanging="360"/>
        <w:rPr>
          <w:u w:val="none"/>
        </w:rPr>
      </w:pPr>
      <w:r w:rsidDel="00000000" w:rsidR="00000000" w:rsidRPr="00000000">
        <w:rPr>
          <w:rtl w:val="0"/>
        </w:rPr>
        <w:t xml:space="preserve">Exact rations: represent non-integers with 2 bignums: one for the numerator, one for the denominator</w:t>
      </w:r>
    </w:p>
    <w:p w:rsidR="00000000" w:rsidDel="00000000" w:rsidP="00000000" w:rsidRDefault="00000000" w:rsidRPr="00000000" w14:paraId="000001BA">
      <w:pPr>
        <w:pageBreakBefore w:val="0"/>
        <w:numPr>
          <w:ilvl w:val="2"/>
          <w:numId w:val="2"/>
        </w:numPr>
        <w:ind w:left="2160" w:hanging="360"/>
        <w:rPr>
          <w:u w:val="none"/>
        </w:rPr>
      </w:pPr>
      <w:r w:rsidDel="00000000" w:rsidR="00000000" w:rsidRPr="00000000">
        <w:rPr>
          <w:rtl w:val="0"/>
        </w:rPr>
        <w:t xml:space="preserve">Binary coded decimal: represent each decimal digit using 4 bits</w:t>
      </w:r>
    </w:p>
    <w:p w:rsidR="00000000" w:rsidDel="00000000" w:rsidP="00000000" w:rsidRDefault="00000000" w:rsidRPr="00000000" w14:paraId="000001BB">
      <w:pPr>
        <w:pageBreakBefore w:val="0"/>
        <w:numPr>
          <w:ilvl w:val="2"/>
          <w:numId w:val="2"/>
        </w:numPr>
        <w:ind w:left="2160" w:hanging="360"/>
        <w:rPr>
          <w:u w:val="none"/>
        </w:rPr>
      </w:pPr>
      <w:r w:rsidDel="00000000" w:rsidR="00000000" w:rsidRPr="00000000">
        <w:rPr>
          <w:rtl w:val="0"/>
        </w:rPr>
        <w:t xml:space="preserve">Decimal floating point: BCD, but with 4 extra bits to represent which power of 10 to multiply the BCD part by</w:t>
      </w:r>
    </w:p>
    <w:p w:rsidR="00000000" w:rsidDel="00000000" w:rsidP="00000000" w:rsidRDefault="00000000" w:rsidRPr="00000000" w14:paraId="000001BC">
      <w:pPr>
        <w:pageBreakBefore w:val="0"/>
        <w:numPr>
          <w:ilvl w:val="1"/>
          <w:numId w:val="2"/>
        </w:numPr>
        <w:ind w:left="1440" w:hanging="360"/>
        <w:rPr>
          <w:u w:val="none"/>
        </w:rPr>
      </w:pPr>
      <w:r w:rsidDel="00000000" w:rsidR="00000000" w:rsidRPr="00000000">
        <w:rPr>
          <w:rtl w:val="0"/>
        </w:rPr>
        <w:t xml:space="preserve">NaN: not a number, illegal computation</w:t>
      </w:r>
    </w:p>
    <w:p w:rsidR="00000000" w:rsidDel="00000000" w:rsidP="00000000" w:rsidRDefault="00000000" w:rsidRPr="00000000" w14:paraId="000001BD">
      <w:pPr>
        <w:pageBreakBefore w:val="0"/>
        <w:numPr>
          <w:ilvl w:val="0"/>
          <w:numId w:val="2"/>
        </w:numPr>
        <w:rPr>
          <w:u w:val="none"/>
        </w:rPr>
      </w:pPr>
      <w:r w:rsidDel="00000000" w:rsidR="00000000" w:rsidRPr="00000000">
        <w:rPr>
          <w:rtl w:val="0"/>
        </w:rPr>
        <w:t xml:space="preserve">Moore’s Law: the number of transistors in processors will about double about every 2 years</w:t>
      </w:r>
    </w:p>
    <w:p w:rsidR="00000000" w:rsidDel="00000000" w:rsidP="00000000" w:rsidRDefault="00000000" w:rsidRPr="00000000" w14:paraId="000001BE">
      <w:pPr>
        <w:pageBreakBefore w:val="0"/>
        <w:ind w:left="0" w:firstLine="0"/>
        <w:rPr/>
      </w:pPr>
      <w:r w:rsidDel="00000000" w:rsidR="00000000" w:rsidRPr="00000000">
        <w:rPr>
          <w:rtl w:val="0"/>
        </w:rPr>
      </w:r>
    </w:p>
    <w:p w:rsidR="00000000" w:rsidDel="00000000" w:rsidP="00000000" w:rsidRDefault="00000000" w:rsidRPr="00000000" w14:paraId="000001BF">
      <w:pPr>
        <w:pStyle w:val="Title"/>
        <w:pageBreakBefore w:val="0"/>
        <w:rPr/>
      </w:pPr>
      <w:bookmarkStart w:colFirst="0" w:colLast="0" w:name="_z03ee6t8cync" w:id="6"/>
      <w:bookmarkEnd w:id="6"/>
      <w:r w:rsidDel="00000000" w:rsidR="00000000" w:rsidRPr="00000000">
        <w:rPr>
          <w:rtl w:val="0"/>
        </w:rPr>
        <w:t xml:space="preserve">Other stuff</w:t>
      </w:r>
    </w:p>
    <w:p w:rsidR="00000000" w:rsidDel="00000000" w:rsidP="00000000" w:rsidRDefault="00000000" w:rsidRPr="00000000" w14:paraId="000001C0">
      <w:pPr>
        <w:pageBreakBefore w:val="0"/>
        <w:numPr>
          <w:ilvl w:val="0"/>
          <w:numId w:val="2"/>
        </w:numPr>
        <w:rPr>
          <w:u w:val="none"/>
        </w:rPr>
      </w:pPr>
      <w:r w:rsidDel="00000000" w:rsidR="00000000" w:rsidRPr="00000000">
        <w:rPr>
          <w:rtl w:val="0"/>
        </w:rPr>
        <w:t xml:space="preserve">Copyright: copying and redistributing works by other people is illegal</w:t>
      </w:r>
    </w:p>
    <w:p w:rsidR="00000000" w:rsidDel="00000000" w:rsidP="00000000" w:rsidRDefault="00000000" w:rsidRPr="00000000" w14:paraId="000001C1">
      <w:pPr>
        <w:pageBreakBefore w:val="0"/>
        <w:numPr>
          <w:ilvl w:val="1"/>
          <w:numId w:val="2"/>
        </w:numPr>
        <w:ind w:left="1440" w:hanging="360"/>
        <w:rPr>
          <w:u w:val="none"/>
        </w:rPr>
      </w:pPr>
      <w:r w:rsidDel="00000000" w:rsidR="00000000" w:rsidRPr="00000000">
        <w:rPr>
          <w:rtl w:val="0"/>
        </w:rPr>
        <w:t xml:space="preserve">Fair use: copying is allowed for educational, parody and reviewing purposes.  It’s allowed as long as it’s not designed as a replacement of the original, has different purpose and target audience, and doesn’t affect the original</w:t>
      </w:r>
    </w:p>
    <w:p w:rsidR="00000000" w:rsidDel="00000000" w:rsidP="00000000" w:rsidRDefault="00000000" w:rsidRPr="00000000" w14:paraId="000001C2">
      <w:pPr>
        <w:pageBreakBefore w:val="0"/>
        <w:numPr>
          <w:ilvl w:val="0"/>
          <w:numId w:val="2"/>
        </w:numPr>
        <w:rPr>
          <w:u w:val="none"/>
        </w:rPr>
      </w:pPr>
      <w:r w:rsidDel="00000000" w:rsidR="00000000" w:rsidRPr="00000000">
        <w:rPr>
          <w:rtl w:val="0"/>
        </w:rPr>
        <w:t xml:space="preserve">AI: programming to allow computers to solve problem that requires human logistics</w:t>
      </w:r>
    </w:p>
    <w:p w:rsidR="00000000" w:rsidDel="00000000" w:rsidP="00000000" w:rsidRDefault="00000000" w:rsidRPr="00000000" w14:paraId="000001C3">
      <w:pPr>
        <w:pageBreakBefore w:val="0"/>
        <w:numPr>
          <w:ilvl w:val="1"/>
          <w:numId w:val="2"/>
        </w:numPr>
        <w:ind w:left="1440" w:hanging="360"/>
        <w:rPr>
          <w:u w:val="none"/>
        </w:rPr>
      </w:pPr>
      <w:r w:rsidDel="00000000" w:rsidR="00000000" w:rsidRPr="00000000">
        <w:rPr>
          <w:rtl w:val="0"/>
        </w:rPr>
        <w:t xml:space="preserve">Needs to be trained.  Supervised is when inputs are explained to the computer, and unsupervised is when computers have to attempt to interpret the input without solution given.  AI learns through machine learning, (ML is part of AI)</w:t>
      </w:r>
    </w:p>
    <w:p w:rsidR="00000000" w:rsidDel="00000000" w:rsidP="00000000" w:rsidRDefault="00000000" w:rsidRPr="00000000" w14:paraId="000001C4">
      <w:pPr>
        <w:pageBreakBefore w:val="0"/>
        <w:numPr>
          <w:ilvl w:val="1"/>
          <w:numId w:val="2"/>
        </w:numPr>
        <w:ind w:left="1440" w:hanging="360"/>
        <w:rPr>
          <w:u w:val="none"/>
        </w:rPr>
      </w:pPr>
      <w:r w:rsidDel="00000000" w:rsidR="00000000" w:rsidRPr="00000000">
        <w:rPr>
          <w:rtl w:val="0"/>
        </w:rPr>
        <w:t xml:space="preserve">May have biases</w:t>
      </w:r>
    </w:p>
    <w:p w:rsidR="00000000" w:rsidDel="00000000" w:rsidP="00000000" w:rsidRDefault="00000000" w:rsidRPr="00000000" w14:paraId="000001C5">
      <w:pPr>
        <w:pageBreakBefore w:val="0"/>
        <w:numPr>
          <w:ilvl w:val="1"/>
          <w:numId w:val="2"/>
        </w:numPr>
        <w:ind w:left="1440" w:hanging="360"/>
        <w:rPr>
          <w:u w:val="none"/>
        </w:rPr>
      </w:pPr>
      <w:r w:rsidDel="00000000" w:rsidR="00000000" w:rsidRPr="00000000">
        <w:rPr>
          <w:rtl w:val="0"/>
        </w:rPr>
        <w:t xml:space="preserve">Some applications: </w:t>
      </w:r>
    </w:p>
    <w:p w:rsidR="00000000" w:rsidDel="00000000" w:rsidP="00000000" w:rsidRDefault="00000000" w:rsidRPr="00000000" w14:paraId="000001C6">
      <w:pPr>
        <w:pageBreakBefore w:val="0"/>
        <w:numPr>
          <w:ilvl w:val="2"/>
          <w:numId w:val="2"/>
        </w:numPr>
        <w:ind w:left="2160" w:hanging="360"/>
        <w:rPr>
          <w:u w:val="none"/>
        </w:rPr>
      </w:pPr>
      <w:r w:rsidDel="00000000" w:rsidR="00000000" w:rsidRPr="00000000">
        <w:rPr>
          <w:rtl w:val="0"/>
        </w:rPr>
        <w:t xml:space="preserve">Machine vision: allows computer to see</w:t>
      </w:r>
    </w:p>
    <w:p w:rsidR="00000000" w:rsidDel="00000000" w:rsidP="00000000" w:rsidRDefault="00000000" w:rsidRPr="00000000" w14:paraId="000001C7">
      <w:pPr>
        <w:pageBreakBefore w:val="0"/>
        <w:numPr>
          <w:ilvl w:val="3"/>
          <w:numId w:val="2"/>
        </w:numPr>
        <w:ind w:left="2880" w:hanging="360"/>
        <w:rPr>
          <w:u w:val="none"/>
        </w:rPr>
      </w:pPr>
      <w:r w:rsidDel="00000000" w:rsidR="00000000" w:rsidRPr="00000000">
        <w:rPr>
          <w:rtl w:val="0"/>
        </w:rPr>
        <w:t xml:space="preserve">Applications: computational photography, autonomous vehicles, object search, bar/qr code scanning, facial recognition</w:t>
      </w:r>
    </w:p>
    <w:p w:rsidR="00000000" w:rsidDel="00000000" w:rsidP="00000000" w:rsidRDefault="00000000" w:rsidRPr="00000000" w14:paraId="000001C8">
      <w:pPr>
        <w:pageBreakBefore w:val="0"/>
        <w:numPr>
          <w:ilvl w:val="2"/>
          <w:numId w:val="2"/>
        </w:numPr>
        <w:ind w:left="2160" w:hanging="360"/>
        <w:rPr>
          <w:u w:val="none"/>
        </w:rPr>
      </w:pPr>
      <w:r w:rsidDel="00000000" w:rsidR="00000000" w:rsidRPr="00000000">
        <w:rPr>
          <w:rtl w:val="0"/>
        </w:rPr>
        <w:t xml:space="preserve">Natural language processing: allows computers and humans to communicate through words</w:t>
      </w:r>
    </w:p>
    <w:p w:rsidR="00000000" w:rsidDel="00000000" w:rsidP="00000000" w:rsidRDefault="00000000" w:rsidRPr="00000000" w14:paraId="000001C9">
      <w:pPr>
        <w:pageBreakBefore w:val="0"/>
        <w:numPr>
          <w:ilvl w:val="3"/>
          <w:numId w:val="2"/>
        </w:numPr>
        <w:ind w:left="2880" w:hanging="360"/>
        <w:rPr>
          <w:u w:val="none"/>
        </w:rPr>
      </w:pPr>
      <w:r w:rsidDel="00000000" w:rsidR="00000000" w:rsidRPr="00000000">
        <w:rPr>
          <w:rtl w:val="0"/>
        </w:rPr>
        <w:t xml:space="preserve">Applications: Voice dictation, digital assistants, text to speech</w:t>
      </w:r>
    </w:p>
    <w:p w:rsidR="00000000" w:rsidDel="00000000" w:rsidP="00000000" w:rsidRDefault="00000000" w:rsidRPr="00000000" w14:paraId="000001CA">
      <w:pPr>
        <w:pageBreakBefore w:val="0"/>
        <w:numPr>
          <w:ilvl w:val="0"/>
          <w:numId w:val="2"/>
        </w:numPr>
        <w:rPr>
          <w:u w:val="none"/>
        </w:rPr>
      </w:pPr>
      <w:r w:rsidDel="00000000" w:rsidR="00000000" w:rsidRPr="00000000">
        <w:rPr>
          <w:rtl w:val="0"/>
        </w:rPr>
        <w:t xml:space="preserve">War drives innovation, as rapid innovation is an advantage</w:t>
      </w:r>
    </w:p>
    <w:p w:rsidR="00000000" w:rsidDel="00000000" w:rsidP="00000000" w:rsidRDefault="00000000" w:rsidRPr="00000000" w14:paraId="000001CB">
      <w:pPr>
        <w:pageBreakBefore w:val="0"/>
        <w:numPr>
          <w:ilvl w:val="1"/>
          <w:numId w:val="2"/>
        </w:numPr>
        <w:ind w:left="1440" w:hanging="360"/>
        <w:rPr>
          <w:u w:val="none"/>
        </w:rPr>
      </w:pPr>
      <w:r w:rsidDel="00000000" w:rsidR="00000000" w:rsidRPr="00000000">
        <w:rPr>
          <w:rtl w:val="0"/>
        </w:rPr>
        <w:t xml:space="preserve">Dual use technology: technology used in warfare that can be repurposed to benefit civilians</w:t>
      </w:r>
    </w:p>
    <w:p w:rsidR="00000000" w:rsidDel="00000000" w:rsidP="00000000" w:rsidRDefault="00000000" w:rsidRPr="00000000" w14:paraId="000001CC">
      <w:pPr>
        <w:pageBreakBefore w:val="0"/>
        <w:numPr>
          <w:ilvl w:val="0"/>
          <w:numId w:val="2"/>
        </w:numPr>
        <w:rPr>
          <w:u w:val="none"/>
        </w:rPr>
      </w:pPr>
      <w:r w:rsidDel="00000000" w:rsidR="00000000" w:rsidRPr="00000000">
        <w:rPr>
          <w:rtl w:val="0"/>
        </w:rPr>
        <w:t xml:space="preserve">Computing enables easier, long distance communications, interactions and collaborations with small and large audiences</w:t>
      </w:r>
    </w:p>
    <w:p w:rsidR="00000000" w:rsidDel="00000000" w:rsidP="00000000" w:rsidRDefault="00000000" w:rsidRPr="00000000" w14:paraId="000001CD">
      <w:pPr>
        <w:pageBreakBefore w:val="0"/>
        <w:numPr>
          <w:ilvl w:val="0"/>
          <w:numId w:val="2"/>
        </w:numPr>
        <w:rPr>
          <w:u w:val="none"/>
        </w:rPr>
      </w:pPr>
      <w:r w:rsidDel="00000000" w:rsidR="00000000" w:rsidRPr="00000000">
        <w:rPr>
          <w:rtl w:val="0"/>
        </w:rPr>
        <w:t xml:space="preserve">Computing makes finding information much easier, as well as easier to unfairly copy information</w:t>
      </w:r>
    </w:p>
    <w:p w:rsidR="00000000" w:rsidDel="00000000" w:rsidP="00000000" w:rsidRDefault="00000000" w:rsidRPr="00000000" w14:paraId="000001CE">
      <w:pPr>
        <w:pageBreakBefore w:val="0"/>
        <w:numPr>
          <w:ilvl w:val="0"/>
          <w:numId w:val="2"/>
        </w:numPr>
        <w:rPr>
          <w:u w:val="none"/>
        </w:rPr>
      </w:pPr>
      <w:r w:rsidDel="00000000" w:rsidR="00000000" w:rsidRPr="00000000">
        <w:rPr>
          <w:rtl w:val="0"/>
        </w:rPr>
        <w:t xml:space="preserve">Computing has applications outside the computer science field</w:t>
      </w:r>
    </w:p>
    <w:p w:rsidR="00000000" w:rsidDel="00000000" w:rsidP="00000000" w:rsidRDefault="00000000" w:rsidRPr="00000000" w14:paraId="000001CF">
      <w:pPr>
        <w:pageBreakBefore w:val="0"/>
        <w:numPr>
          <w:ilvl w:val="0"/>
          <w:numId w:val="2"/>
        </w:numPr>
        <w:rPr>
          <w:u w:val="none"/>
        </w:rPr>
      </w:pPr>
      <w:r w:rsidDel="00000000" w:rsidR="00000000" w:rsidRPr="00000000">
        <w:rPr>
          <w:rtl w:val="0"/>
        </w:rPr>
        <w:t xml:space="preserve">Computing can socially, economically and culturally affect everyone</w:t>
      </w:r>
    </w:p>
    <w:p w:rsidR="00000000" w:rsidDel="00000000" w:rsidP="00000000" w:rsidRDefault="00000000" w:rsidRPr="00000000" w14:paraId="000001D0">
      <w:pPr>
        <w:pageBreakBefore w:val="0"/>
        <w:ind w:left="0" w:firstLine="0"/>
        <w:rPr/>
      </w:pPr>
      <w:r w:rsidDel="00000000" w:rsidR="00000000" w:rsidRPr="00000000">
        <w:rPr>
          <w:rtl w:val="0"/>
        </w:rPr>
      </w:r>
    </w:p>
    <w:p w:rsidR="00000000" w:rsidDel="00000000" w:rsidP="00000000" w:rsidRDefault="00000000" w:rsidRPr="00000000" w14:paraId="000001D1">
      <w:pPr>
        <w:pStyle w:val="Title"/>
        <w:pageBreakBefore w:val="0"/>
        <w:rPr/>
      </w:pPr>
      <w:bookmarkStart w:colFirst="0" w:colLast="0" w:name="_1v9g7ww54mt5" w:id="7"/>
      <w:bookmarkEnd w:id="7"/>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ind w:left="0" w:firstLine="0"/>
        <w:jc w:val="left"/>
        <w:rPr/>
      </w:pPr>
      <w:r w:rsidDel="00000000" w:rsidR="00000000" w:rsidRPr="00000000">
        <w:rPr>
          <w:rtl w:val="0"/>
        </w:rPr>
      </w:r>
    </w:p>
    <w:p w:rsidR="00000000" w:rsidDel="00000000" w:rsidP="00000000" w:rsidRDefault="00000000" w:rsidRPr="00000000" w14:paraId="000001DE">
      <w:pPr>
        <w:pageBreakBefore w:val="0"/>
        <w:ind w:left="0" w:firstLine="0"/>
        <w:jc w:val="left"/>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ind w:left="0" w:firstLine="0"/>
        <w:rPr>
          <w:strike w:val="1"/>
        </w:rPr>
      </w:pPr>
      <w:r w:rsidDel="00000000" w:rsidR="00000000" w:rsidRPr="00000000">
        <w:rPr>
          <w:rtl w:val="0"/>
        </w:rPr>
        <w:t xml:space="preserve">More types of algorithms, not in AP CSP curriculum:</w:t>
      </w:r>
      <w:r w:rsidDel="00000000" w:rsidR="00000000" w:rsidRPr="00000000">
        <w:rPr>
          <w:rtl w:val="0"/>
        </w:rPr>
      </w:r>
    </w:p>
    <w:p w:rsidR="00000000" w:rsidDel="00000000" w:rsidP="00000000" w:rsidRDefault="00000000" w:rsidRPr="00000000" w14:paraId="000001ED">
      <w:pPr>
        <w:pageBreakBefore w:val="0"/>
        <w:numPr>
          <w:ilvl w:val="1"/>
          <w:numId w:val="1"/>
        </w:numPr>
        <w:ind w:left="1440" w:hanging="360"/>
        <w:rPr/>
      </w:pPr>
      <w:r w:rsidDel="00000000" w:rsidR="00000000" w:rsidRPr="00000000">
        <w:rPr>
          <w:highlight w:val="yellow"/>
          <w:rtl w:val="0"/>
        </w:rPr>
        <w:t xml:space="preserve">Recursion</w:t>
      </w:r>
      <w:r w:rsidDel="00000000" w:rsidR="00000000" w:rsidRPr="00000000">
        <w:rPr>
          <w:rtl w:val="0"/>
        </w:rPr>
      </w:r>
    </w:p>
    <w:p w:rsidR="00000000" w:rsidDel="00000000" w:rsidP="00000000" w:rsidRDefault="00000000" w:rsidRPr="00000000" w14:paraId="000001EE">
      <w:pPr>
        <w:pageBreakBefore w:val="0"/>
        <w:numPr>
          <w:ilvl w:val="2"/>
          <w:numId w:val="1"/>
        </w:numPr>
        <w:ind w:left="2160" w:hanging="360"/>
        <w:rPr/>
      </w:pPr>
      <w:r w:rsidDel="00000000" w:rsidR="00000000" w:rsidRPr="00000000">
        <w:rPr>
          <w:rtl w:val="0"/>
        </w:rPr>
        <w:t xml:space="preserve">Works similar to the reversal of factorial</w:t>
      </w:r>
    </w:p>
    <w:p w:rsidR="00000000" w:rsidDel="00000000" w:rsidP="00000000" w:rsidRDefault="00000000" w:rsidRPr="00000000" w14:paraId="000001EF">
      <w:pPr>
        <w:pageBreakBefore w:val="0"/>
        <w:numPr>
          <w:ilvl w:val="3"/>
          <w:numId w:val="1"/>
        </w:numPr>
        <w:ind w:left="2880" w:hanging="360"/>
        <w:rPr/>
      </w:pPr>
      <w:r w:rsidDel="00000000" w:rsidR="00000000" w:rsidRPr="00000000">
        <w:rPr>
          <w:rtl w:val="0"/>
        </w:rPr>
        <w:t xml:space="preserve">(Ex: 3! = 3 * 2!, 2! = 2 * 1!,  1! = 1 * 0!, 0! = 1.  Substitute 3! = 3 * 2 * 1 * 1 = 6)</w:t>
      </w:r>
    </w:p>
    <w:p w:rsidR="00000000" w:rsidDel="00000000" w:rsidP="00000000" w:rsidRDefault="00000000" w:rsidRPr="00000000" w14:paraId="000001F0">
      <w:pPr>
        <w:pageBreakBefore w:val="0"/>
        <w:numPr>
          <w:ilvl w:val="2"/>
          <w:numId w:val="1"/>
        </w:numPr>
        <w:ind w:left="2160" w:hanging="360"/>
        <w:rPr/>
      </w:pPr>
      <w:r w:rsidDel="00000000" w:rsidR="00000000" w:rsidRPr="00000000">
        <w:rPr>
          <w:rtl w:val="0"/>
        </w:rPr>
        <w:t xml:space="preserve">Also has logic of x</w:t>
      </w:r>
      <w:r w:rsidDel="00000000" w:rsidR="00000000" w:rsidRPr="00000000">
        <w:rPr>
          <w:vertAlign w:val="superscript"/>
          <w:rtl w:val="0"/>
        </w:rPr>
        <w:t xml:space="preserve">n/2</w:t>
      </w:r>
      <w:r w:rsidDel="00000000" w:rsidR="00000000" w:rsidRPr="00000000">
        <w:rPr>
          <w:rtl w:val="0"/>
        </w:rPr>
        <w:t xml:space="preserve"> means x</w:t>
      </w:r>
      <w:r w:rsidDel="00000000" w:rsidR="00000000" w:rsidRPr="00000000">
        <w:rPr>
          <w:vertAlign w:val="superscript"/>
          <w:rtl w:val="0"/>
        </w:rPr>
        <w:t xml:space="preserve">n</w:t>
      </w:r>
      <w:r w:rsidDel="00000000" w:rsidR="00000000" w:rsidRPr="00000000">
        <w:rPr>
          <w:rtl w:val="0"/>
        </w:rPr>
        <w:t xml:space="preserve"> = y * y so x</w:t>
      </w:r>
      <w:r w:rsidDel="00000000" w:rsidR="00000000" w:rsidRPr="00000000">
        <w:rPr>
          <w:vertAlign w:val="superscript"/>
          <w:rtl w:val="0"/>
        </w:rPr>
        <w:t xml:space="preserve">n/2</w:t>
      </w:r>
      <w:r w:rsidDel="00000000" w:rsidR="00000000" w:rsidRPr="00000000">
        <w:rPr>
          <w:rtl w:val="0"/>
        </w:rPr>
        <w:t xml:space="preserve"> = y</w:t>
      </w:r>
    </w:p>
    <w:p w:rsidR="00000000" w:rsidDel="00000000" w:rsidP="00000000" w:rsidRDefault="00000000" w:rsidRPr="00000000" w14:paraId="000001F1">
      <w:pPr>
        <w:pageBreakBefore w:val="0"/>
        <w:numPr>
          <w:ilvl w:val="2"/>
          <w:numId w:val="1"/>
        </w:numPr>
        <w:ind w:left="2160" w:hanging="360"/>
        <w:rPr/>
      </w:pPr>
      <w:r w:rsidDel="00000000" w:rsidR="00000000" w:rsidRPr="00000000">
        <w:rPr>
          <w:rtl w:val="0"/>
        </w:rPr>
        <w:t xml:space="preserve">Can also determine if word is palindrome by comparing first and last letter, second and second to last, and so on.  </w:t>
      </w:r>
    </w:p>
    <w:p w:rsidR="00000000" w:rsidDel="00000000" w:rsidP="00000000" w:rsidRDefault="00000000" w:rsidRPr="00000000" w14:paraId="000001F2">
      <w:pPr>
        <w:pageBreakBefore w:val="0"/>
        <w:numPr>
          <w:ilvl w:val="1"/>
          <w:numId w:val="1"/>
        </w:numPr>
        <w:ind w:left="1440" w:hanging="360"/>
        <w:rPr/>
      </w:pPr>
      <w:r w:rsidDel="00000000" w:rsidR="00000000" w:rsidRPr="00000000">
        <w:rPr>
          <w:highlight w:val="yellow"/>
          <w:rtl w:val="0"/>
        </w:rPr>
        <w:t xml:space="preserve">Towers on Hanoi</w:t>
      </w:r>
      <w:r w:rsidDel="00000000" w:rsidR="00000000" w:rsidRPr="00000000">
        <w:rPr>
          <w:rtl w:val="0"/>
        </w:rPr>
      </w:r>
    </w:p>
    <w:p w:rsidR="00000000" w:rsidDel="00000000" w:rsidP="00000000" w:rsidRDefault="00000000" w:rsidRPr="00000000" w14:paraId="000001F3">
      <w:pPr>
        <w:pageBreakBefore w:val="0"/>
        <w:numPr>
          <w:ilvl w:val="2"/>
          <w:numId w:val="1"/>
        </w:numPr>
        <w:ind w:left="2160" w:hanging="360"/>
        <w:rPr/>
      </w:pPr>
      <w:r w:rsidDel="00000000" w:rsidR="00000000" w:rsidRPr="00000000">
        <w:rPr>
          <w:rtl w:val="0"/>
        </w:rPr>
        <w:t xml:space="preserve">Takes 2</w:t>
      </w:r>
      <w:r w:rsidDel="00000000" w:rsidR="00000000" w:rsidRPr="00000000">
        <w:rPr>
          <w:vertAlign w:val="superscript"/>
          <w:rtl w:val="0"/>
        </w:rPr>
        <w:t xml:space="preserve">n</w:t>
      </w:r>
      <w:r w:rsidDel="00000000" w:rsidR="00000000" w:rsidRPr="00000000">
        <w:rPr>
          <w:rtl w:val="0"/>
        </w:rPr>
        <w:t xml:space="preserve">-1 steps, where n is total number of items</w:t>
      </w:r>
    </w:p>
    <w:p w:rsidR="00000000" w:rsidDel="00000000" w:rsidP="00000000" w:rsidRDefault="00000000" w:rsidRPr="00000000" w14:paraId="000001F4">
      <w:pPr>
        <w:pageBreakBefore w:val="0"/>
        <w:numPr>
          <w:ilvl w:val="2"/>
          <w:numId w:val="1"/>
        </w:numPr>
        <w:ind w:left="2160" w:hanging="360"/>
        <w:rPr/>
      </w:pPr>
      <w:r w:rsidDel="00000000" w:rsidR="00000000" w:rsidRPr="00000000">
        <w:rPr>
          <w:rtl w:val="0"/>
        </w:rPr>
        <w:t xml:space="preserve">Where there’s 3 spaces to place stacks, larger item below smaller item, move stack to another space with the ability to only move item on top of stacks</w:t>
      </w:r>
    </w:p>
    <w:p w:rsidR="00000000" w:rsidDel="00000000" w:rsidP="00000000" w:rsidRDefault="00000000" w:rsidRPr="00000000" w14:paraId="000001F5">
      <w:pPr>
        <w:pageBreakBefore w:val="0"/>
        <w:numPr>
          <w:ilvl w:val="1"/>
          <w:numId w:val="1"/>
        </w:numPr>
        <w:ind w:left="1440" w:hanging="360"/>
        <w:rPr>
          <w:highlight w:val="yellow"/>
        </w:rPr>
      </w:pPr>
      <w:r w:rsidDel="00000000" w:rsidR="00000000" w:rsidRPr="00000000">
        <w:rPr>
          <w:highlight w:val="yellow"/>
          <w:rtl w:val="0"/>
        </w:rPr>
        <w:t xml:space="preserve">Graph</w:t>
      </w:r>
    </w:p>
    <w:p w:rsidR="00000000" w:rsidDel="00000000" w:rsidP="00000000" w:rsidRDefault="00000000" w:rsidRPr="00000000" w14:paraId="000001F6">
      <w:pPr>
        <w:pageBreakBefore w:val="0"/>
        <w:numPr>
          <w:ilvl w:val="2"/>
          <w:numId w:val="1"/>
        </w:numPr>
        <w:ind w:left="2160" w:hanging="360"/>
        <w:rPr/>
      </w:pPr>
      <w:r w:rsidDel="00000000" w:rsidR="00000000" w:rsidRPr="00000000">
        <w:rPr>
          <w:rtl w:val="0"/>
        </w:rPr>
        <w:t xml:space="preserve">Shows network</w:t>
      </w:r>
    </w:p>
    <w:p w:rsidR="00000000" w:rsidDel="00000000" w:rsidP="00000000" w:rsidRDefault="00000000" w:rsidRPr="00000000" w14:paraId="000001F7">
      <w:pPr>
        <w:pageBreakBefore w:val="0"/>
        <w:numPr>
          <w:ilvl w:val="2"/>
          <w:numId w:val="1"/>
        </w:numPr>
        <w:ind w:left="2160" w:hanging="360"/>
        <w:rPr/>
      </w:pPr>
      <w:r w:rsidDel="00000000" w:rsidR="00000000" w:rsidRPr="00000000">
        <w:rPr>
          <w:rtl w:val="0"/>
        </w:rPr>
        <w:t xml:space="preserve">Items are vertex</w:t>
      </w:r>
    </w:p>
    <w:p w:rsidR="00000000" w:rsidDel="00000000" w:rsidP="00000000" w:rsidRDefault="00000000" w:rsidRPr="00000000" w14:paraId="000001F8">
      <w:pPr>
        <w:pageBreakBefore w:val="0"/>
        <w:numPr>
          <w:ilvl w:val="3"/>
          <w:numId w:val="1"/>
        </w:numPr>
        <w:ind w:left="2880" w:hanging="360"/>
        <w:rPr/>
      </w:pPr>
      <w:r w:rsidDel="00000000" w:rsidR="00000000" w:rsidRPr="00000000">
        <w:rPr>
          <w:rtl w:val="0"/>
        </w:rPr>
        <w:t xml:space="preserve">Degree of vertex is amount of edges connecting to it</w:t>
      </w:r>
    </w:p>
    <w:p w:rsidR="00000000" w:rsidDel="00000000" w:rsidP="00000000" w:rsidRDefault="00000000" w:rsidRPr="00000000" w14:paraId="000001F9">
      <w:pPr>
        <w:pageBreakBefore w:val="0"/>
        <w:numPr>
          <w:ilvl w:val="3"/>
          <w:numId w:val="1"/>
        </w:numPr>
        <w:ind w:left="2880" w:hanging="360"/>
        <w:rPr/>
      </w:pPr>
      <w:r w:rsidDel="00000000" w:rsidR="00000000" w:rsidRPr="00000000">
        <w:rPr>
          <w:rtl w:val="0"/>
        </w:rPr>
        <w:t xml:space="preserve">Vertex are numbered, starting from 0 in adjacent order, stored as V</w:t>
      </w:r>
    </w:p>
    <w:p w:rsidR="00000000" w:rsidDel="00000000" w:rsidP="00000000" w:rsidRDefault="00000000" w:rsidRPr="00000000" w14:paraId="000001FA">
      <w:pPr>
        <w:pageBreakBefore w:val="0"/>
        <w:numPr>
          <w:ilvl w:val="2"/>
          <w:numId w:val="1"/>
        </w:numPr>
        <w:ind w:left="2160" w:hanging="360"/>
        <w:rPr/>
      </w:pPr>
      <w:r w:rsidDel="00000000" w:rsidR="00000000" w:rsidRPr="00000000">
        <w:rPr>
          <w:rtl w:val="0"/>
        </w:rPr>
        <w:t xml:space="preserve">Connections are edges </w:t>
      </w:r>
    </w:p>
    <w:p w:rsidR="00000000" w:rsidDel="00000000" w:rsidP="00000000" w:rsidRDefault="00000000" w:rsidRPr="00000000" w14:paraId="000001FB">
      <w:pPr>
        <w:pageBreakBefore w:val="0"/>
        <w:numPr>
          <w:ilvl w:val="3"/>
          <w:numId w:val="1"/>
        </w:numPr>
        <w:ind w:left="2880" w:hanging="360"/>
        <w:rPr/>
      </w:pPr>
      <w:r w:rsidDel="00000000" w:rsidR="00000000" w:rsidRPr="00000000">
        <w:rPr>
          <w:rtl w:val="0"/>
        </w:rPr>
        <w:t xml:space="preserve">Number on edge is weight, usually representing some distance</w:t>
      </w:r>
    </w:p>
    <w:p w:rsidR="00000000" w:rsidDel="00000000" w:rsidP="00000000" w:rsidRDefault="00000000" w:rsidRPr="00000000" w14:paraId="000001FC">
      <w:pPr>
        <w:pageBreakBefore w:val="0"/>
        <w:numPr>
          <w:ilvl w:val="3"/>
          <w:numId w:val="1"/>
        </w:numPr>
        <w:ind w:left="2880" w:hanging="360"/>
        <w:rPr/>
      </w:pPr>
      <w:r w:rsidDel="00000000" w:rsidR="00000000" w:rsidRPr="00000000">
        <w:rPr>
          <w:rtl w:val="0"/>
        </w:rPr>
        <w:t xml:space="preserve">Edges are represented [vertex 1, vertex 2, and more if present], stored as E</w:t>
      </w:r>
    </w:p>
    <w:p w:rsidR="00000000" w:rsidDel="00000000" w:rsidP="00000000" w:rsidRDefault="00000000" w:rsidRPr="00000000" w14:paraId="000001FD">
      <w:pPr>
        <w:pageBreakBefore w:val="0"/>
        <w:numPr>
          <w:ilvl w:val="2"/>
          <w:numId w:val="1"/>
        </w:numPr>
        <w:ind w:left="2160" w:hanging="360"/>
        <w:rPr/>
      </w:pPr>
      <w:r w:rsidDel="00000000" w:rsidR="00000000" w:rsidRPr="00000000">
        <w:rPr>
          <w:rtl w:val="0"/>
        </w:rPr>
        <w:t xml:space="preserve">Directed means connections are biconditional</w:t>
      </w:r>
    </w:p>
    <w:p w:rsidR="00000000" w:rsidDel="00000000" w:rsidP="00000000" w:rsidRDefault="00000000" w:rsidRPr="00000000" w14:paraId="000001FE">
      <w:pPr>
        <w:pageBreakBefore w:val="0"/>
        <w:numPr>
          <w:ilvl w:val="3"/>
          <w:numId w:val="1"/>
        </w:numPr>
        <w:ind w:left="2880" w:hanging="360"/>
        <w:rPr/>
      </w:pPr>
      <w:r w:rsidDel="00000000" w:rsidR="00000000" w:rsidRPr="00000000">
        <w:rPr>
          <w:rtl w:val="0"/>
        </w:rPr>
        <w:t xml:space="preserve">Conditional is undirected</w:t>
      </w:r>
    </w:p>
    <w:p w:rsidR="00000000" w:rsidDel="00000000" w:rsidP="00000000" w:rsidRDefault="00000000" w:rsidRPr="00000000" w14:paraId="000001FF">
      <w:pPr>
        <w:pageBreakBefore w:val="0"/>
        <w:numPr>
          <w:ilvl w:val="4"/>
          <w:numId w:val="1"/>
        </w:numPr>
        <w:ind w:left="3600" w:hanging="360"/>
        <w:rPr/>
      </w:pPr>
      <w:r w:rsidDel="00000000" w:rsidR="00000000" w:rsidRPr="00000000">
        <w:rPr>
          <w:rtl w:val="0"/>
        </w:rPr>
        <w:t xml:space="preserve">Indicated with one way arrow</w:t>
      </w:r>
    </w:p>
    <w:p w:rsidR="00000000" w:rsidDel="00000000" w:rsidP="00000000" w:rsidRDefault="00000000" w:rsidRPr="00000000" w14:paraId="00000200">
      <w:pPr>
        <w:pageBreakBefore w:val="0"/>
        <w:numPr>
          <w:ilvl w:val="2"/>
          <w:numId w:val="1"/>
        </w:numPr>
        <w:ind w:left="2160" w:hanging="360"/>
        <w:rPr/>
      </w:pPr>
      <w:r w:rsidDel="00000000" w:rsidR="00000000" w:rsidRPr="00000000">
        <w:rPr>
          <w:rtl w:val="0"/>
        </w:rPr>
        <w:t xml:space="preserve">Items are adjacent if connected by same edge</w:t>
      </w:r>
    </w:p>
    <w:p w:rsidR="00000000" w:rsidDel="00000000" w:rsidP="00000000" w:rsidRDefault="00000000" w:rsidRPr="00000000" w14:paraId="00000201">
      <w:pPr>
        <w:pageBreakBefore w:val="0"/>
        <w:numPr>
          <w:ilvl w:val="2"/>
          <w:numId w:val="1"/>
        </w:numPr>
        <w:ind w:left="2160" w:hanging="360"/>
        <w:rPr/>
      </w:pPr>
      <w:r w:rsidDel="00000000" w:rsidR="00000000" w:rsidRPr="00000000">
        <w:rPr>
          <w:rtl w:val="0"/>
        </w:rPr>
        <w:t xml:space="preserve">A path is 3+ edges</w:t>
      </w:r>
    </w:p>
    <w:p w:rsidR="00000000" w:rsidDel="00000000" w:rsidP="00000000" w:rsidRDefault="00000000" w:rsidRPr="00000000" w14:paraId="00000202">
      <w:pPr>
        <w:pageBreakBefore w:val="0"/>
        <w:numPr>
          <w:ilvl w:val="3"/>
          <w:numId w:val="1"/>
        </w:numPr>
        <w:ind w:left="2880" w:hanging="360"/>
        <w:rPr/>
      </w:pPr>
      <w:r w:rsidDel="00000000" w:rsidR="00000000" w:rsidRPr="00000000">
        <w:rPr>
          <w:rtl w:val="0"/>
        </w:rPr>
        <w:t xml:space="preserve">A path that ends where it starts is a cycle</w:t>
      </w:r>
    </w:p>
    <w:p w:rsidR="00000000" w:rsidDel="00000000" w:rsidP="00000000" w:rsidRDefault="00000000" w:rsidRPr="00000000" w14:paraId="00000203">
      <w:pPr>
        <w:pageBreakBefore w:val="0"/>
        <w:numPr>
          <w:ilvl w:val="4"/>
          <w:numId w:val="1"/>
        </w:numPr>
        <w:ind w:left="3600" w:hanging="360"/>
        <w:rPr/>
      </w:pPr>
      <w:r w:rsidDel="00000000" w:rsidR="00000000" w:rsidRPr="00000000">
        <w:rPr>
          <w:rtl w:val="0"/>
        </w:rPr>
        <w:t xml:space="preserve">No intermediate vertex are repeated</w:t>
      </w:r>
    </w:p>
    <w:p w:rsidR="00000000" w:rsidDel="00000000" w:rsidP="00000000" w:rsidRDefault="00000000" w:rsidRPr="00000000" w14:paraId="00000204">
      <w:pPr>
        <w:pageBreakBefore w:val="0"/>
        <w:numPr>
          <w:ilvl w:val="3"/>
          <w:numId w:val="1"/>
        </w:numPr>
        <w:ind w:left="2880" w:hanging="360"/>
        <w:rPr/>
      </w:pPr>
      <w:r w:rsidDel="00000000" w:rsidR="00000000" w:rsidRPr="00000000">
        <w:rPr>
          <w:rtl w:val="0"/>
        </w:rPr>
        <w:t xml:space="preserve">Shortest path has lowest sum of weight</w:t>
      </w:r>
    </w:p>
    <w:p w:rsidR="00000000" w:rsidDel="00000000" w:rsidP="00000000" w:rsidRDefault="00000000" w:rsidRPr="00000000" w14:paraId="00000205">
      <w:pPr>
        <w:pageBreakBefore w:val="0"/>
        <w:numPr>
          <w:ilvl w:val="2"/>
          <w:numId w:val="1"/>
        </w:numPr>
        <w:ind w:left="2160" w:hanging="360"/>
        <w:rPr/>
      </w:pPr>
      <w:r w:rsidDel="00000000" w:rsidR="00000000" w:rsidRPr="00000000">
        <w:rPr>
          <w:rtl w:val="0"/>
        </w:rPr>
        <w:t xml:space="preserve">Connected</w:t>
      </w:r>
    </w:p>
    <w:p w:rsidR="00000000" w:rsidDel="00000000" w:rsidP="00000000" w:rsidRDefault="00000000" w:rsidRPr="00000000" w14:paraId="00000206">
      <w:pPr>
        <w:pageBreakBefore w:val="0"/>
        <w:numPr>
          <w:ilvl w:val="3"/>
          <w:numId w:val="1"/>
        </w:numPr>
        <w:ind w:left="2880" w:hanging="360"/>
        <w:rPr/>
      </w:pPr>
      <w:r w:rsidDel="00000000" w:rsidR="00000000" w:rsidRPr="00000000">
        <w:rPr>
          <w:rtl w:val="0"/>
        </w:rPr>
        <w:t xml:space="preserve">Each vertex has a path to each vertex</w:t>
      </w:r>
    </w:p>
    <w:p w:rsidR="00000000" w:rsidDel="00000000" w:rsidP="00000000" w:rsidRDefault="00000000" w:rsidRPr="00000000" w14:paraId="00000207">
      <w:pPr>
        <w:pageBreakBefore w:val="0"/>
        <w:numPr>
          <w:ilvl w:val="3"/>
          <w:numId w:val="1"/>
        </w:numPr>
        <w:ind w:left="2880" w:hanging="360"/>
        <w:rPr/>
      </w:pPr>
      <w:r w:rsidDel="00000000" w:rsidR="00000000" w:rsidRPr="00000000">
        <w:rPr>
          <w:rtl w:val="0"/>
        </w:rPr>
        <w:t xml:space="preserve">Else is free tree</w:t>
      </w:r>
    </w:p>
    <w:p w:rsidR="00000000" w:rsidDel="00000000" w:rsidP="00000000" w:rsidRDefault="00000000" w:rsidRPr="00000000" w14:paraId="00000208">
      <w:pPr>
        <w:pageBreakBefore w:val="0"/>
        <w:ind w:left="0" w:firstLine="0"/>
        <w:rPr>
          <w:strike w:val="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ageBreakBefore w:val="0"/>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ageBreakBefore w:val="0"/>
      <w:rPr>
        <w:sz w:val="16"/>
        <w:szCs w:val="16"/>
      </w:rPr>
    </w:pPr>
    <w:r w:rsidDel="00000000" w:rsidR="00000000" w:rsidRPr="00000000">
      <w:rPr>
        <w:sz w:val="16"/>
        <w:szCs w:val="16"/>
        <w:rtl w:val="0"/>
      </w:rPr>
      <w:t xml:space="preserve">Last updated 5/22/19</w:t>
    </w:r>
  </w:p>
  <w:p w:rsidR="00000000" w:rsidDel="00000000" w:rsidP="00000000" w:rsidRDefault="00000000" w:rsidRPr="00000000" w14:paraId="0000020B">
    <w:pPr>
      <w:pageBreakBefore w:val="0"/>
      <w:rPr>
        <w:sz w:val="16"/>
        <w:szCs w:val="16"/>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