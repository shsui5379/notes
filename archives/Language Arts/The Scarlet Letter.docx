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vvj5yceia6sz" w:id="0"/>
      <w:bookmarkEnd w:id="0"/>
      <w:r w:rsidDel="00000000" w:rsidR="00000000" w:rsidRPr="00000000">
        <w:rPr>
          <w:rtl w:val="0"/>
        </w:rPr>
        <w:t xml:space="preserve">1</w:t>
      </w:r>
      <w:del w:author="Kieran Butcher" w:id="0" w:date="2022-03-19T17:55:03Z">
        <w:r w:rsidDel="00000000" w:rsidR="00000000" w:rsidRPr="00000000">
          <w:rPr>
            <w:rtl w:val="0"/>
          </w:rPr>
          <w:delText xml:space="preserve">: </w:delText>
        </w:r>
      </w:del>
      <w:r w:rsidDel="00000000" w:rsidR="00000000" w:rsidRPr="00000000">
        <w:rPr>
          <w:rtl w:val="0"/>
        </w:rPr>
        <w:t xml:space="preserve">The Prison-Door</w:t>
      </w:r>
    </w:p>
    <w:p w:rsidR="00000000" w:rsidDel="00000000" w:rsidP="00000000" w:rsidRDefault="00000000" w:rsidRPr="00000000" w14:paraId="00000002">
      <w:pPr>
        <w:pageBreakBefore w:val="0"/>
        <w:numPr>
          <w:ilvl w:val="0"/>
          <w:numId w:val="6"/>
        </w:numPr>
        <w:rPr>
          <w:u w:val="none"/>
        </w:rPr>
      </w:pPr>
      <w:r w:rsidDel="00000000" w:rsidR="00000000" w:rsidRPr="00000000">
        <w:rPr>
          <w:rtl w:val="0"/>
        </w:rPr>
        <w:t xml:space="preserve">Setting: 17th-century Boston, Puritan society</w:t>
      </w:r>
    </w:p>
    <w:p w:rsidR="00000000" w:rsidDel="00000000" w:rsidP="00000000" w:rsidRDefault="00000000" w:rsidRPr="00000000" w14:paraId="00000003">
      <w:pPr>
        <w:pageBreakBefore w:val="0"/>
        <w:numPr>
          <w:ilvl w:val="0"/>
          <w:numId w:val="6"/>
        </w:numPr>
        <w:rPr>
          <w:u w:val="none"/>
        </w:rPr>
      </w:pPr>
      <w:r w:rsidDel="00000000" w:rsidR="00000000" w:rsidRPr="00000000">
        <w:rPr>
          <w:rtl w:val="0"/>
        </w:rPr>
        <w:t xml:space="preserve">Every colony has a prison and a cemetery</w:t>
      </w:r>
    </w:p>
    <w:p w:rsidR="00000000" w:rsidDel="00000000" w:rsidP="00000000" w:rsidRDefault="00000000" w:rsidRPr="00000000" w14:paraId="00000004">
      <w:pPr>
        <w:pageBreakBefore w:val="0"/>
        <w:numPr>
          <w:ilvl w:val="0"/>
          <w:numId w:val="6"/>
        </w:numPr>
        <w:rPr>
          <w:u w:val="none"/>
        </w:rPr>
      </w:pPr>
      <w:r w:rsidDel="00000000" w:rsidR="00000000" w:rsidRPr="00000000">
        <w:rPr>
          <w:rtl w:val="0"/>
        </w:rPr>
        <w:t xml:space="preserve">This prison has a rose-bush next to it, symbolizing nature’s pity for criminals</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Style w:val="Title"/>
        <w:pageBreakBefore w:val="0"/>
        <w:ind w:left="0" w:firstLine="0"/>
        <w:rPr/>
      </w:pPr>
      <w:bookmarkStart w:colFirst="0" w:colLast="0" w:name="_lou6nshkjitc" w:id="1"/>
      <w:bookmarkEnd w:id="1"/>
      <w:r w:rsidDel="00000000" w:rsidR="00000000" w:rsidRPr="00000000">
        <w:rPr>
          <w:rtl w:val="0"/>
        </w:rPr>
        <w:t xml:space="preserve">2: The Market Place</w:t>
      </w:r>
    </w:p>
    <w:p w:rsidR="00000000" w:rsidDel="00000000" w:rsidP="00000000" w:rsidRDefault="00000000" w:rsidRPr="00000000" w14:paraId="00000007">
      <w:pPr>
        <w:pageBreakBefore w:val="0"/>
        <w:numPr>
          <w:ilvl w:val="0"/>
          <w:numId w:val="17"/>
        </w:numPr>
        <w:rPr>
          <w:u w:val="none"/>
        </w:rPr>
      </w:pPr>
      <w:r w:rsidDel="00000000" w:rsidR="00000000" w:rsidRPr="00000000">
        <w:rPr>
          <w:rtl w:val="0"/>
        </w:rPr>
        <w:t xml:space="preserve">A bunch of women stands outside the prison, condemning Hester, and demanding harsher punishment</w:t>
      </w:r>
    </w:p>
    <w:p w:rsidR="00000000" w:rsidDel="00000000" w:rsidP="00000000" w:rsidRDefault="00000000" w:rsidRPr="00000000" w14:paraId="00000008">
      <w:pPr>
        <w:pageBreakBefore w:val="0"/>
        <w:numPr>
          <w:ilvl w:val="0"/>
          <w:numId w:val="17"/>
        </w:numPr>
        <w:rPr>
          <w:u w:val="none"/>
        </w:rPr>
      </w:pPr>
      <w:r w:rsidDel="00000000" w:rsidR="00000000" w:rsidRPr="00000000">
        <w:rPr>
          <w:rtl w:val="0"/>
        </w:rPr>
        <w:t xml:space="preserve">Hester emerges from prison, dressed beautifully, holds her baby (Pearl), and doesn’t drag her feet when given orders.  Everyone’s staring at her</w:t>
      </w:r>
    </w:p>
    <w:p w:rsidR="00000000" w:rsidDel="00000000" w:rsidP="00000000" w:rsidRDefault="00000000" w:rsidRPr="00000000" w14:paraId="00000009">
      <w:pPr>
        <w:pageBreakBefore w:val="0"/>
        <w:numPr>
          <w:ilvl w:val="0"/>
          <w:numId w:val="17"/>
        </w:numPr>
        <w:rPr>
          <w:u w:val="none"/>
        </w:rPr>
      </w:pPr>
      <w:r w:rsidDel="00000000" w:rsidR="00000000" w:rsidRPr="00000000">
        <w:rPr>
          <w:rtl w:val="0"/>
        </w:rPr>
        <w:t xml:space="preserve">Hester appears very protective of Pearl</w:t>
      </w:r>
    </w:p>
    <w:p w:rsidR="00000000" w:rsidDel="00000000" w:rsidP="00000000" w:rsidRDefault="00000000" w:rsidRPr="00000000" w14:paraId="0000000A">
      <w:pPr>
        <w:pageBreakBefore w:val="0"/>
        <w:numPr>
          <w:ilvl w:val="0"/>
          <w:numId w:val="17"/>
        </w:numPr>
        <w:rPr>
          <w:u w:val="none"/>
        </w:rPr>
      </w:pPr>
      <w:r w:rsidDel="00000000" w:rsidR="00000000" w:rsidRPr="00000000">
        <w:rPr>
          <w:rtl w:val="0"/>
        </w:rPr>
        <w:t xml:space="preserve">Hester wears a scarlet “A” on her chest for the rest of her life, which is her punishment for having a child with someone other than her husband.  She arrived in America before her husband did.  She attempts to hide the “A” with Pearl</w:t>
      </w:r>
    </w:p>
    <w:p w:rsidR="00000000" w:rsidDel="00000000" w:rsidP="00000000" w:rsidRDefault="00000000" w:rsidRPr="00000000" w14:paraId="0000000B">
      <w:pPr>
        <w:pageBreakBefore w:val="0"/>
        <w:numPr>
          <w:ilvl w:val="0"/>
          <w:numId w:val="17"/>
        </w:numPr>
        <w:rPr>
          <w:u w:val="none"/>
        </w:rPr>
      </w:pPr>
      <w:r w:rsidDel="00000000" w:rsidR="00000000" w:rsidRPr="00000000">
        <w:rPr>
          <w:rtl w:val="0"/>
        </w:rPr>
        <w:t xml:space="preserve">Hester’s made to stand on a scaffold at the market place for 3 hours for everyone to look at</w:t>
      </w:r>
    </w:p>
    <w:p w:rsidR="00000000" w:rsidDel="00000000" w:rsidP="00000000" w:rsidRDefault="00000000" w:rsidRPr="00000000" w14:paraId="0000000C">
      <w:pPr>
        <w:pageBreakBefore w:val="0"/>
        <w:numPr>
          <w:ilvl w:val="0"/>
          <w:numId w:val="17"/>
        </w:numPr>
        <w:rPr>
          <w:u w:val="none"/>
        </w:rPr>
      </w:pPr>
      <w:r w:rsidDel="00000000" w:rsidR="00000000" w:rsidRPr="00000000">
        <w:rPr>
          <w:rtl w:val="0"/>
        </w:rPr>
        <w:t xml:space="preserve">Hester gets a flashback to back in England</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Style w:val="Title"/>
        <w:pageBreakBefore w:val="0"/>
        <w:ind w:left="0" w:firstLine="0"/>
        <w:rPr/>
      </w:pPr>
      <w:bookmarkStart w:colFirst="0" w:colLast="0" w:name="_ef7f3a99gd03" w:id="2"/>
      <w:bookmarkEnd w:id="2"/>
      <w:r w:rsidDel="00000000" w:rsidR="00000000" w:rsidRPr="00000000">
        <w:rPr>
          <w:rtl w:val="0"/>
        </w:rPr>
        <w:t xml:space="preserve">3. The Recognition</w:t>
      </w:r>
    </w:p>
    <w:p w:rsidR="00000000" w:rsidDel="00000000" w:rsidP="00000000" w:rsidRDefault="00000000" w:rsidRPr="00000000" w14:paraId="0000000F">
      <w:pPr>
        <w:pageBreakBefore w:val="0"/>
        <w:numPr>
          <w:ilvl w:val="0"/>
          <w:numId w:val="2"/>
        </w:numPr>
        <w:rPr>
          <w:u w:val="none"/>
        </w:rPr>
      </w:pPr>
      <w:r w:rsidDel="00000000" w:rsidR="00000000" w:rsidRPr="00000000">
        <w:rPr>
          <w:rtl w:val="0"/>
        </w:rPr>
        <w:t xml:space="preserve">Hester identifies her husband (Roger Chillingworth) in the crowd at the market place</w:t>
      </w:r>
    </w:p>
    <w:p w:rsidR="00000000" w:rsidDel="00000000" w:rsidP="00000000" w:rsidRDefault="00000000" w:rsidRPr="00000000" w14:paraId="00000010">
      <w:pPr>
        <w:pageBreakBefore w:val="0"/>
        <w:numPr>
          <w:ilvl w:val="0"/>
          <w:numId w:val="2"/>
        </w:numPr>
        <w:rPr>
          <w:u w:val="none"/>
        </w:rPr>
      </w:pPr>
      <w:r w:rsidDel="00000000" w:rsidR="00000000" w:rsidRPr="00000000">
        <w:rPr>
          <w:rtl w:val="0"/>
        </w:rPr>
        <w:t xml:space="preserve">Roger asks a bystander what happened to Hester</w:t>
      </w:r>
    </w:p>
    <w:p w:rsidR="00000000" w:rsidDel="00000000" w:rsidP="00000000" w:rsidRDefault="00000000" w:rsidRPr="00000000" w14:paraId="00000011">
      <w:pPr>
        <w:pageBreakBefore w:val="0"/>
        <w:numPr>
          <w:ilvl w:val="0"/>
          <w:numId w:val="2"/>
        </w:numPr>
        <w:rPr>
          <w:u w:val="none"/>
        </w:rPr>
      </w:pPr>
      <w:r w:rsidDel="00000000" w:rsidR="00000000" w:rsidRPr="00000000">
        <w:rPr>
          <w:rtl w:val="0"/>
        </w:rPr>
        <w:t xml:space="preserve">Reverend Dimmesdale publicly asks Hester to reveal Pearl’s father, knowing she won’t reveal.  Hester refuses to answer, Dimmesdale doesn’t press too hard</w:t>
      </w:r>
    </w:p>
    <w:p w:rsidR="00000000" w:rsidDel="00000000" w:rsidP="00000000" w:rsidRDefault="00000000" w:rsidRPr="00000000" w14:paraId="00000012">
      <w:pPr>
        <w:pageBreakBefore w:val="0"/>
        <w:numPr>
          <w:ilvl w:val="0"/>
          <w:numId w:val="2"/>
        </w:numPr>
        <w:rPr>
          <w:u w:val="none"/>
        </w:rPr>
      </w:pPr>
      <w:r w:rsidDel="00000000" w:rsidR="00000000" w:rsidRPr="00000000">
        <w:rPr>
          <w:rtl w:val="0"/>
        </w:rPr>
        <w:t xml:space="preserve">Reverend Wilson rambles on about sins for hours</w:t>
      </w:r>
    </w:p>
    <w:p w:rsidR="00000000" w:rsidDel="00000000" w:rsidP="00000000" w:rsidRDefault="00000000" w:rsidRPr="00000000" w14:paraId="00000013">
      <w:pPr>
        <w:pageBreakBefore w:val="0"/>
        <w:numPr>
          <w:ilvl w:val="0"/>
          <w:numId w:val="2"/>
        </w:numPr>
        <w:rPr>
          <w:u w:val="none"/>
        </w:rPr>
      </w:pPr>
      <w:r w:rsidDel="00000000" w:rsidR="00000000" w:rsidRPr="00000000">
        <w:rPr>
          <w:rtl w:val="0"/>
        </w:rPr>
        <w:t xml:space="preserve">Hester is returned to prison</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Style w:val="Title"/>
        <w:pageBreakBefore w:val="0"/>
        <w:ind w:left="0" w:firstLine="0"/>
        <w:rPr/>
      </w:pPr>
      <w:bookmarkStart w:colFirst="0" w:colLast="0" w:name="_215qrpfh2slr" w:id="3"/>
      <w:bookmarkEnd w:id="3"/>
      <w:r w:rsidDel="00000000" w:rsidR="00000000" w:rsidRPr="00000000">
        <w:rPr>
          <w:rtl w:val="0"/>
        </w:rPr>
        <w:t xml:space="preserve">4. The Interview</w:t>
      </w:r>
    </w:p>
    <w:p w:rsidR="00000000" w:rsidDel="00000000" w:rsidP="00000000" w:rsidRDefault="00000000" w:rsidRPr="00000000" w14:paraId="00000016">
      <w:pPr>
        <w:pageBreakBefore w:val="0"/>
        <w:numPr>
          <w:ilvl w:val="0"/>
          <w:numId w:val="16"/>
        </w:numPr>
        <w:rPr>
          <w:u w:val="none"/>
        </w:rPr>
      </w:pPr>
      <w:r w:rsidDel="00000000" w:rsidR="00000000" w:rsidRPr="00000000">
        <w:rPr>
          <w:rtl w:val="0"/>
        </w:rPr>
        <w:t xml:space="preserve">Hester was observed to be possibly suicidal and/or may hurt Pearl, so a physician was ordered in</w:t>
      </w:r>
    </w:p>
    <w:p w:rsidR="00000000" w:rsidDel="00000000" w:rsidP="00000000" w:rsidRDefault="00000000" w:rsidRPr="00000000" w14:paraId="00000017">
      <w:pPr>
        <w:pageBreakBefore w:val="0"/>
        <w:numPr>
          <w:ilvl w:val="0"/>
          <w:numId w:val="16"/>
        </w:numPr>
        <w:rPr>
          <w:u w:val="none"/>
        </w:rPr>
      </w:pPr>
      <w:r w:rsidDel="00000000" w:rsidR="00000000" w:rsidRPr="00000000">
        <w:rPr>
          <w:rtl w:val="0"/>
        </w:rPr>
        <w:t xml:space="preserve">The physician is Roger</w:t>
      </w:r>
    </w:p>
    <w:p w:rsidR="00000000" w:rsidDel="00000000" w:rsidP="00000000" w:rsidRDefault="00000000" w:rsidRPr="00000000" w14:paraId="00000018">
      <w:pPr>
        <w:pageBreakBefore w:val="0"/>
        <w:numPr>
          <w:ilvl w:val="0"/>
          <w:numId w:val="16"/>
        </w:numPr>
        <w:rPr>
          <w:u w:val="none"/>
        </w:rPr>
      </w:pPr>
      <w:r w:rsidDel="00000000" w:rsidR="00000000" w:rsidRPr="00000000">
        <w:rPr>
          <w:rtl w:val="0"/>
        </w:rPr>
        <w:t xml:space="preserve">Hester thinks Roger’s medicine is to harm her and Pearl as revenge for cheating</w:t>
      </w:r>
    </w:p>
    <w:p w:rsidR="00000000" w:rsidDel="00000000" w:rsidP="00000000" w:rsidRDefault="00000000" w:rsidRPr="00000000" w14:paraId="00000019">
      <w:pPr>
        <w:pageBreakBefore w:val="0"/>
        <w:numPr>
          <w:ilvl w:val="0"/>
          <w:numId w:val="16"/>
        </w:numPr>
        <w:rPr>
          <w:u w:val="none"/>
        </w:rPr>
      </w:pPr>
      <w:r w:rsidDel="00000000" w:rsidR="00000000" w:rsidRPr="00000000">
        <w:rPr>
          <w:rtl w:val="0"/>
        </w:rPr>
        <w:t xml:space="preserve">Roger wants to protect Hester and Pearl and wants to revenge Pearl’s father</w:t>
      </w:r>
    </w:p>
    <w:p w:rsidR="00000000" w:rsidDel="00000000" w:rsidP="00000000" w:rsidRDefault="00000000" w:rsidRPr="00000000" w14:paraId="0000001A">
      <w:pPr>
        <w:pageBreakBefore w:val="0"/>
        <w:numPr>
          <w:ilvl w:val="0"/>
          <w:numId w:val="16"/>
        </w:numPr>
        <w:rPr>
          <w:u w:val="none"/>
        </w:rPr>
      </w:pPr>
      <w:r w:rsidDel="00000000" w:rsidR="00000000" w:rsidRPr="00000000">
        <w:rPr>
          <w:rtl w:val="0"/>
        </w:rPr>
        <w:t xml:space="preserve">Roger asks that Hester doesn’t reveal his identity, to protect his reputation, as being known as being married to an adulteress is bad rep</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Style w:val="Title"/>
        <w:pageBreakBefore w:val="0"/>
        <w:ind w:left="0" w:firstLine="0"/>
        <w:rPr/>
      </w:pPr>
      <w:bookmarkStart w:colFirst="0" w:colLast="0" w:name="_kbedur4gg4c1" w:id="4"/>
      <w:bookmarkEnd w:id="4"/>
      <w:r w:rsidDel="00000000" w:rsidR="00000000" w:rsidRPr="00000000">
        <w:rPr>
          <w:rtl w:val="0"/>
        </w:rPr>
        <w:t xml:space="preserve">5. Hester at Her Needle</w:t>
      </w:r>
    </w:p>
    <w:p w:rsidR="00000000" w:rsidDel="00000000" w:rsidP="00000000" w:rsidRDefault="00000000" w:rsidRPr="00000000" w14:paraId="0000001D">
      <w:pPr>
        <w:pageBreakBefore w:val="0"/>
        <w:numPr>
          <w:ilvl w:val="0"/>
          <w:numId w:val="9"/>
        </w:numPr>
        <w:rPr>
          <w:u w:val="none"/>
        </w:rPr>
      </w:pPr>
      <w:r w:rsidDel="00000000" w:rsidR="00000000" w:rsidRPr="00000000">
        <w:rPr>
          <w:rtl w:val="0"/>
        </w:rPr>
        <w:t xml:space="preserve">In a few months, Hester was released from prison</w:t>
      </w:r>
    </w:p>
    <w:p w:rsidR="00000000" w:rsidDel="00000000" w:rsidP="00000000" w:rsidRDefault="00000000" w:rsidRPr="00000000" w14:paraId="0000001E">
      <w:pPr>
        <w:pageBreakBefore w:val="0"/>
        <w:numPr>
          <w:ilvl w:val="0"/>
          <w:numId w:val="9"/>
        </w:numPr>
        <w:rPr>
          <w:u w:val="none"/>
        </w:rPr>
      </w:pPr>
      <w:r w:rsidDel="00000000" w:rsidR="00000000" w:rsidRPr="00000000">
        <w:rPr>
          <w:rtl w:val="0"/>
        </w:rPr>
        <w:t xml:space="preserve">Hester could leave Boston, but she chooses not to</w:t>
      </w:r>
    </w:p>
    <w:p w:rsidR="00000000" w:rsidDel="00000000" w:rsidP="00000000" w:rsidRDefault="00000000" w:rsidRPr="00000000" w14:paraId="0000001F">
      <w:pPr>
        <w:pageBreakBefore w:val="0"/>
        <w:numPr>
          <w:ilvl w:val="0"/>
          <w:numId w:val="9"/>
        </w:numPr>
        <w:rPr>
          <w:u w:val="none"/>
        </w:rPr>
      </w:pPr>
      <w:r w:rsidDel="00000000" w:rsidR="00000000" w:rsidRPr="00000000">
        <w:rPr>
          <w:rtl w:val="0"/>
        </w:rPr>
        <w:t xml:space="preserve">Hester lives in a house at the edge of the town, isolated.  She struggles with this isolation and shame for the rest of her life.  Everyone’s afraid of her</w:t>
      </w:r>
    </w:p>
    <w:p w:rsidR="00000000" w:rsidDel="00000000" w:rsidP="00000000" w:rsidRDefault="00000000" w:rsidRPr="00000000" w14:paraId="00000020">
      <w:pPr>
        <w:pageBreakBefore w:val="0"/>
        <w:numPr>
          <w:ilvl w:val="0"/>
          <w:numId w:val="9"/>
        </w:numPr>
        <w:rPr>
          <w:u w:val="none"/>
        </w:rPr>
      </w:pPr>
      <w:r w:rsidDel="00000000" w:rsidR="00000000" w:rsidRPr="00000000">
        <w:rPr>
          <w:rtl w:val="0"/>
        </w:rPr>
        <w:t xml:space="preserve">Hester could sustain herself and her child because of her talent.  She can produce beautiful clothing, that everyone used for every life event (except for marriages)</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Style w:val="Title"/>
        <w:pageBreakBefore w:val="0"/>
        <w:ind w:left="0" w:firstLine="0"/>
        <w:rPr/>
      </w:pPr>
      <w:bookmarkStart w:colFirst="0" w:colLast="0" w:name="_krhulaere3q0" w:id="5"/>
      <w:bookmarkEnd w:id="5"/>
      <w:r w:rsidDel="00000000" w:rsidR="00000000" w:rsidRPr="00000000">
        <w:rPr>
          <w:rtl w:val="0"/>
        </w:rPr>
        <w:t xml:space="preserve">6. Pearl</w:t>
      </w:r>
    </w:p>
    <w:p w:rsidR="00000000" w:rsidDel="00000000" w:rsidP="00000000" w:rsidRDefault="00000000" w:rsidRPr="00000000" w14:paraId="00000023">
      <w:pPr>
        <w:pageBreakBefore w:val="0"/>
        <w:numPr>
          <w:ilvl w:val="0"/>
          <w:numId w:val="23"/>
        </w:numPr>
        <w:rPr>
          <w:u w:val="none"/>
        </w:rPr>
      </w:pPr>
      <w:r w:rsidDel="00000000" w:rsidR="00000000" w:rsidRPr="00000000">
        <w:rPr>
          <w:rtl w:val="0"/>
        </w:rPr>
        <w:t xml:space="preserve">Hester’s child, born from sin, but appearance-wise looks flawless, beautiful, bright and lively</w:t>
      </w:r>
    </w:p>
    <w:p w:rsidR="00000000" w:rsidDel="00000000" w:rsidP="00000000" w:rsidRDefault="00000000" w:rsidRPr="00000000" w14:paraId="00000024">
      <w:pPr>
        <w:pageBreakBefore w:val="0"/>
        <w:numPr>
          <w:ilvl w:val="0"/>
          <w:numId w:val="23"/>
        </w:numPr>
        <w:rPr>
          <w:u w:val="none"/>
        </w:rPr>
      </w:pPr>
      <w:r w:rsidDel="00000000" w:rsidR="00000000" w:rsidRPr="00000000">
        <w:rPr>
          <w:rtl w:val="0"/>
        </w:rPr>
        <w:t xml:space="preserve">Named Pearl because Pearl cost Hester everything; she ended up in social isolation</w:t>
      </w:r>
    </w:p>
    <w:p w:rsidR="00000000" w:rsidDel="00000000" w:rsidP="00000000" w:rsidRDefault="00000000" w:rsidRPr="00000000" w14:paraId="00000025">
      <w:pPr>
        <w:pageBreakBefore w:val="0"/>
        <w:numPr>
          <w:ilvl w:val="0"/>
          <w:numId w:val="23"/>
        </w:numPr>
        <w:rPr>
          <w:u w:val="none"/>
        </w:rPr>
      </w:pPr>
      <w:r w:rsidDel="00000000" w:rsidR="00000000" w:rsidRPr="00000000">
        <w:rPr>
          <w:rtl w:val="0"/>
        </w:rPr>
        <w:t xml:space="preserve">Like Hester, Pearl doesn’t follow social norms (inheritance, affected by how people treat Hester and isolation), hard to make her do so, making others believe Pearl’s father is the devil.  Concerning and dangerous in a Puritan society</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Style w:val="Title"/>
        <w:pageBreakBefore w:val="0"/>
        <w:ind w:left="0" w:firstLine="0"/>
        <w:rPr/>
      </w:pPr>
      <w:bookmarkStart w:colFirst="0" w:colLast="0" w:name="_dhd2s4p0rzxc" w:id="6"/>
      <w:bookmarkEnd w:id="6"/>
      <w:r w:rsidDel="00000000" w:rsidR="00000000" w:rsidRPr="00000000">
        <w:rPr>
          <w:rtl w:val="0"/>
        </w:rPr>
        <w:t xml:space="preserve">7. The Governor’s Hall</w:t>
      </w:r>
    </w:p>
    <w:p w:rsidR="00000000" w:rsidDel="00000000" w:rsidP="00000000" w:rsidRDefault="00000000" w:rsidRPr="00000000" w14:paraId="00000028">
      <w:pPr>
        <w:pageBreakBefore w:val="0"/>
        <w:numPr>
          <w:ilvl w:val="0"/>
          <w:numId w:val="24"/>
        </w:numPr>
        <w:rPr>
          <w:u w:val="none"/>
        </w:rPr>
      </w:pPr>
      <w:r w:rsidDel="00000000" w:rsidR="00000000" w:rsidRPr="00000000">
        <w:rPr>
          <w:rtl w:val="0"/>
        </w:rPr>
        <w:t xml:space="preserve">Hester pays a visit to the governor’s house to deliver a pair of gloves, and to ask about what will happen to Pearl</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Style w:val="Title"/>
        <w:pageBreakBefore w:val="0"/>
        <w:ind w:left="0" w:firstLine="0"/>
        <w:rPr/>
      </w:pPr>
      <w:bookmarkStart w:colFirst="0" w:colLast="0" w:name="_frr3zg6tvn8z" w:id="7"/>
      <w:bookmarkEnd w:id="7"/>
      <w:r w:rsidDel="00000000" w:rsidR="00000000" w:rsidRPr="00000000">
        <w:rPr>
          <w:rtl w:val="0"/>
        </w:rPr>
        <w:t xml:space="preserve">8. The Elf-Child and the Minister</w:t>
      </w:r>
    </w:p>
    <w:p w:rsidR="00000000" w:rsidDel="00000000" w:rsidP="00000000" w:rsidRDefault="00000000" w:rsidRPr="00000000" w14:paraId="0000002B">
      <w:pPr>
        <w:pageBreakBefore w:val="0"/>
        <w:numPr>
          <w:ilvl w:val="0"/>
          <w:numId w:val="10"/>
        </w:numPr>
        <w:rPr>
          <w:u w:val="none"/>
        </w:rPr>
      </w:pPr>
      <w:r w:rsidDel="00000000" w:rsidR="00000000" w:rsidRPr="00000000">
        <w:rPr>
          <w:rtl w:val="0"/>
        </w:rPr>
        <w:t xml:space="preserve">Governor Bellingham is accompanied by Roger Chillingworth, Reverend Wilson, and Reverend Dimmesdale at the house</w:t>
      </w:r>
    </w:p>
    <w:p w:rsidR="00000000" w:rsidDel="00000000" w:rsidP="00000000" w:rsidRDefault="00000000" w:rsidRPr="00000000" w14:paraId="0000002C">
      <w:pPr>
        <w:pageBreakBefore w:val="0"/>
        <w:numPr>
          <w:ilvl w:val="0"/>
          <w:numId w:val="10"/>
        </w:numPr>
        <w:rPr>
          <w:u w:val="none"/>
        </w:rPr>
      </w:pPr>
      <w:r w:rsidDel="00000000" w:rsidR="00000000" w:rsidRPr="00000000">
        <w:rPr>
          <w:rtl w:val="0"/>
        </w:rPr>
        <w:t xml:space="preserve">Bellingham questions Hester why she should keep Pearl</w:t>
      </w:r>
    </w:p>
    <w:p w:rsidR="00000000" w:rsidDel="00000000" w:rsidP="00000000" w:rsidRDefault="00000000" w:rsidRPr="00000000" w14:paraId="0000002D">
      <w:pPr>
        <w:pageBreakBefore w:val="0"/>
        <w:numPr>
          <w:ilvl w:val="0"/>
          <w:numId w:val="10"/>
        </w:numPr>
        <w:rPr>
          <w:u w:val="none"/>
        </w:rPr>
      </w:pPr>
      <w:r w:rsidDel="00000000" w:rsidR="00000000" w:rsidRPr="00000000">
        <w:rPr>
          <w:rtl w:val="0"/>
        </w:rPr>
        <w:t xml:space="preserve">Hester replies that she can teach Pearl an important lesson based on her shame</w:t>
      </w:r>
    </w:p>
    <w:p w:rsidR="00000000" w:rsidDel="00000000" w:rsidP="00000000" w:rsidRDefault="00000000" w:rsidRPr="00000000" w14:paraId="0000002E">
      <w:pPr>
        <w:pageBreakBefore w:val="0"/>
        <w:numPr>
          <w:ilvl w:val="0"/>
          <w:numId w:val="10"/>
        </w:numPr>
        <w:rPr>
          <w:u w:val="none"/>
        </w:rPr>
      </w:pPr>
      <w:r w:rsidDel="00000000" w:rsidR="00000000" w:rsidRPr="00000000">
        <w:rPr>
          <w:rtl w:val="0"/>
        </w:rPr>
        <w:t xml:space="preserve">Bellingham asks Wilson to test Pearl to make sure she’s up to snuff for her age (that is, religious understanding-wise)</w:t>
      </w:r>
    </w:p>
    <w:p w:rsidR="00000000" w:rsidDel="00000000" w:rsidP="00000000" w:rsidRDefault="00000000" w:rsidRPr="00000000" w14:paraId="0000002F">
      <w:pPr>
        <w:pageBreakBefore w:val="0"/>
        <w:numPr>
          <w:ilvl w:val="0"/>
          <w:numId w:val="10"/>
        </w:numPr>
        <w:rPr>
          <w:u w:val="none"/>
        </w:rPr>
      </w:pPr>
      <w:r w:rsidDel="00000000" w:rsidR="00000000" w:rsidRPr="00000000">
        <w:rPr>
          <w:rtl w:val="0"/>
        </w:rPr>
        <w:t xml:space="preserve">The child appears afraid of the minister</w:t>
      </w:r>
    </w:p>
    <w:p w:rsidR="00000000" w:rsidDel="00000000" w:rsidP="00000000" w:rsidRDefault="00000000" w:rsidRPr="00000000" w14:paraId="00000030">
      <w:pPr>
        <w:pageBreakBefore w:val="0"/>
        <w:numPr>
          <w:ilvl w:val="0"/>
          <w:numId w:val="10"/>
        </w:numPr>
        <w:rPr>
          <w:u w:val="none"/>
        </w:rPr>
      </w:pPr>
      <w:r w:rsidDel="00000000" w:rsidR="00000000" w:rsidRPr="00000000">
        <w:rPr>
          <w:rtl w:val="0"/>
        </w:rPr>
        <w:t xml:space="preserve">Pearl felt like misbehaving, so she made up a bunch of wild answers</w:t>
      </w:r>
    </w:p>
    <w:p w:rsidR="00000000" w:rsidDel="00000000" w:rsidP="00000000" w:rsidRDefault="00000000" w:rsidRPr="00000000" w14:paraId="00000031">
      <w:pPr>
        <w:pageBreakBefore w:val="0"/>
        <w:numPr>
          <w:ilvl w:val="0"/>
          <w:numId w:val="10"/>
        </w:numPr>
        <w:rPr>
          <w:u w:val="none"/>
        </w:rPr>
      </w:pPr>
      <w:r w:rsidDel="00000000" w:rsidR="00000000" w:rsidRPr="00000000">
        <w:rPr>
          <w:rtl w:val="0"/>
        </w:rPr>
        <w:t xml:space="preserve">Pearl failed the test.  The government plans to take Pearl away from Hester to give her to a better caretaker</w:t>
      </w:r>
    </w:p>
    <w:p w:rsidR="00000000" w:rsidDel="00000000" w:rsidP="00000000" w:rsidRDefault="00000000" w:rsidRPr="00000000" w14:paraId="00000032">
      <w:pPr>
        <w:pageBreakBefore w:val="0"/>
        <w:numPr>
          <w:ilvl w:val="0"/>
          <w:numId w:val="10"/>
        </w:numPr>
        <w:rPr>
          <w:u w:val="none"/>
        </w:rPr>
      </w:pPr>
      <w:r w:rsidDel="00000000" w:rsidR="00000000" w:rsidRPr="00000000">
        <w:rPr>
          <w:rtl w:val="0"/>
        </w:rPr>
        <w:t xml:space="preserve">Hester defends to death her right to Pearl’s custody</w:t>
      </w:r>
    </w:p>
    <w:p w:rsidR="00000000" w:rsidDel="00000000" w:rsidP="00000000" w:rsidRDefault="00000000" w:rsidRPr="00000000" w14:paraId="00000033">
      <w:pPr>
        <w:pageBreakBefore w:val="0"/>
        <w:numPr>
          <w:ilvl w:val="0"/>
          <w:numId w:val="10"/>
        </w:numPr>
        <w:rPr>
          <w:u w:val="none"/>
        </w:rPr>
      </w:pPr>
      <w:r w:rsidDel="00000000" w:rsidR="00000000" w:rsidRPr="00000000">
        <w:rPr>
          <w:rtl w:val="0"/>
        </w:rPr>
        <w:t xml:space="preserve">Hester calls on Dimmesdale to defend her rights to Pearl’s custody</w:t>
      </w:r>
    </w:p>
    <w:p w:rsidR="00000000" w:rsidDel="00000000" w:rsidP="00000000" w:rsidRDefault="00000000" w:rsidRPr="00000000" w14:paraId="00000034">
      <w:pPr>
        <w:pageBreakBefore w:val="0"/>
        <w:numPr>
          <w:ilvl w:val="0"/>
          <w:numId w:val="10"/>
        </w:numPr>
        <w:rPr>
          <w:u w:val="none"/>
        </w:rPr>
      </w:pPr>
      <w:r w:rsidDel="00000000" w:rsidR="00000000" w:rsidRPr="00000000">
        <w:rPr>
          <w:rtl w:val="0"/>
        </w:rPr>
        <w:t xml:space="preserve">Dimmesdale defends Hester.  He says God intended for Hester to have Pearl, as only the mother knows the child the best.  Also, since God intended it, calling Hester’s custody of Pearl wrong means calling God a sinner.  God intends for Pearl to be both a blessing (to protect Hester from further sinning) and a curse (to remind Hester of her shame)</w:t>
      </w:r>
    </w:p>
    <w:p w:rsidR="00000000" w:rsidDel="00000000" w:rsidP="00000000" w:rsidRDefault="00000000" w:rsidRPr="00000000" w14:paraId="00000035">
      <w:pPr>
        <w:pageBreakBefore w:val="0"/>
        <w:numPr>
          <w:ilvl w:val="0"/>
          <w:numId w:val="10"/>
        </w:numPr>
        <w:rPr>
          <w:u w:val="none"/>
        </w:rPr>
      </w:pPr>
      <w:r w:rsidDel="00000000" w:rsidR="00000000" w:rsidRPr="00000000">
        <w:rPr>
          <w:rtl w:val="0"/>
        </w:rPr>
        <w:t xml:space="preserve">Government agrees to let Hester keep Pearl, contingent that Pearl goes to school and church</w:t>
      </w:r>
    </w:p>
    <w:p w:rsidR="00000000" w:rsidDel="00000000" w:rsidP="00000000" w:rsidRDefault="00000000" w:rsidRPr="00000000" w14:paraId="00000036">
      <w:pPr>
        <w:pageBreakBefore w:val="0"/>
        <w:numPr>
          <w:ilvl w:val="0"/>
          <w:numId w:val="10"/>
        </w:numPr>
        <w:rPr>
          <w:u w:val="none"/>
        </w:rPr>
      </w:pPr>
      <w:r w:rsidDel="00000000" w:rsidR="00000000" w:rsidRPr="00000000">
        <w:rPr>
          <w:rtl w:val="0"/>
        </w:rPr>
        <w:t xml:space="preserve">Pearl then runs to hug Dimmesdale</w:t>
      </w:r>
    </w:p>
    <w:p w:rsidR="00000000" w:rsidDel="00000000" w:rsidP="00000000" w:rsidRDefault="00000000" w:rsidRPr="00000000" w14:paraId="00000037">
      <w:pPr>
        <w:pageBreakBefore w:val="0"/>
        <w:numPr>
          <w:ilvl w:val="0"/>
          <w:numId w:val="10"/>
        </w:numPr>
        <w:rPr>
          <w:u w:val="none"/>
        </w:rPr>
      </w:pPr>
      <w:r w:rsidDel="00000000" w:rsidR="00000000" w:rsidRPr="00000000">
        <w:rPr>
          <w:rtl w:val="0"/>
        </w:rPr>
        <w:t xml:space="preserve">Chillingworth gets suspicious, asks to reopen an investigation into who Pearl’s father is</w:t>
      </w:r>
    </w:p>
    <w:p w:rsidR="00000000" w:rsidDel="00000000" w:rsidP="00000000" w:rsidRDefault="00000000" w:rsidRPr="00000000" w14:paraId="00000038">
      <w:pPr>
        <w:pageBreakBefore w:val="0"/>
        <w:numPr>
          <w:ilvl w:val="0"/>
          <w:numId w:val="10"/>
        </w:numPr>
        <w:rPr>
          <w:u w:val="none"/>
        </w:rPr>
      </w:pPr>
      <w:r w:rsidDel="00000000" w:rsidR="00000000" w:rsidRPr="00000000">
        <w:rPr>
          <w:rtl w:val="0"/>
        </w:rPr>
        <w:t xml:space="preserve">Dimmesdale suggests that they don’t investigate unless God says otherwise</w:t>
      </w:r>
    </w:p>
    <w:p w:rsidR="00000000" w:rsidDel="00000000" w:rsidP="00000000" w:rsidRDefault="00000000" w:rsidRPr="00000000" w14:paraId="00000039">
      <w:pPr>
        <w:pageBreakBefore w:val="0"/>
        <w:numPr>
          <w:ilvl w:val="0"/>
          <w:numId w:val="10"/>
        </w:numPr>
        <w:rPr>
          <w:u w:val="none"/>
        </w:rPr>
      </w:pPr>
      <w:r w:rsidDel="00000000" w:rsidR="00000000" w:rsidRPr="00000000">
        <w:rPr>
          <w:rtl w:val="0"/>
        </w:rPr>
        <w:t xml:space="preserve">Outside Bellingham’s house, his sister, a witch named Mistress Hibbins, asks Hester if she wants to sign up with the devil.  Hester denies as she doesn’t want bad influence for Pearl</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Style w:val="Title"/>
        <w:pageBreakBefore w:val="0"/>
        <w:ind w:left="0" w:firstLine="0"/>
        <w:rPr/>
      </w:pPr>
      <w:bookmarkStart w:colFirst="0" w:colLast="0" w:name="_u2kqntgqq9ec" w:id="8"/>
      <w:bookmarkEnd w:id="8"/>
      <w:r w:rsidDel="00000000" w:rsidR="00000000" w:rsidRPr="00000000">
        <w:rPr>
          <w:rtl w:val="0"/>
        </w:rPr>
        <w:t xml:space="preserve">9: The Leech</w:t>
      </w:r>
    </w:p>
    <w:p w:rsidR="00000000" w:rsidDel="00000000" w:rsidP="00000000" w:rsidRDefault="00000000" w:rsidRPr="00000000" w14:paraId="0000003C">
      <w:pPr>
        <w:pageBreakBefore w:val="0"/>
        <w:numPr>
          <w:ilvl w:val="0"/>
          <w:numId w:val="20"/>
        </w:numPr>
        <w:rPr>
          <w:u w:val="none"/>
        </w:rPr>
      </w:pPr>
      <w:r w:rsidDel="00000000" w:rsidR="00000000" w:rsidRPr="00000000">
        <w:rPr>
          <w:rtl w:val="0"/>
        </w:rPr>
        <w:t xml:space="preserve">Chillingworth arrived in Boston using a fake name to hide his past </w:t>
      </w:r>
    </w:p>
    <w:p w:rsidR="00000000" w:rsidDel="00000000" w:rsidP="00000000" w:rsidRDefault="00000000" w:rsidRPr="00000000" w14:paraId="0000003D">
      <w:pPr>
        <w:pageBreakBefore w:val="0"/>
        <w:numPr>
          <w:ilvl w:val="0"/>
          <w:numId w:val="20"/>
        </w:numPr>
        <w:rPr>
          <w:u w:val="none"/>
        </w:rPr>
      </w:pPr>
      <w:r w:rsidDel="00000000" w:rsidR="00000000" w:rsidRPr="00000000">
        <w:rPr>
          <w:rtl w:val="0"/>
        </w:rPr>
        <w:t xml:space="preserve">He was well knowledged in European sciences and know about herbs and stuff since he was captured and lived with Natives for a bit</w:t>
      </w:r>
    </w:p>
    <w:p w:rsidR="00000000" w:rsidDel="00000000" w:rsidP="00000000" w:rsidRDefault="00000000" w:rsidRPr="00000000" w14:paraId="0000003E">
      <w:pPr>
        <w:pageBreakBefore w:val="0"/>
        <w:numPr>
          <w:ilvl w:val="0"/>
          <w:numId w:val="20"/>
        </w:numPr>
        <w:rPr>
          <w:u w:val="none"/>
        </w:rPr>
      </w:pPr>
      <w:r w:rsidDel="00000000" w:rsidR="00000000" w:rsidRPr="00000000">
        <w:rPr>
          <w:rtl w:val="0"/>
        </w:rPr>
        <w:t xml:space="preserve">Boston received him as a doctor, right at a time when Dimmesdale appears to start falling ill and medical care was rare.  Everyone was hopeful</w:t>
      </w:r>
    </w:p>
    <w:p w:rsidR="00000000" w:rsidDel="00000000" w:rsidP="00000000" w:rsidRDefault="00000000" w:rsidRPr="00000000" w14:paraId="0000003F">
      <w:pPr>
        <w:pageBreakBefore w:val="0"/>
        <w:numPr>
          <w:ilvl w:val="0"/>
          <w:numId w:val="20"/>
        </w:numPr>
        <w:rPr>
          <w:u w:val="none"/>
        </w:rPr>
      </w:pPr>
      <w:r w:rsidDel="00000000" w:rsidR="00000000" w:rsidRPr="00000000">
        <w:rPr>
          <w:rtl w:val="0"/>
        </w:rPr>
        <w:t xml:space="preserve">Dimmesdale became Chillingworth’s religious advisor and Chillingworth become Dimmesdale’s doctor.  They lived together</w:t>
      </w:r>
    </w:p>
    <w:p w:rsidR="00000000" w:rsidDel="00000000" w:rsidP="00000000" w:rsidRDefault="00000000" w:rsidRPr="00000000" w14:paraId="00000040">
      <w:pPr>
        <w:pageBreakBefore w:val="0"/>
        <w:numPr>
          <w:ilvl w:val="0"/>
          <w:numId w:val="20"/>
        </w:numPr>
        <w:rPr>
          <w:u w:val="none"/>
        </w:rPr>
      </w:pPr>
      <w:r w:rsidDel="00000000" w:rsidR="00000000" w:rsidRPr="00000000">
        <w:rPr>
          <w:rtl w:val="0"/>
        </w:rPr>
        <w:t xml:space="preserve">Science and religion are radically opposite ideas and they enjoyed exchanging different perspectives on many issues</w:t>
      </w:r>
    </w:p>
    <w:p w:rsidR="00000000" w:rsidDel="00000000" w:rsidP="00000000" w:rsidRDefault="00000000" w:rsidRPr="00000000" w14:paraId="00000041">
      <w:pPr>
        <w:pageBreakBefore w:val="0"/>
        <w:numPr>
          <w:ilvl w:val="0"/>
          <w:numId w:val="20"/>
        </w:numPr>
        <w:rPr>
          <w:u w:val="none"/>
        </w:rPr>
      </w:pPr>
      <w:r w:rsidDel="00000000" w:rsidR="00000000" w:rsidRPr="00000000">
        <w:rPr>
          <w:rtl w:val="0"/>
        </w:rPr>
        <w:t xml:space="preserve">Chillingworth believes that the spirit and the body are interconnected, so he investigates all aspects of Dimmesdale’s life to search for the diagnosis</w:t>
      </w:r>
    </w:p>
    <w:p w:rsidR="00000000" w:rsidDel="00000000" w:rsidP="00000000" w:rsidRDefault="00000000" w:rsidRPr="00000000" w14:paraId="00000042">
      <w:pPr>
        <w:pageBreakBefore w:val="0"/>
        <w:numPr>
          <w:ilvl w:val="0"/>
          <w:numId w:val="20"/>
        </w:numPr>
        <w:rPr>
          <w:u w:val="none"/>
        </w:rPr>
      </w:pPr>
      <w:r w:rsidDel="00000000" w:rsidR="00000000" w:rsidRPr="00000000">
        <w:rPr>
          <w:rtl w:val="0"/>
        </w:rPr>
        <w:t xml:space="preserve">Chillingworth is suspicious that Dimmesdale is hiding something</w:t>
      </w:r>
    </w:p>
    <w:p w:rsidR="00000000" w:rsidDel="00000000" w:rsidP="00000000" w:rsidRDefault="00000000" w:rsidRPr="00000000" w14:paraId="00000043">
      <w:pPr>
        <w:pageBreakBefore w:val="0"/>
        <w:numPr>
          <w:ilvl w:val="0"/>
          <w:numId w:val="20"/>
        </w:numPr>
        <w:rPr>
          <w:u w:val="none"/>
        </w:rPr>
      </w:pPr>
      <w:r w:rsidDel="00000000" w:rsidR="00000000" w:rsidRPr="00000000">
        <w:rPr>
          <w:rtl w:val="0"/>
        </w:rPr>
        <w:t xml:space="preserve">Dimmesdale doesn’t want to marry</w:t>
      </w:r>
    </w:p>
    <w:p w:rsidR="00000000" w:rsidDel="00000000" w:rsidP="00000000" w:rsidRDefault="00000000" w:rsidRPr="00000000" w14:paraId="00000044">
      <w:pPr>
        <w:pageBreakBefore w:val="0"/>
        <w:numPr>
          <w:ilvl w:val="0"/>
          <w:numId w:val="20"/>
        </w:numPr>
        <w:rPr>
          <w:u w:val="none"/>
        </w:rPr>
      </w:pPr>
      <w:r w:rsidDel="00000000" w:rsidR="00000000" w:rsidRPr="00000000">
        <w:rPr>
          <w:rtl w:val="0"/>
        </w:rPr>
        <w:t xml:space="preserve">They lived next to a graveyard</w:t>
      </w:r>
    </w:p>
    <w:p w:rsidR="00000000" w:rsidDel="00000000" w:rsidP="00000000" w:rsidRDefault="00000000" w:rsidRPr="00000000" w14:paraId="00000045">
      <w:pPr>
        <w:pageBreakBefore w:val="0"/>
        <w:numPr>
          <w:ilvl w:val="0"/>
          <w:numId w:val="20"/>
        </w:numPr>
        <w:rPr>
          <w:u w:val="none"/>
        </w:rPr>
      </w:pPr>
      <w:r w:rsidDel="00000000" w:rsidR="00000000" w:rsidRPr="00000000">
        <w:rPr>
          <w:rtl w:val="0"/>
        </w:rPr>
        <w:t xml:space="preserve">Dimmesdale’s side of the house was filled with religious stuff</w:t>
      </w:r>
    </w:p>
    <w:p w:rsidR="00000000" w:rsidDel="00000000" w:rsidP="00000000" w:rsidRDefault="00000000" w:rsidRPr="00000000" w14:paraId="00000046">
      <w:pPr>
        <w:pageBreakBefore w:val="0"/>
        <w:numPr>
          <w:ilvl w:val="0"/>
          <w:numId w:val="20"/>
        </w:numPr>
        <w:rPr>
          <w:u w:val="none"/>
        </w:rPr>
      </w:pPr>
      <w:r w:rsidDel="00000000" w:rsidR="00000000" w:rsidRPr="00000000">
        <w:rPr>
          <w:rtl w:val="0"/>
        </w:rPr>
        <w:t xml:space="preserve">Chillingworth’s side of the house was a modern (for the day) lab</w:t>
      </w:r>
    </w:p>
    <w:p w:rsidR="00000000" w:rsidDel="00000000" w:rsidP="00000000" w:rsidRDefault="00000000" w:rsidRPr="00000000" w14:paraId="00000047">
      <w:pPr>
        <w:pageBreakBefore w:val="0"/>
        <w:numPr>
          <w:ilvl w:val="0"/>
          <w:numId w:val="20"/>
        </w:numPr>
        <w:rPr>
          <w:u w:val="none"/>
        </w:rPr>
      </w:pPr>
      <w:r w:rsidDel="00000000" w:rsidR="00000000" w:rsidRPr="00000000">
        <w:rPr>
          <w:rtl w:val="0"/>
        </w:rPr>
        <w:t xml:space="preserve">They watch and learn from each other’s activities</w:t>
      </w:r>
    </w:p>
    <w:p w:rsidR="00000000" w:rsidDel="00000000" w:rsidP="00000000" w:rsidRDefault="00000000" w:rsidRPr="00000000" w14:paraId="00000048">
      <w:pPr>
        <w:pageBreakBefore w:val="0"/>
        <w:numPr>
          <w:ilvl w:val="0"/>
          <w:numId w:val="20"/>
        </w:numPr>
        <w:rPr>
          <w:u w:val="none"/>
        </w:rPr>
      </w:pPr>
      <w:r w:rsidDel="00000000" w:rsidR="00000000" w:rsidRPr="00000000">
        <w:rPr>
          <w:rtl w:val="0"/>
        </w:rPr>
        <w:t xml:space="preserve">Some people recognize Chillingworth as a murderer under another name back in London.  They think that instead of healing Dimmesdale, he’s a devil looking to kill Dimmesdale</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Style w:val="Title"/>
        <w:pageBreakBefore w:val="0"/>
        <w:ind w:left="0" w:firstLine="0"/>
        <w:rPr/>
      </w:pPr>
      <w:bookmarkStart w:colFirst="0" w:colLast="0" w:name="_jtc5c63uyqm3" w:id="9"/>
      <w:bookmarkEnd w:id="9"/>
      <w:r w:rsidDel="00000000" w:rsidR="00000000" w:rsidRPr="00000000">
        <w:rPr>
          <w:rtl w:val="0"/>
        </w:rPr>
        <w:t xml:space="preserve">10: The Leech and His Patient</w:t>
      </w:r>
    </w:p>
    <w:p w:rsidR="00000000" w:rsidDel="00000000" w:rsidP="00000000" w:rsidRDefault="00000000" w:rsidRPr="00000000" w14:paraId="0000004B">
      <w:pPr>
        <w:pageBreakBefore w:val="0"/>
        <w:numPr>
          <w:ilvl w:val="0"/>
          <w:numId w:val="18"/>
        </w:numPr>
        <w:rPr>
          <w:u w:val="none"/>
        </w:rPr>
      </w:pPr>
      <w:r w:rsidDel="00000000" w:rsidR="00000000" w:rsidRPr="00000000">
        <w:rPr>
          <w:rtl w:val="0"/>
        </w:rPr>
        <w:t xml:space="preserve">Chillingworth works tirelessly, still unable to diagnose Dimmesdale</w:t>
      </w:r>
    </w:p>
    <w:p w:rsidR="00000000" w:rsidDel="00000000" w:rsidP="00000000" w:rsidRDefault="00000000" w:rsidRPr="00000000" w14:paraId="0000004C">
      <w:pPr>
        <w:pageBreakBefore w:val="0"/>
        <w:numPr>
          <w:ilvl w:val="0"/>
          <w:numId w:val="18"/>
        </w:numPr>
        <w:rPr>
          <w:u w:val="none"/>
        </w:rPr>
      </w:pPr>
      <w:r w:rsidDel="00000000" w:rsidR="00000000" w:rsidRPr="00000000">
        <w:rPr>
          <w:rtl w:val="0"/>
        </w:rPr>
        <w:t xml:space="preserve">Dimmesdale develops trust issues</w:t>
      </w:r>
    </w:p>
    <w:p w:rsidR="00000000" w:rsidDel="00000000" w:rsidP="00000000" w:rsidRDefault="00000000" w:rsidRPr="00000000" w14:paraId="0000004D">
      <w:pPr>
        <w:pageBreakBefore w:val="0"/>
        <w:numPr>
          <w:ilvl w:val="0"/>
          <w:numId w:val="18"/>
        </w:numPr>
        <w:rPr>
          <w:u w:val="none"/>
        </w:rPr>
      </w:pPr>
      <w:r w:rsidDel="00000000" w:rsidR="00000000" w:rsidRPr="00000000">
        <w:rPr>
          <w:rtl w:val="0"/>
        </w:rPr>
        <w:t xml:space="preserve">Chillingworth studies some dark plants he picked from the graveyard</w:t>
      </w:r>
    </w:p>
    <w:p w:rsidR="00000000" w:rsidDel="00000000" w:rsidP="00000000" w:rsidRDefault="00000000" w:rsidRPr="00000000" w14:paraId="0000004E">
      <w:pPr>
        <w:pageBreakBefore w:val="0"/>
        <w:numPr>
          <w:ilvl w:val="0"/>
          <w:numId w:val="18"/>
        </w:numPr>
        <w:rPr>
          <w:u w:val="none"/>
        </w:rPr>
      </w:pPr>
      <w:r w:rsidDel="00000000" w:rsidR="00000000" w:rsidRPr="00000000">
        <w:rPr>
          <w:rtl w:val="0"/>
        </w:rPr>
        <w:t xml:space="preserve">Dimmesdale questions Chillingworth, and Chillingworth believes that that plant represents a buried person’s sins</w:t>
      </w:r>
    </w:p>
    <w:p w:rsidR="00000000" w:rsidDel="00000000" w:rsidP="00000000" w:rsidRDefault="00000000" w:rsidRPr="00000000" w14:paraId="0000004F">
      <w:pPr>
        <w:pageBreakBefore w:val="0"/>
        <w:numPr>
          <w:ilvl w:val="0"/>
          <w:numId w:val="18"/>
        </w:numPr>
        <w:rPr>
          <w:u w:val="none"/>
        </w:rPr>
      </w:pPr>
      <w:r w:rsidDel="00000000" w:rsidR="00000000" w:rsidRPr="00000000">
        <w:rPr>
          <w:rtl w:val="0"/>
        </w:rPr>
        <w:t xml:space="preserve">Dimmesdale and Chillingworth gets into a hostile discussion about secrets and sins</w:t>
      </w:r>
    </w:p>
    <w:p w:rsidR="00000000" w:rsidDel="00000000" w:rsidP="00000000" w:rsidRDefault="00000000" w:rsidRPr="00000000" w14:paraId="00000050">
      <w:pPr>
        <w:pageBreakBefore w:val="0"/>
        <w:numPr>
          <w:ilvl w:val="0"/>
          <w:numId w:val="18"/>
        </w:numPr>
        <w:rPr>
          <w:u w:val="none"/>
        </w:rPr>
      </w:pPr>
      <w:r w:rsidDel="00000000" w:rsidR="00000000" w:rsidRPr="00000000">
        <w:rPr>
          <w:rtl w:val="0"/>
        </w:rPr>
        <w:t xml:space="preserve">Hester and Pearl then passes by playing around in the graveyard</w:t>
      </w:r>
    </w:p>
    <w:p w:rsidR="00000000" w:rsidDel="00000000" w:rsidP="00000000" w:rsidRDefault="00000000" w:rsidRPr="00000000" w14:paraId="00000051">
      <w:pPr>
        <w:pageBreakBefore w:val="0"/>
        <w:numPr>
          <w:ilvl w:val="0"/>
          <w:numId w:val="18"/>
        </w:numPr>
        <w:rPr>
          <w:u w:val="none"/>
        </w:rPr>
      </w:pPr>
      <w:r w:rsidDel="00000000" w:rsidR="00000000" w:rsidRPr="00000000">
        <w:rPr>
          <w:rtl w:val="0"/>
        </w:rPr>
        <w:t xml:space="preserve">Chillingworth gets suspicious and explicitly asks Dimmesdale if he’s hiding a sin</w:t>
      </w:r>
    </w:p>
    <w:p w:rsidR="00000000" w:rsidDel="00000000" w:rsidP="00000000" w:rsidRDefault="00000000" w:rsidRPr="00000000" w14:paraId="00000052">
      <w:pPr>
        <w:pageBreakBefore w:val="0"/>
        <w:numPr>
          <w:ilvl w:val="0"/>
          <w:numId w:val="18"/>
        </w:numPr>
        <w:rPr>
          <w:u w:val="none"/>
        </w:rPr>
      </w:pPr>
      <w:r w:rsidDel="00000000" w:rsidR="00000000" w:rsidRPr="00000000">
        <w:rPr>
          <w:rtl w:val="0"/>
        </w:rPr>
        <w:t xml:space="preserve">Dimmesdale spits back that that’s a religious matter and is outside Chillingworth’s medical vocation, thus is none of his business and storms out</w:t>
      </w:r>
    </w:p>
    <w:p w:rsidR="00000000" w:rsidDel="00000000" w:rsidP="00000000" w:rsidRDefault="00000000" w:rsidRPr="00000000" w14:paraId="00000053">
      <w:pPr>
        <w:pageBreakBefore w:val="0"/>
        <w:numPr>
          <w:ilvl w:val="0"/>
          <w:numId w:val="18"/>
        </w:numPr>
        <w:rPr>
          <w:u w:val="none"/>
        </w:rPr>
      </w:pPr>
      <w:r w:rsidDel="00000000" w:rsidR="00000000" w:rsidRPr="00000000">
        <w:rPr>
          <w:rtl w:val="0"/>
        </w:rPr>
        <w:t xml:space="preserve">They became friends again after a few hours</w:t>
      </w:r>
    </w:p>
    <w:p w:rsidR="00000000" w:rsidDel="00000000" w:rsidP="00000000" w:rsidRDefault="00000000" w:rsidRPr="00000000" w14:paraId="00000054">
      <w:pPr>
        <w:pageBreakBefore w:val="0"/>
        <w:numPr>
          <w:ilvl w:val="0"/>
          <w:numId w:val="18"/>
        </w:numPr>
        <w:rPr>
          <w:u w:val="none"/>
        </w:rPr>
      </w:pPr>
      <w:r w:rsidDel="00000000" w:rsidR="00000000" w:rsidRPr="00000000">
        <w:rPr>
          <w:rtl w:val="0"/>
        </w:rPr>
        <w:t xml:space="preserve">One day, as Dimmesdale is sleeping, Chillingworth notices a red A scratched on Dimmesdale’s chest</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Style w:val="Title"/>
        <w:pageBreakBefore w:val="0"/>
        <w:ind w:left="0" w:firstLine="0"/>
        <w:rPr/>
      </w:pPr>
      <w:bookmarkStart w:colFirst="0" w:colLast="0" w:name="_9kmtnd8yzmz9" w:id="10"/>
      <w:bookmarkEnd w:id="10"/>
      <w:r w:rsidDel="00000000" w:rsidR="00000000" w:rsidRPr="00000000">
        <w:rPr>
          <w:rtl w:val="0"/>
        </w:rPr>
        <w:t xml:space="preserve">11: The Interior of a Heart</w:t>
      </w:r>
    </w:p>
    <w:p w:rsidR="00000000" w:rsidDel="00000000" w:rsidP="00000000" w:rsidRDefault="00000000" w:rsidRPr="00000000" w14:paraId="00000057">
      <w:pPr>
        <w:pageBreakBefore w:val="0"/>
        <w:numPr>
          <w:ilvl w:val="0"/>
          <w:numId w:val="7"/>
        </w:numPr>
        <w:rPr>
          <w:u w:val="none"/>
        </w:rPr>
      </w:pPr>
      <w:r w:rsidDel="00000000" w:rsidR="00000000" w:rsidRPr="00000000">
        <w:rPr>
          <w:rtl w:val="0"/>
        </w:rPr>
        <w:t xml:space="preserve">Following his discovery, Chillingworth mentally tortures Dimmesdale</w:t>
      </w:r>
    </w:p>
    <w:p w:rsidR="00000000" w:rsidDel="00000000" w:rsidP="00000000" w:rsidRDefault="00000000" w:rsidRPr="00000000" w14:paraId="00000058">
      <w:pPr>
        <w:pageBreakBefore w:val="0"/>
        <w:numPr>
          <w:ilvl w:val="0"/>
          <w:numId w:val="7"/>
        </w:numPr>
        <w:rPr>
          <w:u w:val="none"/>
        </w:rPr>
      </w:pPr>
      <w:r w:rsidDel="00000000" w:rsidR="00000000" w:rsidRPr="00000000">
        <w:rPr>
          <w:rtl w:val="0"/>
        </w:rPr>
        <w:t xml:space="preserve">Dimmesdale becomes suspicious of Chillingworth</w:t>
      </w:r>
    </w:p>
    <w:p w:rsidR="00000000" w:rsidDel="00000000" w:rsidP="00000000" w:rsidRDefault="00000000" w:rsidRPr="00000000" w14:paraId="00000059">
      <w:pPr>
        <w:pageBreakBefore w:val="0"/>
        <w:numPr>
          <w:ilvl w:val="0"/>
          <w:numId w:val="7"/>
        </w:numPr>
        <w:rPr>
          <w:u w:val="none"/>
        </w:rPr>
      </w:pPr>
      <w:r w:rsidDel="00000000" w:rsidR="00000000" w:rsidRPr="00000000">
        <w:rPr>
          <w:rtl w:val="0"/>
        </w:rPr>
        <w:t xml:space="preserve">Dimmesdale’s struggles help him connect to others </w:t>
      </w:r>
    </w:p>
    <w:p w:rsidR="00000000" w:rsidDel="00000000" w:rsidP="00000000" w:rsidRDefault="00000000" w:rsidRPr="00000000" w14:paraId="0000005A">
      <w:pPr>
        <w:pageBreakBefore w:val="0"/>
        <w:numPr>
          <w:ilvl w:val="0"/>
          <w:numId w:val="7"/>
        </w:numPr>
        <w:rPr>
          <w:u w:val="none"/>
        </w:rPr>
      </w:pPr>
      <w:r w:rsidDel="00000000" w:rsidR="00000000" w:rsidRPr="00000000">
        <w:rPr>
          <w:rtl w:val="0"/>
        </w:rPr>
        <w:t xml:space="preserve">Dimmesdale wants to confess his sin to the public, but he doesn’t want to let people down</w:t>
      </w:r>
    </w:p>
    <w:p w:rsidR="00000000" w:rsidDel="00000000" w:rsidP="00000000" w:rsidRDefault="00000000" w:rsidRPr="00000000" w14:paraId="0000005B">
      <w:pPr>
        <w:pageBreakBefore w:val="0"/>
        <w:numPr>
          <w:ilvl w:val="0"/>
          <w:numId w:val="7"/>
        </w:numPr>
        <w:rPr>
          <w:u w:val="none"/>
        </w:rPr>
      </w:pPr>
      <w:r w:rsidDel="00000000" w:rsidR="00000000" w:rsidRPr="00000000">
        <w:rPr>
          <w:rtl w:val="0"/>
        </w:rPr>
        <w:t xml:space="preserve">Dimmesdale starts seeing visions</w:t>
      </w:r>
    </w:p>
    <w:p w:rsidR="00000000" w:rsidDel="00000000" w:rsidP="00000000" w:rsidRDefault="00000000" w:rsidRPr="00000000" w14:paraId="0000005C">
      <w:pPr>
        <w:pageBreakBefore w:val="0"/>
        <w:numPr>
          <w:ilvl w:val="0"/>
          <w:numId w:val="7"/>
        </w:numPr>
        <w:rPr>
          <w:u w:val="none"/>
        </w:rPr>
      </w:pPr>
      <w:r w:rsidDel="00000000" w:rsidR="00000000" w:rsidRPr="00000000">
        <w:rPr>
          <w:rtl w:val="0"/>
        </w:rPr>
        <w:t xml:space="preserve">Dimmesdale starts self-harm</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Style w:val="Title"/>
        <w:pageBreakBefore w:val="0"/>
        <w:ind w:left="0" w:firstLine="0"/>
        <w:rPr/>
      </w:pPr>
      <w:bookmarkStart w:colFirst="0" w:colLast="0" w:name="_3q9i4cq889lz" w:id="11"/>
      <w:bookmarkEnd w:id="11"/>
      <w:r w:rsidDel="00000000" w:rsidR="00000000" w:rsidRPr="00000000">
        <w:rPr>
          <w:rtl w:val="0"/>
        </w:rPr>
        <w:t xml:space="preserve">12: The Minister’s Vigil</w:t>
      </w:r>
    </w:p>
    <w:p w:rsidR="00000000" w:rsidDel="00000000" w:rsidP="00000000" w:rsidRDefault="00000000" w:rsidRPr="00000000" w14:paraId="0000005F">
      <w:pPr>
        <w:pageBreakBefore w:val="0"/>
        <w:numPr>
          <w:ilvl w:val="0"/>
          <w:numId w:val="19"/>
        </w:numPr>
        <w:rPr>
          <w:u w:val="none"/>
        </w:rPr>
      </w:pPr>
      <w:r w:rsidDel="00000000" w:rsidR="00000000" w:rsidRPr="00000000">
        <w:rPr>
          <w:rtl w:val="0"/>
        </w:rPr>
        <w:t xml:space="preserve">Dimmesdale climbs up the scaffold in the night, everyone’s asleep</w:t>
      </w:r>
    </w:p>
    <w:p w:rsidR="00000000" w:rsidDel="00000000" w:rsidP="00000000" w:rsidRDefault="00000000" w:rsidRPr="00000000" w14:paraId="00000060">
      <w:pPr>
        <w:pageBreakBefore w:val="0"/>
        <w:numPr>
          <w:ilvl w:val="0"/>
          <w:numId w:val="19"/>
        </w:numPr>
        <w:rPr>
          <w:u w:val="none"/>
        </w:rPr>
      </w:pPr>
      <w:r w:rsidDel="00000000" w:rsidR="00000000" w:rsidRPr="00000000">
        <w:rPr>
          <w:rtl w:val="0"/>
        </w:rPr>
        <w:t xml:space="preserve">Dimmesdale screamed out loud</w:t>
      </w:r>
    </w:p>
    <w:p w:rsidR="00000000" w:rsidDel="00000000" w:rsidP="00000000" w:rsidRDefault="00000000" w:rsidRPr="00000000" w14:paraId="00000061">
      <w:pPr>
        <w:pageBreakBefore w:val="0"/>
        <w:numPr>
          <w:ilvl w:val="0"/>
          <w:numId w:val="19"/>
        </w:numPr>
        <w:rPr>
          <w:u w:val="none"/>
        </w:rPr>
      </w:pPr>
      <w:r w:rsidDel="00000000" w:rsidR="00000000" w:rsidRPr="00000000">
        <w:rPr>
          <w:rtl w:val="0"/>
        </w:rPr>
        <w:t xml:space="preserve">Dimmesdale is afraid that everyone will find him up there</w:t>
      </w:r>
    </w:p>
    <w:p w:rsidR="00000000" w:rsidDel="00000000" w:rsidP="00000000" w:rsidRDefault="00000000" w:rsidRPr="00000000" w14:paraId="00000062">
      <w:pPr>
        <w:pageBreakBefore w:val="0"/>
        <w:numPr>
          <w:ilvl w:val="0"/>
          <w:numId w:val="19"/>
        </w:numPr>
        <w:rPr>
          <w:u w:val="none"/>
        </w:rPr>
      </w:pPr>
      <w:r w:rsidDel="00000000" w:rsidR="00000000" w:rsidRPr="00000000">
        <w:rPr>
          <w:rtl w:val="0"/>
        </w:rPr>
        <w:t xml:space="preserve">People ignored his scream, thinking it was someone’s nightmare or a witch</w:t>
      </w:r>
    </w:p>
    <w:p w:rsidR="00000000" w:rsidDel="00000000" w:rsidP="00000000" w:rsidRDefault="00000000" w:rsidRPr="00000000" w14:paraId="00000063">
      <w:pPr>
        <w:pageBreakBefore w:val="0"/>
        <w:numPr>
          <w:ilvl w:val="0"/>
          <w:numId w:val="19"/>
        </w:numPr>
        <w:rPr>
          <w:u w:val="none"/>
        </w:rPr>
      </w:pPr>
      <w:r w:rsidDel="00000000" w:rsidR="00000000" w:rsidRPr="00000000">
        <w:rPr>
          <w:rtl w:val="0"/>
        </w:rPr>
        <w:t xml:space="preserve">Wilson passes by Dimmesdale on the way back from Winthrop’s grave</w:t>
      </w:r>
    </w:p>
    <w:p w:rsidR="00000000" w:rsidDel="00000000" w:rsidP="00000000" w:rsidRDefault="00000000" w:rsidRPr="00000000" w14:paraId="00000064">
      <w:pPr>
        <w:pageBreakBefore w:val="0"/>
        <w:numPr>
          <w:ilvl w:val="0"/>
          <w:numId w:val="19"/>
        </w:numPr>
        <w:rPr>
          <w:u w:val="none"/>
        </w:rPr>
      </w:pPr>
      <w:r w:rsidDel="00000000" w:rsidR="00000000" w:rsidRPr="00000000">
        <w:rPr>
          <w:rtl w:val="0"/>
        </w:rPr>
        <w:t xml:space="preserve">Dimmesdale though he called Wilson up, but he didn’t.  Wilson doesn’t realize what’s going on</w:t>
      </w:r>
    </w:p>
    <w:p w:rsidR="00000000" w:rsidDel="00000000" w:rsidP="00000000" w:rsidRDefault="00000000" w:rsidRPr="00000000" w14:paraId="00000065">
      <w:pPr>
        <w:pageBreakBefore w:val="0"/>
        <w:numPr>
          <w:ilvl w:val="0"/>
          <w:numId w:val="19"/>
        </w:numPr>
        <w:rPr>
          <w:u w:val="none"/>
        </w:rPr>
      </w:pPr>
      <w:r w:rsidDel="00000000" w:rsidR="00000000" w:rsidRPr="00000000">
        <w:rPr>
          <w:rtl w:val="0"/>
        </w:rPr>
        <w:t xml:space="preserve">Dimmesdale recognized Pearl’s laugh coming</w:t>
      </w:r>
    </w:p>
    <w:p w:rsidR="00000000" w:rsidDel="00000000" w:rsidP="00000000" w:rsidRDefault="00000000" w:rsidRPr="00000000" w14:paraId="00000066">
      <w:pPr>
        <w:pageBreakBefore w:val="0"/>
        <w:numPr>
          <w:ilvl w:val="0"/>
          <w:numId w:val="19"/>
        </w:numPr>
        <w:rPr>
          <w:u w:val="none"/>
        </w:rPr>
      </w:pPr>
      <w:r w:rsidDel="00000000" w:rsidR="00000000" w:rsidRPr="00000000">
        <w:rPr>
          <w:rtl w:val="0"/>
        </w:rPr>
        <w:t xml:space="preserve">Dimmesdale calls Pearl and Hester up</w:t>
      </w:r>
    </w:p>
    <w:p w:rsidR="00000000" w:rsidDel="00000000" w:rsidP="00000000" w:rsidRDefault="00000000" w:rsidRPr="00000000" w14:paraId="00000067">
      <w:pPr>
        <w:pageBreakBefore w:val="0"/>
        <w:numPr>
          <w:ilvl w:val="0"/>
          <w:numId w:val="19"/>
        </w:numPr>
        <w:rPr>
          <w:u w:val="none"/>
        </w:rPr>
      </w:pPr>
      <w:r w:rsidDel="00000000" w:rsidR="00000000" w:rsidRPr="00000000">
        <w:rPr>
          <w:rtl w:val="0"/>
        </w:rPr>
        <w:t xml:space="preserve">Pearl and Hester were at Winthrop’s grave</w:t>
      </w:r>
    </w:p>
    <w:p w:rsidR="00000000" w:rsidDel="00000000" w:rsidP="00000000" w:rsidRDefault="00000000" w:rsidRPr="00000000" w14:paraId="00000068">
      <w:pPr>
        <w:pageBreakBefore w:val="0"/>
        <w:numPr>
          <w:ilvl w:val="0"/>
          <w:numId w:val="19"/>
        </w:numPr>
        <w:rPr>
          <w:u w:val="none"/>
        </w:rPr>
      </w:pPr>
      <w:r w:rsidDel="00000000" w:rsidR="00000000" w:rsidRPr="00000000">
        <w:rPr>
          <w:rtl w:val="0"/>
        </w:rPr>
        <w:t xml:space="preserve">The 3 stands, hands held together</w:t>
      </w:r>
    </w:p>
    <w:p w:rsidR="00000000" w:rsidDel="00000000" w:rsidP="00000000" w:rsidRDefault="00000000" w:rsidRPr="00000000" w14:paraId="00000069">
      <w:pPr>
        <w:pageBreakBefore w:val="0"/>
        <w:numPr>
          <w:ilvl w:val="0"/>
          <w:numId w:val="19"/>
        </w:numPr>
        <w:rPr>
          <w:u w:val="none"/>
        </w:rPr>
      </w:pPr>
      <w:r w:rsidDel="00000000" w:rsidR="00000000" w:rsidRPr="00000000">
        <w:rPr>
          <w:rtl w:val="0"/>
        </w:rPr>
        <w:t xml:space="preserve">Pearl asks if they’ll stand like that again tomorrow at noon.  Dimmesdale replies no, but they will on judgment day</w:t>
      </w:r>
    </w:p>
    <w:p w:rsidR="00000000" w:rsidDel="00000000" w:rsidP="00000000" w:rsidRDefault="00000000" w:rsidRPr="00000000" w14:paraId="0000006A">
      <w:pPr>
        <w:pageBreakBefore w:val="0"/>
        <w:numPr>
          <w:ilvl w:val="0"/>
          <w:numId w:val="19"/>
        </w:numPr>
        <w:rPr>
          <w:u w:val="none"/>
        </w:rPr>
      </w:pPr>
      <w:r w:rsidDel="00000000" w:rsidR="00000000" w:rsidRPr="00000000">
        <w:rPr>
          <w:rtl w:val="0"/>
        </w:rPr>
        <w:t xml:space="preserve">A meteor lights up the sky drawing a red A in the sky</w:t>
      </w:r>
    </w:p>
    <w:p w:rsidR="00000000" w:rsidDel="00000000" w:rsidP="00000000" w:rsidRDefault="00000000" w:rsidRPr="00000000" w14:paraId="0000006B">
      <w:pPr>
        <w:pageBreakBefore w:val="0"/>
        <w:numPr>
          <w:ilvl w:val="0"/>
          <w:numId w:val="19"/>
        </w:numPr>
        <w:rPr>
          <w:u w:val="none"/>
        </w:rPr>
      </w:pPr>
      <w:r w:rsidDel="00000000" w:rsidR="00000000" w:rsidRPr="00000000">
        <w:rPr>
          <w:rtl w:val="0"/>
        </w:rPr>
        <w:t xml:space="preserve">Chillingworth appears near the scaffold after visiting Winthrop’s grave</w:t>
      </w:r>
    </w:p>
    <w:p w:rsidR="00000000" w:rsidDel="00000000" w:rsidP="00000000" w:rsidRDefault="00000000" w:rsidRPr="00000000" w14:paraId="0000006C">
      <w:pPr>
        <w:pageBreakBefore w:val="0"/>
        <w:numPr>
          <w:ilvl w:val="0"/>
          <w:numId w:val="19"/>
        </w:numPr>
        <w:rPr>
          <w:u w:val="none"/>
        </w:rPr>
      </w:pPr>
      <w:r w:rsidDel="00000000" w:rsidR="00000000" w:rsidRPr="00000000">
        <w:rPr>
          <w:rtl w:val="0"/>
        </w:rPr>
        <w:t xml:space="preserve">Dimmesdale tells Hester that he hates Chillingworth and asks if she knows him</w:t>
      </w:r>
    </w:p>
    <w:p w:rsidR="00000000" w:rsidDel="00000000" w:rsidP="00000000" w:rsidRDefault="00000000" w:rsidRPr="00000000" w14:paraId="0000006D">
      <w:pPr>
        <w:pageBreakBefore w:val="0"/>
        <w:numPr>
          <w:ilvl w:val="0"/>
          <w:numId w:val="19"/>
        </w:numPr>
        <w:rPr>
          <w:u w:val="none"/>
        </w:rPr>
      </w:pPr>
      <w:r w:rsidDel="00000000" w:rsidR="00000000" w:rsidRPr="00000000">
        <w:rPr>
          <w:rtl w:val="0"/>
        </w:rPr>
        <w:t xml:space="preserve">Hester doesn’t reply because of her oath</w:t>
      </w:r>
    </w:p>
    <w:p w:rsidR="00000000" w:rsidDel="00000000" w:rsidP="00000000" w:rsidRDefault="00000000" w:rsidRPr="00000000" w14:paraId="0000006E">
      <w:pPr>
        <w:pageBreakBefore w:val="0"/>
        <w:numPr>
          <w:ilvl w:val="0"/>
          <w:numId w:val="19"/>
        </w:numPr>
        <w:rPr>
          <w:u w:val="none"/>
        </w:rPr>
      </w:pPr>
      <w:r w:rsidDel="00000000" w:rsidR="00000000" w:rsidRPr="00000000">
        <w:rPr>
          <w:rtl w:val="0"/>
        </w:rPr>
        <w:t xml:space="preserve">Pearl offers to tell him, but all she does is make gibberish noise, to mock him for not planning to stand there like that tomorrow noon</w:t>
      </w:r>
    </w:p>
    <w:p w:rsidR="00000000" w:rsidDel="00000000" w:rsidP="00000000" w:rsidRDefault="00000000" w:rsidRPr="00000000" w14:paraId="0000006F">
      <w:pPr>
        <w:pageBreakBefore w:val="0"/>
        <w:numPr>
          <w:ilvl w:val="0"/>
          <w:numId w:val="19"/>
        </w:numPr>
        <w:rPr>
          <w:u w:val="none"/>
        </w:rPr>
      </w:pPr>
      <w:r w:rsidDel="00000000" w:rsidR="00000000" w:rsidRPr="00000000">
        <w:rPr>
          <w:rtl w:val="0"/>
        </w:rPr>
        <w:t xml:space="preserve">Chillingworth tells Dimmesdale that he sleepwalked up there, and Chillingworth’ll help him home</w:t>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Style w:val="Title"/>
        <w:pageBreakBefore w:val="0"/>
        <w:ind w:left="0" w:firstLine="0"/>
        <w:rPr/>
      </w:pPr>
      <w:bookmarkStart w:colFirst="0" w:colLast="0" w:name="_le46vzvwivh" w:id="12"/>
      <w:bookmarkEnd w:id="12"/>
      <w:r w:rsidDel="00000000" w:rsidR="00000000" w:rsidRPr="00000000">
        <w:rPr>
          <w:rtl w:val="0"/>
        </w:rPr>
        <w:t xml:space="preserve">13: Another View of Hester</w:t>
      </w:r>
    </w:p>
    <w:p w:rsidR="00000000" w:rsidDel="00000000" w:rsidP="00000000" w:rsidRDefault="00000000" w:rsidRPr="00000000" w14:paraId="00000072">
      <w:pPr>
        <w:pageBreakBefore w:val="0"/>
        <w:numPr>
          <w:ilvl w:val="0"/>
          <w:numId w:val="22"/>
        </w:numPr>
        <w:rPr>
          <w:u w:val="none"/>
        </w:rPr>
      </w:pPr>
      <w:r w:rsidDel="00000000" w:rsidR="00000000" w:rsidRPr="00000000">
        <w:rPr>
          <w:rtl w:val="0"/>
        </w:rPr>
        <w:t xml:space="preserve">Hester is shocked at how weak Dimmesdale has become</w:t>
      </w:r>
    </w:p>
    <w:p w:rsidR="00000000" w:rsidDel="00000000" w:rsidP="00000000" w:rsidRDefault="00000000" w:rsidRPr="00000000" w14:paraId="00000073">
      <w:pPr>
        <w:pageBreakBefore w:val="0"/>
        <w:numPr>
          <w:ilvl w:val="0"/>
          <w:numId w:val="22"/>
        </w:numPr>
        <w:rPr>
          <w:u w:val="none"/>
        </w:rPr>
      </w:pPr>
      <w:r w:rsidDel="00000000" w:rsidR="00000000" w:rsidRPr="00000000">
        <w:rPr>
          <w:rtl w:val="0"/>
        </w:rPr>
        <w:t xml:space="preserve">Society has grown to love, be proud of and value Hester</w:t>
      </w:r>
    </w:p>
    <w:p w:rsidR="00000000" w:rsidDel="00000000" w:rsidP="00000000" w:rsidRDefault="00000000" w:rsidRPr="00000000" w14:paraId="00000074">
      <w:pPr>
        <w:pageBreakBefore w:val="0"/>
        <w:numPr>
          <w:ilvl w:val="0"/>
          <w:numId w:val="22"/>
        </w:numPr>
        <w:rPr>
          <w:u w:val="none"/>
        </w:rPr>
      </w:pPr>
      <w:r w:rsidDel="00000000" w:rsidR="00000000" w:rsidRPr="00000000">
        <w:rPr>
          <w:rtl w:val="0"/>
        </w:rPr>
        <w:t xml:space="preserve">Hester help out all aspects of society for little to no credit</w:t>
      </w:r>
    </w:p>
    <w:p w:rsidR="00000000" w:rsidDel="00000000" w:rsidP="00000000" w:rsidRDefault="00000000" w:rsidRPr="00000000" w14:paraId="00000075">
      <w:pPr>
        <w:pageBreakBefore w:val="0"/>
        <w:numPr>
          <w:ilvl w:val="0"/>
          <w:numId w:val="22"/>
        </w:numPr>
        <w:rPr>
          <w:u w:val="none"/>
        </w:rPr>
      </w:pPr>
      <w:r w:rsidDel="00000000" w:rsidR="00000000" w:rsidRPr="00000000">
        <w:rPr>
          <w:rtl w:val="0"/>
        </w:rPr>
        <w:t xml:space="preserve">Society reads her A as “Able”, not “Adulteress”</w:t>
      </w:r>
    </w:p>
    <w:p w:rsidR="00000000" w:rsidDel="00000000" w:rsidP="00000000" w:rsidRDefault="00000000" w:rsidRPr="00000000" w14:paraId="00000076">
      <w:pPr>
        <w:pageBreakBefore w:val="0"/>
        <w:numPr>
          <w:ilvl w:val="0"/>
          <w:numId w:val="22"/>
        </w:numPr>
        <w:rPr>
          <w:u w:val="none"/>
        </w:rPr>
      </w:pPr>
      <w:r w:rsidDel="00000000" w:rsidR="00000000" w:rsidRPr="00000000">
        <w:rPr>
          <w:rtl w:val="0"/>
        </w:rPr>
        <w:t xml:space="preserve">She’s no longer woman-like: she’s no longer “soft” and beautiful, due to isolation</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Style w:val="Title"/>
        <w:pageBreakBefore w:val="0"/>
        <w:ind w:left="0" w:firstLine="0"/>
        <w:rPr/>
      </w:pPr>
      <w:bookmarkStart w:colFirst="0" w:colLast="0" w:name="_u66v4tokaq4p" w:id="13"/>
      <w:bookmarkEnd w:id="13"/>
      <w:r w:rsidDel="00000000" w:rsidR="00000000" w:rsidRPr="00000000">
        <w:rPr>
          <w:rtl w:val="0"/>
        </w:rPr>
        <w:t xml:space="preserve">14: Hester and the Physician</w:t>
      </w:r>
    </w:p>
    <w:p w:rsidR="00000000" w:rsidDel="00000000" w:rsidP="00000000" w:rsidRDefault="00000000" w:rsidRPr="00000000" w14:paraId="00000079">
      <w:pPr>
        <w:pageBreakBefore w:val="0"/>
        <w:numPr>
          <w:ilvl w:val="0"/>
          <w:numId w:val="12"/>
        </w:numPr>
        <w:rPr>
          <w:u w:val="none"/>
        </w:rPr>
      </w:pPr>
      <w:r w:rsidDel="00000000" w:rsidR="00000000" w:rsidRPr="00000000">
        <w:rPr>
          <w:rtl w:val="0"/>
        </w:rPr>
        <w:t xml:space="preserve">Hester goes to have a talk with Chillingworth</w:t>
      </w:r>
    </w:p>
    <w:p w:rsidR="00000000" w:rsidDel="00000000" w:rsidP="00000000" w:rsidRDefault="00000000" w:rsidRPr="00000000" w14:paraId="0000007A">
      <w:pPr>
        <w:pageBreakBefore w:val="0"/>
        <w:numPr>
          <w:ilvl w:val="0"/>
          <w:numId w:val="12"/>
        </w:numPr>
        <w:rPr>
          <w:u w:val="none"/>
        </w:rPr>
      </w:pPr>
      <w:r w:rsidDel="00000000" w:rsidR="00000000" w:rsidRPr="00000000">
        <w:rPr>
          <w:rtl w:val="0"/>
        </w:rPr>
        <w:t xml:space="preserve">Pearl fools around in nature</w:t>
      </w:r>
    </w:p>
    <w:p w:rsidR="00000000" w:rsidDel="00000000" w:rsidP="00000000" w:rsidRDefault="00000000" w:rsidRPr="00000000" w14:paraId="0000007B">
      <w:pPr>
        <w:pageBreakBefore w:val="0"/>
        <w:numPr>
          <w:ilvl w:val="0"/>
          <w:numId w:val="12"/>
        </w:numPr>
        <w:rPr>
          <w:u w:val="none"/>
        </w:rPr>
      </w:pPr>
      <w:r w:rsidDel="00000000" w:rsidR="00000000" w:rsidRPr="00000000">
        <w:rPr>
          <w:rtl w:val="0"/>
        </w:rPr>
        <w:t xml:space="preserve">Chillingworth says that Hester has been so good that the government is planning to let her take of the A</w:t>
      </w:r>
    </w:p>
    <w:p w:rsidR="00000000" w:rsidDel="00000000" w:rsidP="00000000" w:rsidRDefault="00000000" w:rsidRPr="00000000" w14:paraId="0000007C">
      <w:pPr>
        <w:pageBreakBefore w:val="0"/>
        <w:numPr>
          <w:ilvl w:val="0"/>
          <w:numId w:val="12"/>
        </w:numPr>
        <w:rPr>
          <w:u w:val="none"/>
        </w:rPr>
      </w:pPr>
      <w:r w:rsidDel="00000000" w:rsidR="00000000" w:rsidRPr="00000000">
        <w:rPr>
          <w:rtl w:val="0"/>
        </w:rPr>
        <w:t xml:space="preserve">Hester doesn’t want the A taken off</w:t>
      </w:r>
    </w:p>
    <w:p w:rsidR="00000000" w:rsidDel="00000000" w:rsidP="00000000" w:rsidRDefault="00000000" w:rsidRPr="00000000" w14:paraId="0000007D">
      <w:pPr>
        <w:pageBreakBefore w:val="0"/>
        <w:numPr>
          <w:ilvl w:val="0"/>
          <w:numId w:val="12"/>
        </w:numPr>
        <w:rPr>
          <w:u w:val="none"/>
        </w:rPr>
      </w:pPr>
      <w:r w:rsidDel="00000000" w:rsidR="00000000" w:rsidRPr="00000000">
        <w:rPr>
          <w:rtl w:val="0"/>
        </w:rPr>
        <w:t xml:space="preserve">Chillingworth appears to resemble the devil</w:t>
      </w:r>
    </w:p>
    <w:p w:rsidR="00000000" w:rsidDel="00000000" w:rsidP="00000000" w:rsidRDefault="00000000" w:rsidRPr="00000000" w14:paraId="0000007E">
      <w:pPr>
        <w:pageBreakBefore w:val="0"/>
        <w:numPr>
          <w:ilvl w:val="0"/>
          <w:numId w:val="12"/>
        </w:numPr>
        <w:rPr>
          <w:u w:val="none"/>
        </w:rPr>
      </w:pPr>
      <w:r w:rsidDel="00000000" w:rsidR="00000000" w:rsidRPr="00000000">
        <w:rPr>
          <w:rtl w:val="0"/>
        </w:rPr>
        <w:t xml:space="preserve">Hester declares that she’ll reveal Chillingworth’s true identity to Dimmesdale</w:t>
      </w:r>
    </w:p>
    <w:p w:rsidR="00000000" w:rsidDel="00000000" w:rsidP="00000000" w:rsidRDefault="00000000" w:rsidRPr="00000000" w14:paraId="0000007F">
      <w:pPr>
        <w:pageBreakBefore w:val="0"/>
        <w:numPr>
          <w:ilvl w:val="0"/>
          <w:numId w:val="12"/>
        </w:numPr>
        <w:rPr>
          <w:u w:val="none"/>
        </w:rPr>
      </w:pPr>
      <w:r w:rsidDel="00000000" w:rsidR="00000000" w:rsidRPr="00000000">
        <w:rPr>
          <w:rtl w:val="0"/>
        </w:rPr>
        <w:t xml:space="preserve">Chillingworth said he did nothing wrong; the medical services he provided Dimmesdale can’t be afforded by the richest person on Earth; it’s because of him that Dimmesdale’s still alive</w:t>
      </w:r>
    </w:p>
    <w:p w:rsidR="00000000" w:rsidDel="00000000" w:rsidP="00000000" w:rsidRDefault="00000000" w:rsidRPr="00000000" w14:paraId="00000080">
      <w:pPr>
        <w:pageBreakBefore w:val="0"/>
        <w:numPr>
          <w:ilvl w:val="0"/>
          <w:numId w:val="12"/>
        </w:numPr>
        <w:rPr>
          <w:u w:val="none"/>
        </w:rPr>
      </w:pPr>
      <w:r w:rsidDel="00000000" w:rsidR="00000000" w:rsidRPr="00000000">
        <w:rPr>
          <w:rtl w:val="0"/>
        </w:rPr>
        <w:t xml:space="preserve">Hester replies that it would’ve been better if Chillingworth killed Dimmesdale</w:t>
      </w:r>
    </w:p>
    <w:p w:rsidR="00000000" w:rsidDel="00000000" w:rsidP="00000000" w:rsidRDefault="00000000" w:rsidRPr="00000000" w14:paraId="00000081">
      <w:pPr>
        <w:pageBreakBefore w:val="0"/>
        <w:numPr>
          <w:ilvl w:val="0"/>
          <w:numId w:val="12"/>
        </w:numPr>
        <w:rPr>
          <w:u w:val="none"/>
        </w:rPr>
      </w:pPr>
      <w:r w:rsidDel="00000000" w:rsidR="00000000" w:rsidRPr="00000000">
        <w:rPr>
          <w:rtl w:val="0"/>
        </w:rPr>
        <w:t xml:space="preserve">Hester asks Chillingworth to chill on his torturing of Dimmesdale</w:t>
      </w:r>
    </w:p>
    <w:p w:rsidR="00000000" w:rsidDel="00000000" w:rsidP="00000000" w:rsidRDefault="00000000" w:rsidRPr="00000000" w14:paraId="00000082">
      <w:pPr>
        <w:pageBreakBefore w:val="0"/>
        <w:numPr>
          <w:ilvl w:val="0"/>
          <w:numId w:val="12"/>
        </w:numPr>
        <w:rPr>
          <w:u w:val="none"/>
        </w:rPr>
      </w:pPr>
      <w:r w:rsidDel="00000000" w:rsidR="00000000" w:rsidRPr="00000000">
        <w:rPr>
          <w:rtl w:val="0"/>
        </w:rPr>
        <w:t xml:space="preserve">Chillingworth remembers when he was a nice scholar back then</w:t>
      </w:r>
    </w:p>
    <w:p w:rsidR="00000000" w:rsidDel="00000000" w:rsidP="00000000" w:rsidRDefault="00000000" w:rsidRPr="00000000" w14:paraId="00000083">
      <w:pPr>
        <w:pageBreakBefore w:val="0"/>
        <w:numPr>
          <w:ilvl w:val="0"/>
          <w:numId w:val="12"/>
        </w:numPr>
        <w:rPr>
          <w:u w:val="none"/>
        </w:rPr>
      </w:pPr>
      <w:r w:rsidDel="00000000" w:rsidR="00000000" w:rsidRPr="00000000">
        <w:rPr>
          <w:rtl w:val="0"/>
        </w:rPr>
        <w:t xml:space="preserve">Chillingworth said that Hester has turned him into a demon</w:t>
      </w:r>
    </w:p>
    <w:p w:rsidR="00000000" w:rsidDel="00000000" w:rsidP="00000000" w:rsidRDefault="00000000" w:rsidRPr="00000000" w14:paraId="00000084">
      <w:pPr>
        <w:pageBreakBefore w:val="0"/>
        <w:numPr>
          <w:ilvl w:val="0"/>
          <w:numId w:val="12"/>
        </w:numPr>
        <w:rPr>
          <w:u w:val="none"/>
        </w:rPr>
      </w:pPr>
      <w:r w:rsidDel="00000000" w:rsidR="00000000" w:rsidRPr="00000000">
        <w:rPr>
          <w:rtl w:val="0"/>
        </w:rPr>
        <w:t xml:space="preserve">Hester requests that Chillingworth turns back into a human</w:t>
      </w:r>
    </w:p>
    <w:p w:rsidR="00000000" w:rsidDel="00000000" w:rsidP="00000000" w:rsidRDefault="00000000" w:rsidRPr="00000000" w14:paraId="00000085">
      <w:pPr>
        <w:pageBreakBefore w:val="0"/>
        <w:numPr>
          <w:ilvl w:val="0"/>
          <w:numId w:val="12"/>
        </w:numPr>
        <w:rPr>
          <w:u w:val="none"/>
        </w:rPr>
      </w:pPr>
      <w:r w:rsidDel="00000000" w:rsidR="00000000" w:rsidRPr="00000000">
        <w:rPr>
          <w:rtl w:val="0"/>
        </w:rPr>
        <w:t xml:space="preserve">Chillingworth refuses to do so and said to let fate handle everything</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Style w:val="Title"/>
        <w:pageBreakBefore w:val="0"/>
        <w:ind w:left="0" w:firstLine="0"/>
        <w:rPr/>
      </w:pPr>
      <w:bookmarkStart w:colFirst="0" w:colLast="0" w:name="_cmmzhjl3mfmp" w:id="14"/>
      <w:bookmarkEnd w:id="14"/>
      <w:r w:rsidDel="00000000" w:rsidR="00000000" w:rsidRPr="00000000">
        <w:rPr>
          <w:rtl w:val="0"/>
        </w:rPr>
        <w:t xml:space="preserve">15: Hester and Pearl</w:t>
      </w:r>
    </w:p>
    <w:p w:rsidR="00000000" w:rsidDel="00000000" w:rsidP="00000000" w:rsidRDefault="00000000" w:rsidRPr="00000000" w14:paraId="00000088">
      <w:pPr>
        <w:pageBreakBefore w:val="0"/>
        <w:numPr>
          <w:ilvl w:val="0"/>
          <w:numId w:val="8"/>
        </w:numPr>
        <w:rPr>
          <w:u w:val="none"/>
        </w:rPr>
      </w:pPr>
      <w:r w:rsidDel="00000000" w:rsidR="00000000" w:rsidRPr="00000000">
        <w:rPr>
          <w:rtl w:val="0"/>
        </w:rPr>
        <w:t xml:space="preserve">Hester declares that she hates Chillingworth</w:t>
      </w:r>
    </w:p>
    <w:p w:rsidR="00000000" w:rsidDel="00000000" w:rsidP="00000000" w:rsidRDefault="00000000" w:rsidRPr="00000000" w14:paraId="00000089">
      <w:pPr>
        <w:pageBreakBefore w:val="0"/>
        <w:numPr>
          <w:ilvl w:val="0"/>
          <w:numId w:val="8"/>
        </w:numPr>
        <w:rPr>
          <w:u w:val="none"/>
        </w:rPr>
      </w:pPr>
      <w:r w:rsidDel="00000000" w:rsidR="00000000" w:rsidRPr="00000000">
        <w:rPr>
          <w:rtl w:val="0"/>
        </w:rPr>
        <w:t xml:space="preserve">Pearl gives herself an A made of eelgrass</w:t>
      </w:r>
    </w:p>
    <w:p w:rsidR="00000000" w:rsidDel="00000000" w:rsidP="00000000" w:rsidRDefault="00000000" w:rsidRPr="00000000" w14:paraId="0000008A">
      <w:pPr>
        <w:pageBreakBefore w:val="0"/>
        <w:numPr>
          <w:ilvl w:val="0"/>
          <w:numId w:val="8"/>
        </w:numPr>
        <w:rPr>
          <w:u w:val="none"/>
        </w:rPr>
      </w:pPr>
      <w:r w:rsidDel="00000000" w:rsidR="00000000" w:rsidRPr="00000000">
        <w:rPr>
          <w:rtl w:val="0"/>
        </w:rPr>
        <w:t xml:space="preserve">They discuss the A, as Pearl appears more mature</w:t>
      </w:r>
    </w:p>
    <w:p w:rsidR="00000000" w:rsidDel="00000000" w:rsidP="00000000" w:rsidRDefault="00000000" w:rsidRPr="00000000" w14:paraId="0000008B">
      <w:pPr>
        <w:pageBreakBefore w:val="0"/>
        <w:numPr>
          <w:ilvl w:val="0"/>
          <w:numId w:val="8"/>
        </w:numPr>
        <w:rPr>
          <w:u w:val="none"/>
        </w:rPr>
      </w:pPr>
      <w:r w:rsidDel="00000000" w:rsidR="00000000" w:rsidRPr="00000000">
        <w:rPr>
          <w:rtl w:val="0"/>
        </w:rPr>
        <w:t xml:space="preserve">Hester refuses to tell the truth</w:t>
      </w:r>
    </w:p>
    <w:p w:rsidR="00000000" w:rsidDel="00000000" w:rsidP="00000000" w:rsidRDefault="00000000" w:rsidRPr="00000000" w14:paraId="0000008C">
      <w:pPr>
        <w:pageBreakBefore w:val="0"/>
        <w:numPr>
          <w:ilvl w:val="0"/>
          <w:numId w:val="8"/>
        </w:numPr>
        <w:rPr>
          <w:u w:val="none"/>
        </w:rPr>
      </w:pPr>
      <w:r w:rsidDel="00000000" w:rsidR="00000000" w:rsidRPr="00000000">
        <w:rPr>
          <w:rtl w:val="0"/>
        </w:rPr>
        <w:t xml:space="preserve">Ever since then, Pearl keeps harassing Hester for the answer to what the A means and why Dimmesdale keeps putting his hand over his heart</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Style w:val="Title"/>
        <w:pageBreakBefore w:val="0"/>
        <w:ind w:left="0" w:firstLine="0"/>
        <w:rPr/>
      </w:pPr>
      <w:bookmarkStart w:colFirst="0" w:colLast="0" w:name="_x8dhxrn72v62" w:id="15"/>
      <w:bookmarkEnd w:id="15"/>
      <w:r w:rsidDel="00000000" w:rsidR="00000000" w:rsidRPr="00000000">
        <w:rPr>
          <w:rtl w:val="0"/>
        </w:rPr>
        <w:t xml:space="preserve">16: A Forest Walk</w:t>
      </w:r>
    </w:p>
    <w:p w:rsidR="00000000" w:rsidDel="00000000" w:rsidP="00000000" w:rsidRDefault="00000000" w:rsidRPr="00000000" w14:paraId="0000008F">
      <w:pPr>
        <w:pageBreakBefore w:val="0"/>
        <w:numPr>
          <w:ilvl w:val="0"/>
          <w:numId w:val="3"/>
        </w:numPr>
        <w:rPr>
          <w:u w:val="none"/>
        </w:rPr>
      </w:pPr>
      <w:r w:rsidDel="00000000" w:rsidR="00000000" w:rsidRPr="00000000">
        <w:rPr>
          <w:rtl w:val="0"/>
        </w:rPr>
        <w:t xml:space="preserve">Hester wants to meet Dimmesdale privately to tell him about Chillingworth</w:t>
      </w:r>
    </w:p>
    <w:p w:rsidR="00000000" w:rsidDel="00000000" w:rsidP="00000000" w:rsidRDefault="00000000" w:rsidRPr="00000000" w14:paraId="00000090">
      <w:pPr>
        <w:pageBreakBefore w:val="0"/>
        <w:numPr>
          <w:ilvl w:val="0"/>
          <w:numId w:val="3"/>
        </w:numPr>
        <w:rPr>
          <w:u w:val="none"/>
        </w:rPr>
      </w:pPr>
      <w:r w:rsidDel="00000000" w:rsidR="00000000" w:rsidRPr="00000000">
        <w:rPr>
          <w:rtl w:val="0"/>
        </w:rPr>
        <w:t xml:space="preserve">Pearl and Hester stay in the forest</w:t>
      </w:r>
    </w:p>
    <w:p w:rsidR="00000000" w:rsidDel="00000000" w:rsidP="00000000" w:rsidRDefault="00000000" w:rsidRPr="00000000" w14:paraId="00000091">
      <w:pPr>
        <w:pageBreakBefore w:val="0"/>
        <w:numPr>
          <w:ilvl w:val="0"/>
          <w:numId w:val="3"/>
        </w:numPr>
        <w:rPr>
          <w:u w:val="none"/>
        </w:rPr>
      </w:pPr>
      <w:r w:rsidDel="00000000" w:rsidR="00000000" w:rsidRPr="00000000">
        <w:rPr>
          <w:rtl w:val="0"/>
        </w:rPr>
        <w:t xml:space="preserve">Sunlight keeps retreating away from Hester while not from Pearl</w:t>
      </w:r>
    </w:p>
    <w:p w:rsidR="00000000" w:rsidDel="00000000" w:rsidP="00000000" w:rsidRDefault="00000000" w:rsidRPr="00000000" w14:paraId="00000092">
      <w:pPr>
        <w:pageBreakBefore w:val="0"/>
        <w:numPr>
          <w:ilvl w:val="0"/>
          <w:numId w:val="3"/>
        </w:numPr>
        <w:rPr>
          <w:u w:val="none"/>
        </w:rPr>
      </w:pPr>
      <w:r w:rsidDel="00000000" w:rsidR="00000000" w:rsidRPr="00000000">
        <w:rPr>
          <w:rtl w:val="0"/>
        </w:rPr>
        <w:t xml:space="preserve">Pearl asks for a story about a Black Man</w:t>
      </w:r>
    </w:p>
    <w:p w:rsidR="00000000" w:rsidDel="00000000" w:rsidP="00000000" w:rsidRDefault="00000000" w:rsidRPr="00000000" w14:paraId="00000093">
      <w:pPr>
        <w:pageBreakBefore w:val="0"/>
        <w:numPr>
          <w:ilvl w:val="0"/>
          <w:numId w:val="3"/>
        </w:numPr>
        <w:rPr>
          <w:u w:val="none"/>
        </w:rPr>
      </w:pPr>
      <w:r w:rsidDel="00000000" w:rsidR="00000000" w:rsidRPr="00000000">
        <w:rPr>
          <w:rtl w:val="0"/>
        </w:rPr>
        <w:t xml:space="preserve">Pearl asks why the Brook seems sad</w:t>
      </w:r>
    </w:p>
    <w:p w:rsidR="00000000" w:rsidDel="00000000" w:rsidP="00000000" w:rsidRDefault="00000000" w:rsidRPr="00000000" w14:paraId="00000094">
      <w:pPr>
        <w:pageBreakBefore w:val="0"/>
        <w:numPr>
          <w:ilvl w:val="0"/>
          <w:numId w:val="3"/>
        </w:numPr>
        <w:rPr>
          <w:u w:val="none"/>
        </w:rPr>
      </w:pPr>
      <w:r w:rsidDel="00000000" w:rsidR="00000000" w:rsidRPr="00000000">
        <w:rPr>
          <w:rtl w:val="0"/>
        </w:rPr>
        <w:t xml:space="preserve">Dimmesdale arrives to the forest looking very weak</w:t>
      </w:r>
    </w:p>
    <w:p w:rsidR="00000000" w:rsidDel="00000000" w:rsidP="00000000" w:rsidRDefault="00000000" w:rsidRPr="00000000" w14:paraId="00000095">
      <w:pPr>
        <w:pageBreakBefore w:val="0"/>
        <w:numPr>
          <w:ilvl w:val="0"/>
          <w:numId w:val="3"/>
        </w:numPr>
        <w:rPr>
          <w:u w:val="none"/>
        </w:rPr>
      </w:pPr>
      <w:r w:rsidDel="00000000" w:rsidR="00000000" w:rsidRPr="00000000">
        <w:rPr>
          <w:rtl w:val="0"/>
        </w:rPr>
        <w:t xml:space="preserve">Pearl fools around in nature</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Style w:val="Title"/>
        <w:pageBreakBefore w:val="0"/>
        <w:ind w:left="0" w:firstLine="0"/>
        <w:rPr/>
      </w:pPr>
      <w:bookmarkStart w:colFirst="0" w:colLast="0" w:name="_kavfbzdrdr3e" w:id="16"/>
      <w:bookmarkEnd w:id="16"/>
      <w:r w:rsidDel="00000000" w:rsidR="00000000" w:rsidRPr="00000000">
        <w:rPr>
          <w:rtl w:val="0"/>
        </w:rPr>
        <w:t xml:space="preserve">17: The Pastor and His Parishioner</w:t>
      </w:r>
    </w:p>
    <w:p w:rsidR="00000000" w:rsidDel="00000000" w:rsidP="00000000" w:rsidRDefault="00000000" w:rsidRPr="00000000" w14:paraId="00000098">
      <w:pPr>
        <w:pageBreakBefore w:val="0"/>
        <w:numPr>
          <w:ilvl w:val="0"/>
          <w:numId w:val="4"/>
        </w:numPr>
        <w:rPr>
          <w:u w:val="none"/>
        </w:rPr>
      </w:pPr>
      <w:r w:rsidDel="00000000" w:rsidR="00000000" w:rsidRPr="00000000">
        <w:rPr>
          <w:rtl w:val="0"/>
        </w:rPr>
        <w:t xml:space="preserve">Hester and Dimmesdale talks again after many years.  Hide in forest</w:t>
      </w:r>
    </w:p>
    <w:p w:rsidR="00000000" w:rsidDel="00000000" w:rsidP="00000000" w:rsidRDefault="00000000" w:rsidRPr="00000000" w14:paraId="00000099">
      <w:pPr>
        <w:pageBreakBefore w:val="0"/>
        <w:numPr>
          <w:ilvl w:val="0"/>
          <w:numId w:val="4"/>
        </w:numPr>
        <w:rPr>
          <w:u w:val="none"/>
        </w:rPr>
      </w:pPr>
      <w:r w:rsidDel="00000000" w:rsidR="00000000" w:rsidRPr="00000000">
        <w:rPr>
          <w:rtl w:val="0"/>
        </w:rPr>
        <w:t xml:space="preserve">Dimmesdale is sick from hiding his sins for years.  He doesn’t want the public to know, to not let them down</w:t>
      </w:r>
    </w:p>
    <w:p w:rsidR="00000000" w:rsidDel="00000000" w:rsidP="00000000" w:rsidRDefault="00000000" w:rsidRPr="00000000" w14:paraId="0000009A">
      <w:pPr>
        <w:pageBreakBefore w:val="0"/>
        <w:numPr>
          <w:ilvl w:val="0"/>
          <w:numId w:val="4"/>
        </w:numPr>
        <w:rPr>
          <w:u w:val="none"/>
        </w:rPr>
      </w:pPr>
      <w:r w:rsidDel="00000000" w:rsidR="00000000" w:rsidRPr="00000000">
        <w:rPr>
          <w:rtl w:val="0"/>
        </w:rPr>
        <w:t xml:space="preserve">Hester reveals to Dimmesdale who Chillingworth really is</w:t>
      </w:r>
    </w:p>
    <w:p w:rsidR="00000000" w:rsidDel="00000000" w:rsidP="00000000" w:rsidRDefault="00000000" w:rsidRPr="00000000" w14:paraId="0000009B">
      <w:pPr>
        <w:pageBreakBefore w:val="0"/>
        <w:numPr>
          <w:ilvl w:val="0"/>
          <w:numId w:val="4"/>
        </w:numPr>
        <w:rPr>
          <w:u w:val="none"/>
        </w:rPr>
      </w:pPr>
      <w:r w:rsidDel="00000000" w:rsidR="00000000" w:rsidRPr="00000000">
        <w:rPr>
          <w:rtl w:val="0"/>
        </w:rPr>
        <w:t xml:space="preserve">Dimmesdale blame Hester for his sufferings</w:t>
      </w:r>
    </w:p>
    <w:p w:rsidR="00000000" w:rsidDel="00000000" w:rsidP="00000000" w:rsidRDefault="00000000" w:rsidRPr="00000000" w14:paraId="0000009C">
      <w:pPr>
        <w:pageBreakBefore w:val="0"/>
        <w:numPr>
          <w:ilvl w:val="0"/>
          <w:numId w:val="4"/>
        </w:numPr>
        <w:rPr>
          <w:u w:val="none"/>
        </w:rPr>
      </w:pPr>
      <w:r w:rsidDel="00000000" w:rsidR="00000000" w:rsidRPr="00000000">
        <w:rPr>
          <w:rtl w:val="0"/>
        </w:rPr>
        <w:t xml:space="preserve">Hester begs for forgiveness</w:t>
      </w:r>
    </w:p>
    <w:p w:rsidR="00000000" w:rsidDel="00000000" w:rsidP="00000000" w:rsidRDefault="00000000" w:rsidRPr="00000000" w14:paraId="0000009D">
      <w:pPr>
        <w:pageBreakBefore w:val="0"/>
        <w:numPr>
          <w:ilvl w:val="0"/>
          <w:numId w:val="4"/>
        </w:numPr>
        <w:rPr>
          <w:u w:val="none"/>
        </w:rPr>
      </w:pPr>
      <w:r w:rsidDel="00000000" w:rsidR="00000000" w:rsidRPr="00000000">
        <w:rPr>
          <w:rtl w:val="0"/>
        </w:rPr>
        <w:t xml:space="preserve">Dimmesdale forgive Hester, as Chillingworth sinned much much worse</w:t>
      </w:r>
    </w:p>
    <w:p w:rsidR="00000000" w:rsidDel="00000000" w:rsidP="00000000" w:rsidRDefault="00000000" w:rsidRPr="00000000" w14:paraId="0000009E">
      <w:pPr>
        <w:pageBreakBefore w:val="0"/>
        <w:numPr>
          <w:ilvl w:val="0"/>
          <w:numId w:val="4"/>
        </w:numPr>
        <w:rPr>
          <w:u w:val="none"/>
        </w:rPr>
      </w:pPr>
      <w:r w:rsidDel="00000000" w:rsidR="00000000" w:rsidRPr="00000000">
        <w:rPr>
          <w:rtl w:val="0"/>
        </w:rPr>
        <w:t xml:space="preserve">Dimmesdale fears Chillingworth’s revenge for Hester breaking his secrecy</w:t>
      </w:r>
    </w:p>
    <w:p w:rsidR="00000000" w:rsidDel="00000000" w:rsidP="00000000" w:rsidRDefault="00000000" w:rsidRPr="00000000" w14:paraId="0000009F">
      <w:pPr>
        <w:pageBreakBefore w:val="0"/>
        <w:numPr>
          <w:ilvl w:val="0"/>
          <w:numId w:val="4"/>
        </w:numPr>
        <w:rPr>
          <w:u w:val="none"/>
        </w:rPr>
      </w:pPr>
      <w:r w:rsidDel="00000000" w:rsidR="00000000" w:rsidRPr="00000000">
        <w:rPr>
          <w:rtl w:val="0"/>
        </w:rPr>
        <w:t xml:space="preserve">Hester said there’s nothing serious to worry about</w:t>
      </w:r>
    </w:p>
    <w:p w:rsidR="00000000" w:rsidDel="00000000" w:rsidP="00000000" w:rsidRDefault="00000000" w:rsidRPr="00000000" w14:paraId="000000A0">
      <w:pPr>
        <w:pageBreakBefore w:val="0"/>
        <w:numPr>
          <w:ilvl w:val="0"/>
          <w:numId w:val="4"/>
        </w:numPr>
        <w:rPr>
          <w:u w:val="none"/>
        </w:rPr>
      </w:pPr>
      <w:r w:rsidDel="00000000" w:rsidR="00000000" w:rsidRPr="00000000">
        <w:rPr>
          <w:rtl w:val="0"/>
        </w:rPr>
        <w:t xml:space="preserve">Hester requests that Dimmesdale leaves Chillingworth’s care</w:t>
      </w:r>
    </w:p>
    <w:p w:rsidR="00000000" w:rsidDel="00000000" w:rsidP="00000000" w:rsidRDefault="00000000" w:rsidRPr="00000000" w14:paraId="000000A1">
      <w:pPr>
        <w:pageBreakBefore w:val="0"/>
        <w:numPr>
          <w:ilvl w:val="0"/>
          <w:numId w:val="4"/>
        </w:numPr>
        <w:rPr>
          <w:u w:val="none"/>
        </w:rPr>
      </w:pPr>
      <w:r w:rsidDel="00000000" w:rsidR="00000000" w:rsidRPr="00000000">
        <w:rPr>
          <w:rtl w:val="0"/>
        </w:rPr>
        <w:t xml:space="preserve">Dimmesdale turns to Hester for advice on how to alleviate his sufferings</w:t>
      </w:r>
    </w:p>
    <w:p w:rsidR="00000000" w:rsidDel="00000000" w:rsidP="00000000" w:rsidRDefault="00000000" w:rsidRPr="00000000" w14:paraId="000000A2">
      <w:pPr>
        <w:pageBreakBefore w:val="0"/>
        <w:numPr>
          <w:ilvl w:val="0"/>
          <w:numId w:val="4"/>
        </w:numPr>
        <w:rPr>
          <w:u w:val="none"/>
        </w:rPr>
      </w:pPr>
      <w:r w:rsidDel="00000000" w:rsidR="00000000" w:rsidRPr="00000000">
        <w:rPr>
          <w:rtl w:val="0"/>
        </w:rPr>
        <w:t xml:space="preserve">Hester suggest Dimmesdale to leave his life behind and start a new one in Europe</w:t>
      </w:r>
    </w:p>
    <w:p w:rsidR="00000000" w:rsidDel="00000000" w:rsidP="00000000" w:rsidRDefault="00000000" w:rsidRPr="00000000" w14:paraId="000000A3">
      <w:pPr>
        <w:pageBreakBefore w:val="0"/>
        <w:numPr>
          <w:ilvl w:val="0"/>
          <w:numId w:val="4"/>
        </w:numPr>
        <w:rPr>
          <w:u w:val="none"/>
        </w:rPr>
      </w:pPr>
      <w:r w:rsidDel="00000000" w:rsidR="00000000" w:rsidRPr="00000000">
        <w:rPr>
          <w:rtl w:val="0"/>
        </w:rPr>
        <w:t xml:space="preserve">Dimmesdale said he’s too weak to start a new life</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Style w:val="Title"/>
        <w:pageBreakBefore w:val="0"/>
        <w:ind w:left="0" w:firstLine="0"/>
        <w:rPr/>
      </w:pPr>
      <w:bookmarkStart w:colFirst="0" w:colLast="0" w:name="_xuegpb1jd62f" w:id="17"/>
      <w:bookmarkEnd w:id="17"/>
      <w:r w:rsidDel="00000000" w:rsidR="00000000" w:rsidRPr="00000000">
        <w:rPr>
          <w:rtl w:val="0"/>
        </w:rPr>
        <w:t xml:space="preserve">18: A Flood of Sunshine</w:t>
      </w:r>
    </w:p>
    <w:p w:rsidR="00000000" w:rsidDel="00000000" w:rsidP="00000000" w:rsidRDefault="00000000" w:rsidRPr="00000000" w14:paraId="000000A6">
      <w:pPr>
        <w:pageBreakBefore w:val="0"/>
        <w:numPr>
          <w:ilvl w:val="0"/>
          <w:numId w:val="5"/>
        </w:numPr>
        <w:rPr>
          <w:u w:val="none"/>
        </w:rPr>
      </w:pPr>
      <w:r w:rsidDel="00000000" w:rsidR="00000000" w:rsidRPr="00000000">
        <w:rPr>
          <w:rtl w:val="0"/>
        </w:rPr>
        <w:t xml:space="preserve">Hester has wild ideas, as she’s isolated from Puritan society, so her thoughts are not limited Puritan style</w:t>
      </w:r>
    </w:p>
    <w:p w:rsidR="00000000" w:rsidDel="00000000" w:rsidP="00000000" w:rsidRDefault="00000000" w:rsidRPr="00000000" w14:paraId="000000A7">
      <w:pPr>
        <w:pageBreakBefore w:val="0"/>
        <w:numPr>
          <w:ilvl w:val="0"/>
          <w:numId w:val="5"/>
        </w:numPr>
      </w:pPr>
      <w:r w:rsidDel="00000000" w:rsidR="00000000" w:rsidRPr="00000000">
        <w:rPr>
          <w:rtl w:val="0"/>
        </w:rPr>
        <w:t xml:space="preserve">Dimmesdale finally agrees to move to Europe to start a new life with Hester and Pearl</w:t>
      </w:r>
    </w:p>
    <w:p w:rsidR="00000000" w:rsidDel="00000000" w:rsidP="00000000" w:rsidRDefault="00000000" w:rsidRPr="00000000" w14:paraId="000000A8">
      <w:pPr>
        <w:pageBreakBefore w:val="0"/>
        <w:numPr>
          <w:ilvl w:val="0"/>
          <w:numId w:val="5"/>
        </w:numPr>
        <w:rPr>
          <w:u w:val="none"/>
        </w:rPr>
      </w:pPr>
      <w:r w:rsidDel="00000000" w:rsidR="00000000" w:rsidRPr="00000000">
        <w:rPr>
          <w:rtl w:val="0"/>
        </w:rPr>
        <w:t xml:space="preserve">Dimmesdale feels freed</w:t>
      </w:r>
    </w:p>
    <w:p w:rsidR="00000000" w:rsidDel="00000000" w:rsidP="00000000" w:rsidRDefault="00000000" w:rsidRPr="00000000" w14:paraId="000000A9">
      <w:pPr>
        <w:pageBreakBefore w:val="0"/>
        <w:numPr>
          <w:ilvl w:val="0"/>
          <w:numId w:val="5"/>
        </w:numPr>
        <w:rPr>
          <w:u w:val="none"/>
        </w:rPr>
      </w:pPr>
      <w:r w:rsidDel="00000000" w:rsidR="00000000" w:rsidRPr="00000000">
        <w:rPr>
          <w:rtl w:val="0"/>
        </w:rPr>
        <w:t xml:space="preserve">Hester removes her A and threw it far away</w:t>
      </w:r>
    </w:p>
    <w:p w:rsidR="00000000" w:rsidDel="00000000" w:rsidP="00000000" w:rsidRDefault="00000000" w:rsidRPr="00000000" w14:paraId="000000AA">
      <w:pPr>
        <w:pageBreakBefore w:val="0"/>
        <w:numPr>
          <w:ilvl w:val="0"/>
          <w:numId w:val="5"/>
        </w:numPr>
        <w:rPr>
          <w:u w:val="none"/>
        </w:rPr>
      </w:pPr>
      <w:r w:rsidDel="00000000" w:rsidR="00000000" w:rsidRPr="00000000">
        <w:rPr>
          <w:rtl w:val="0"/>
        </w:rPr>
        <w:t xml:space="preserve">Hester feels free, and looks soft and beautiful again</w:t>
      </w:r>
    </w:p>
    <w:p w:rsidR="00000000" w:rsidDel="00000000" w:rsidP="00000000" w:rsidRDefault="00000000" w:rsidRPr="00000000" w14:paraId="000000AB">
      <w:pPr>
        <w:pageBreakBefore w:val="0"/>
        <w:numPr>
          <w:ilvl w:val="0"/>
          <w:numId w:val="5"/>
        </w:numPr>
        <w:rPr>
          <w:u w:val="none"/>
        </w:rPr>
      </w:pPr>
      <w:r w:rsidDel="00000000" w:rsidR="00000000" w:rsidRPr="00000000">
        <w:rPr>
          <w:rtl w:val="0"/>
        </w:rPr>
        <w:t xml:space="preserve">The sun stops avoiding Hester</w:t>
      </w:r>
    </w:p>
    <w:p w:rsidR="00000000" w:rsidDel="00000000" w:rsidP="00000000" w:rsidRDefault="00000000" w:rsidRPr="00000000" w14:paraId="000000AC">
      <w:pPr>
        <w:pageBreakBefore w:val="0"/>
        <w:numPr>
          <w:ilvl w:val="0"/>
          <w:numId w:val="5"/>
        </w:numPr>
        <w:rPr>
          <w:u w:val="none"/>
        </w:rPr>
      </w:pPr>
      <w:r w:rsidDel="00000000" w:rsidR="00000000" w:rsidRPr="00000000">
        <w:rPr>
          <w:rtl w:val="0"/>
        </w:rPr>
        <w:t xml:space="preserve">Hester asks Dimmesdale to meet Pearl, calls Pearl to come back</w:t>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Style w:val="Title"/>
        <w:pageBreakBefore w:val="0"/>
        <w:ind w:left="0" w:firstLine="0"/>
        <w:rPr/>
      </w:pPr>
      <w:bookmarkStart w:colFirst="0" w:colLast="0" w:name="_skirk4lpzgdl" w:id="18"/>
      <w:bookmarkEnd w:id="18"/>
      <w:r w:rsidDel="00000000" w:rsidR="00000000" w:rsidRPr="00000000">
        <w:rPr>
          <w:rtl w:val="0"/>
        </w:rPr>
        <w:t xml:space="preserve">19: The Child at the Brook-side</w:t>
      </w:r>
    </w:p>
    <w:p w:rsidR="00000000" w:rsidDel="00000000" w:rsidP="00000000" w:rsidRDefault="00000000" w:rsidRPr="00000000" w14:paraId="000000AF">
      <w:pPr>
        <w:pageBreakBefore w:val="0"/>
        <w:numPr>
          <w:ilvl w:val="0"/>
          <w:numId w:val="15"/>
        </w:numPr>
        <w:rPr>
          <w:u w:val="none"/>
        </w:rPr>
      </w:pPr>
      <w:r w:rsidDel="00000000" w:rsidR="00000000" w:rsidRPr="00000000">
        <w:rPr>
          <w:rtl w:val="0"/>
        </w:rPr>
        <w:t xml:space="preserve">Dimmesdale shocked at how much Pearl resembles him</w:t>
      </w:r>
    </w:p>
    <w:p w:rsidR="00000000" w:rsidDel="00000000" w:rsidP="00000000" w:rsidRDefault="00000000" w:rsidRPr="00000000" w14:paraId="000000B0">
      <w:pPr>
        <w:pageBreakBefore w:val="0"/>
        <w:numPr>
          <w:ilvl w:val="0"/>
          <w:numId w:val="15"/>
        </w:numPr>
        <w:rPr>
          <w:u w:val="none"/>
        </w:rPr>
      </w:pPr>
      <w:r w:rsidDel="00000000" w:rsidR="00000000" w:rsidRPr="00000000">
        <w:rPr>
          <w:rtl w:val="0"/>
        </w:rPr>
        <w:t xml:space="preserve">Children don’t like Dimmesdale</w:t>
      </w:r>
    </w:p>
    <w:p w:rsidR="00000000" w:rsidDel="00000000" w:rsidP="00000000" w:rsidRDefault="00000000" w:rsidRPr="00000000" w14:paraId="000000B1">
      <w:pPr>
        <w:pageBreakBefore w:val="0"/>
        <w:numPr>
          <w:ilvl w:val="0"/>
          <w:numId w:val="15"/>
        </w:numPr>
        <w:rPr>
          <w:u w:val="none"/>
        </w:rPr>
      </w:pPr>
      <w:r w:rsidDel="00000000" w:rsidR="00000000" w:rsidRPr="00000000">
        <w:rPr>
          <w:rtl w:val="0"/>
        </w:rPr>
        <w:t xml:space="preserve">Pearl hesitates to cross the brook to get to them, as Hester no longer has her A</w:t>
      </w:r>
    </w:p>
    <w:p w:rsidR="00000000" w:rsidDel="00000000" w:rsidP="00000000" w:rsidRDefault="00000000" w:rsidRPr="00000000" w14:paraId="000000B2">
      <w:pPr>
        <w:pageBreakBefore w:val="0"/>
        <w:numPr>
          <w:ilvl w:val="0"/>
          <w:numId w:val="15"/>
        </w:numPr>
        <w:rPr>
          <w:u w:val="none"/>
        </w:rPr>
      </w:pPr>
      <w:r w:rsidDel="00000000" w:rsidR="00000000" w:rsidRPr="00000000">
        <w:rPr>
          <w:rtl w:val="0"/>
        </w:rPr>
        <w:t xml:space="preserve">Dimmesdale thinks that the brook may be a divider of 2 worlds that don’t cross, or Pearl is a demon, since demons can’t cross brooks</w:t>
      </w:r>
    </w:p>
    <w:p w:rsidR="00000000" w:rsidDel="00000000" w:rsidP="00000000" w:rsidRDefault="00000000" w:rsidRPr="00000000" w14:paraId="000000B3">
      <w:pPr>
        <w:pageBreakBefore w:val="0"/>
        <w:numPr>
          <w:ilvl w:val="0"/>
          <w:numId w:val="15"/>
        </w:numPr>
        <w:rPr>
          <w:u w:val="none"/>
        </w:rPr>
      </w:pPr>
      <w:r w:rsidDel="00000000" w:rsidR="00000000" w:rsidRPr="00000000">
        <w:rPr>
          <w:rtl w:val="0"/>
        </w:rPr>
        <w:t xml:space="preserve">Hester retrieves her A and puts it back on</w:t>
      </w:r>
    </w:p>
    <w:p w:rsidR="00000000" w:rsidDel="00000000" w:rsidP="00000000" w:rsidRDefault="00000000" w:rsidRPr="00000000" w14:paraId="000000B4">
      <w:pPr>
        <w:pageBreakBefore w:val="0"/>
        <w:numPr>
          <w:ilvl w:val="0"/>
          <w:numId w:val="15"/>
        </w:numPr>
        <w:rPr>
          <w:u w:val="none"/>
        </w:rPr>
      </w:pPr>
      <w:r w:rsidDel="00000000" w:rsidR="00000000" w:rsidRPr="00000000">
        <w:rPr>
          <w:rtl w:val="0"/>
        </w:rPr>
        <w:t xml:space="preserve">Hester makes Pearl greet Dimmesdale</w:t>
      </w:r>
    </w:p>
    <w:p w:rsidR="00000000" w:rsidDel="00000000" w:rsidP="00000000" w:rsidRDefault="00000000" w:rsidRPr="00000000" w14:paraId="000000B5">
      <w:pPr>
        <w:pageBreakBefore w:val="0"/>
        <w:numPr>
          <w:ilvl w:val="0"/>
          <w:numId w:val="15"/>
        </w:numPr>
        <w:rPr>
          <w:u w:val="none"/>
        </w:rPr>
      </w:pPr>
      <w:r w:rsidDel="00000000" w:rsidR="00000000" w:rsidRPr="00000000">
        <w:rPr>
          <w:rtl w:val="0"/>
        </w:rPr>
        <w:t xml:space="preserve">Pearl asks Dimmesdale if they’re going back up to the scaffold to stand together publically</w:t>
      </w:r>
    </w:p>
    <w:p w:rsidR="00000000" w:rsidDel="00000000" w:rsidP="00000000" w:rsidRDefault="00000000" w:rsidRPr="00000000" w14:paraId="000000B6">
      <w:pPr>
        <w:pageBreakBefore w:val="0"/>
        <w:numPr>
          <w:ilvl w:val="0"/>
          <w:numId w:val="15"/>
        </w:numPr>
        <w:rPr>
          <w:u w:val="none"/>
        </w:rPr>
      </w:pPr>
      <w:r w:rsidDel="00000000" w:rsidR="00000000" w:rsidRPr="00000000">
        <w:rPr>
          <w:rtl w:val="0"/>
        </w:rPr>
        <w:t xml:space="preserve">Dimmesdale replies no, and kisses Pearl</w:t>
      </w:r>
    </w:p>
    <w:p w:rsidR="00000000" w:rsidDel="00000000" w:rsidP="00000000" w:rsidRDefault="00000000" w:rsidRPr="00000000" w14:paraId="000000B7">
      <w:pPr>
        <w:pageBreakBefore w:val="0"/>
        <w:numPr>
          <w:ilvl w:val="0"/>
          <w:numId w:val="15"/>
        </w:numPr>
        <w:rPr>
          <w:u w:val="none"/>
        </w:rPr>
      </w:pPr>
      <w:r w:rsidDel="00000000" w:rsidR="00000000" w:rsidRPr="00000000">
        <w:rPr>
          <w:rtl w:val="0"/>
        </w:rPr>
        <w:t xml:space="preserve">Since Dimmesdale said no, Pearl washes off the kiss in the brook</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Style w:val="Title"/>
        <w:pageBreakBefore w:val="0"/>
        <w:ind w:left="0" w:firstLine="0"/>
        <w:rPr/>
      </w:pPr>
      <w:bookmarkStart w:colFirst="0" w:colLast="0" w:name="_lp1b77unyfmt" w:id="19"/>
      <w:bookmarkEnd w:id="19"/>
      <w:r w:rsidDel="00000000" w:rsidR="00000000" w:rsidRPr="00000000">
        <w:rPr>
          <w:rtl w:val="0"/>
        </w:rPr>
        <w:t xml:space="preserve">20: The Minister in a Maze</w:t>
      </w:r>
    </w:p>
    <w:p w:rsidR="00000000" w:rsidDel="00000000" w:rsidP="00000000" w:rsidRDefault="00000000" w:rsidRPr="00000000" w14:paraId="000000BA">
      <w:pPr>
        <w:pageBreakBefore w:val="0"/>
        <w:numPr>
          <w:ilvl w:val="0"/>
          <w:numId w:val="14"/>
        </w:numPr>
        <w:rPr>
          <w:u w:val="none"/>
        </w:rPr>
      </w:pPr>
      <w:r w:rsidDel="00000000" w:rsidR="00000000" w:rsidRPr="00000000">
        <w:rPr>
          <w:rtl w:val="0"/>
        </w:rPr>
        <w:t xml:space="preserve">Hester has booked a ship back to Europe, to depart in 4 days</w:t>
      </w:r>
    </w:p>
    <w:p w:rsidR="00000000" w:rsidDel="00000000" w:rsidP="00000000" w:rsidRDefault="00000000" w:rsidRPr="00000000" w14:paraId="000000BB">
      <w:pPr>
        <w:pageBreakBefore w:val="0"/>
        <w:numPr>
          <w:ilvl w:val="0"/>
          <w:numId w:val="14"/>
        </w:numPr>
        <w:rPr>
          <w:u w:val="none"/>
        </w:rPr>
      </w:pPr>
      <w:r w:rsidDel="00000000" w:rsidR="00000000" w:rsidRPr="00000000">
        <w:rPr>
          <w:rtl w:val="0"/>
        </w:rPr>
        <w:t xml:space="preserve">Dimmesdale feels reenergized and everything seems changed to him</w:t>
      </w:r>
    </w:p>
    <w:p w:rsidR="00000000" w:rsidDel="00000000" w:rsidP="00000000" w:rsidRDefault="00000000" w:rsidRPr="00000000" w14:paraId="000000BC">
      <w:pPr>
        <w:pageBreakBefore w:val="0"/>
        <w:numPr>
          <w:ilvl w:val="0"/>
          <w:numId w:val="14"/>
        </w:numPr>
        <w:rPr>
          <w:u w:val="none"/>
        </w:rPr>
      </w:pPr>
      <w:r w:rsidDel="00000000" w:rsidR="00000000" w:rsidRPr="00000000">
        <w:rPr>
          <w:rtl w:val="0"/>
        </w:rPr>
        <w:t xml:space="preserve">The witch knows about what happened in the forest</w:t>
      </w:r>
    </w:p>
    <w:p w:rsidR="00000000" w:rsidDel="00000000" w:rsidP="00000000" w:rsidRDefault="00000000" w:rsidRPr="00000000" w14:paraId="000000BD">
      <w:pPr>
        <w:pageBreakBefore w:val="0"/>
        <w:numPr>
          <w:ilvl w:val="0"/>
          <w:numId w:val="14"/>
        </w:numPr>
        <w:rPr>
          <w:u w:val="none"/>
        </w:rPr>
      </w:pPr>
      <w:r w:rsidDel="00000000" w:rsidR="00000000" w:rsidRPr="00000000">
        <w:rPr>
          <w:rtl w:val="0"/>
        </w:rPr>
        <w:t xml:space="preserve">Dimmesdale feels like stirring trouble</w:t>
      </w:r>
    </w:p>
    <w:p w:rsidR="00000000" w:rsidDel="00000000" w:rsidP="00000000" w:rsidRDefault="00000000" w:rsidRPr="00000000" w14:paraId="000000BE">
      <w:pPr>
        <w:pageBreakBefore w:val="0"/>
        <w:numPr>
          <w:ilvl w:val="0"/>
          <w:numId w:val="14"/>
        </w:numPr>
        <w:rPr>
          <w:u w:val="none"/>
        </w:rPr>
      </w:pPr>
      <w:r w:rsidDel="00000000" w:rsidR="00000000" w:rsidRPr="00000000">
        <w:rPr>
          <w:rtl w:val="0"/>
        </w:rPr>
        <w:t xml:space="preserve">Chillingworth offers to get Dimmesdale up to strength to deliver the Election Sermon tomorrow.  Dimmesdale denies</w:t>
      </w:r>
    </w:p>
    <w:p w:rsidR="00000000" w:rsidDel="00000000" w:rsidP="00000000" w:rsidRDefault="00000000" w:rsidRPr="00000000" w14:paraId="000000BF">
      <w:pPr>
        <w:pageBreakBefore w:val="0"/>
        <w:numPr>
          <w:ilvl w:val="0"/>
          <w:numId w:val="14"/>
        </w:numPr>
        <w:rPr>
          <w:u w:val="none"/>
        </w:rPr>
      </w:pPr>
      <w:r w:rsidDel="00000000" w:rsidR="00000000" w:rsidRPr="00000000">
        <w:rPr>
          <w:rtl w:val="0"/>
        </w:rPr>
        <w:t xml:space="preserve">Dimmesdale rewrite his Election Sermon</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Style w:val="Title"/>
        <w:pageBreakBefore w:val="0"/>
        <w:ind w:left="0" w:firstLine="0"/>
        <w:rPr/>
      </w:pPr>
      <w:bookmarkStart w:colFirst="0" w:colLast="0" w:name="_h4427ka91oij" w:id="20"/>
      <w:bookmarkEnd w:id="20"/>
      <w:r w:rsidDel="00000000" w:rsidR="00000000" w:rsidRPr="00000000">
        <w:rPr>
          <w:rtl w:val="0"/>
        </w:rPr>
        <w:t xml:space="preserve">21: The New England Holiday</w:t>
      </w:r>
    </w:p>
    <w:p w:rsidR="00000000" w:rsidDel="00000000" w:rsidP="00000000" w:rsidRDefault="00000000" w:rsidRPr="00000000" w14:paraId="000000C2">
      <w:pPr>
        <w:pageBreakBefore w:val="0"/>
        <w:numPr>
          <w:ilvl w:val="0"/>
          <w:numId w:val="1"/>
        </w:numPr>
        <w:rPr>
          <w:u w:val="none"/>
        </w:rPr>
      </w:pPr>
      <w:r w:rsidDel="00000000" w:rsidR="00000000" w:rsidRPr="00000000">
        <w:rPr>
          <w:rtl w:val="0"/>
        </w:rPr>
        <w:t xml:space="preserve">There’s an event in the marketplace: the inauguration of a new governor</w:t>
      </w:r>
    </w:p>
    <w:p w:rsidR="00000000" w:rsidDel="00000000" w:rsidP="00000000" w:rsidRDefault="00000000" w:rsidRPr="00000000" w14:paraId="000000C3">
      <w:pPr>
        <w:pageBreakBefore w:val="0"/>
        <w:numPr>
          <w:ilvl w:val="0"/>
          <w:numId w:val="1"/>
        </w:numPr>
        <w:rPr>
          <w:u w:val="none"/>
        </w:rPr>
      </w:pPr>
      <w:r w:rsidDel="00000000" w:rsidR="00000000" w:rsidRPr="00000000">
        <w:rPr>
          <w:rtl w:val="0"/>
        </w:rPr>
        <w:t xml:space="preserve">The people at the marketplace were slightly happier than usual, as per Puritan regulations</w:t>
      </w:r>
    </w:p>
    <w:p w:rsidR="00000000" w:rsidDel="00000000" w:rsidP="00000000" w:rsidRDefault="00000000" w:rsidRPr="00000000" w14:paraId="000000C4">
      <w:pPr>
        <w:pageBreakBefore w:val="0"/>
        <w:numPr>
          <w:ilvl w:val="0"/>
          <w:numId w:val="1"/>
        </w:numPr>
        <w:rPr>
          <w:u w:val="none"/>
        </w:rPr>
      </w:pPr>
      <w:r w:rsidDel="00000000" w:rsidR="00000000" w:rsidRPr="00000000">
        <w:rPr>
          <w:rtl w:val="0"/>
        </w:rPr>
        <w:t xml:space="preserve">In England, all events were celebrated very joyously.  A diluted version of this joy was reflected in this event</w:t>
      </w:r>
    </w:p>
    <w:p w:rsidR="00000000" w:rsidDel="00000000" w:rsidP="00000000" w:rsidRDefault="00000000" w:rsidRPr="00000000" w14:paraId="000000C5">
      <w:pPr>
        <w:pageBreakBefore w:val="0"/>
        <w:numPr>
          <w:ilvl w:val="0"/>
          <w:numId w:val="1"/>
        </w:numPr>
        <w:rPr>
          <w:u w:val="none"/>
        </w:rPr>
      </w:pPr>
      <w:r w:rsidDel="00000000" w:rsidR="00000000" w:rsidRPr="00000000">
        <w:rPr>
          <w:rtl w:val="0"/>
        </w:rPr>
        <w:t xml:space="preserve">The Puritans dressed sadly, the Natives dressed brightly, and sailors behaved wildly</w:t>
      </w:r>
    </w:p>
    <w:p w:rsidR="00000000" w:rsidDel="00000000" w:rsidP="00000000" w:rsidRDefault="00000000" w:rsidRPr="00000000" w14:paraId="000000C6">
      <w:pPr>
        <w:pageBreakBefore w:val="0"/>
        <w:numPr>
          <w:ilvl w:val="0"/>
          <w:numId w:val="1"/>
        </w:numPr>
        <w:rPr>
          <w:u w:val="none"/>
        </w:rPr>
      </w:pPr>
      <w:r w:rsidDel="00000000" w:rsidR="00000000" w:rsidRPr="00000000">
        <w:rPr>
          <w:rtl w:val="0"/>
        </w:rPr>
        <w:t xml:space="preserve">People stood away from Hester</w:t>
      </w:r>
    </w:p>
    <w:p w:rsidR="00000000" w:rsidDel="00000000" w:rsidP="00000000" w:rsidRDefault="00000000" w:rsidRPr="00000000" w14:paraId="000000C7">
      <w:pPr>
        <w:pageBreakBefore w:val="0"/>
        <w:numPr>
          <w:ilvl w:val="0"/>
          <w:numId w:val="1"/>
        </w:numPr>
        <w:rPr>
          <w:u w:val="none"/>
        </w:rPr>
      </w:pPr>
      <w:r w:rsidDel="00000000" w:rsidR="00000000" w:rsidRPr="00000000">
        <w:rPr>
          <w:rtl w:val="0"/>
        </w:rPr>
        <w:t xml:space="preserve">Chillingworth talks to a sailor and books the same trip as Hester, under Hester’s name</w:t>
      </w:r>
    </w:p>
    <w:p w:rsidR="00000000" w:rsidDel="00000000" w:rsidP="00000000" w:rsidRDefault="00000000" w:rsidRPr="00000000" w14:paraId="000000C8">
      <w:pPr>
        <w:pageBreakBefore w:val="0"/>
        <w:numPr>
          <w:ilvl w:val="0"/>
          <w:numId w:val="1"/>
        </w:numPr>
        <w:rPr>
          <w:u w:val="none"/>
        </w:rPr>
      </w:pPr>
      <w:r w:rsidDel="00000000" w:rsidR="00000000" w:rsidRPr="00000000">
        <w:rPr>
          <w:rtl w:val="0"/>
        </w:rPr>
        <w:t xml:space="preserve">The sailor notifies Hester that Chillingworth’s coming along</w:t>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Style w:val="Title"/>
        <w:pageBreakBefore w:val="0"/>
        <w:ind w:left="0" w:firstLine="0"/>
        <w:rPr/>
      </w:pPr>
      <w:bookmarkStart w:colFirst="0" w:colLast="0" w:name="_fjxu8hejern1" w:id="21"/>
      <w:bookmarkEnd w:id="21"/>
      <w:r w:rsidDel="00000000" w:rsidR="00000000" w:rsidRPr="00000000">
        <w:rPr>
          <w:rtl w:val="0"/>
        </w:rPr>
        <w:t xml:space="preserve">22: The Procession</w:t>
      </w:r>
    </w:p>
    <w:p w:rsidR="00000000" w:rsidDel="00000000" w:rsidP="00000000" w:rsidRDefault="00000000" w:rsidRPr="00000000" w14:paraId="000000CB">
      <w:pPr>
        <w:pageBreakBefore w:val="0"/>
        <w:numPr>
          <w:ilvl w:val="0"/>
          <w:numId w:val="13"/>
        </w:numPr>
        <w:rPr>
          <w:u w:val="none"/>
        </w:rPr>
      </w:pPr>
      <w:r w:rsidDel="00000000" w:rsidR="00000000" w:rsidRPr="00000000">
        <w:rPr>
          <w:rtl w:val="0"/>
        </w:rPr>
        <w:t xml:space="preserve">The parade comes</w:t>
      </w:r>
    </w:p>
    <w:p w:rsidR="00000000" w:rsidDel="00000000" w:rsidP="00000000" w:rsidRDefault="00000000" w:rsidRPr="00000000" w14:paraId="000000CC">
      <w:pPr>
        <w:pageBreakBefore w:val="0"/>
        <w:numPr>
          <w:ilvl w:val="0"/>
          <w:numId w:val="13"/>
        </w:numPr>
        <w:rPr>
          <w:u w:val="none"/>
        </w:rPr>
      </w:pPr>
      <w:r w:rsidDel="00000000" w:rsidR="00000000" w:rsidRPr="00000000">
        <w:rPr>
          <w:rtl w:val="0"/>
        </w:rPr>
        <w:t xml:space="preserve">Dimmesdale appears cured, unrecognizable</w:t>
      </w:r>
    </w:p>
    <w:p w:rsidR="00000000" w:rsidDel="00000000" w:rsidP="00000000" w:rsidRDefault="00000000" w:rsidRPr="00000000" w14:paraId="000000CD">
      <w:pPr>
        <w:pageBreakBefore w:val="0"/>
        <w:numPr>
          <w:ilvl w:val="0"/>
          <w:numId w:val="13"/>
        </w:numPr>
        <w:rPr>
          <w:u w:val="none"/>
        </w:rPr>
      </w:pPr>
      <w:r w:rsidDel="00000000" w:rsidR="00000000" w:rsidRPr="00000000">
        <w:rPr>
          <w:rtl w:val="0"/>
        </w:rPr>
        <w:t xml:space="preserve">Dimmesdale delivers his Election Sermon</w:t>
      </w:r>
    </w:p>
    <w:p w:rsidR="00000000" w:rsidDel="00000000" w:rsidP="00000000" w:rsidRDefault="00000000" w:rsidRPr="00000000" w14:paraId="000000CE">
      <w:pPr>
        <w:pageBreakBefore w:val="0"/>
        <w:numPr>
          <w:ilvl w:val="0"/>
          <w:numId w:val="13"/>
        </w:numPr>
        <w:rPr>
          <w:u w:val="none"/>
        </w:rPr>
      </w:pPr>
      <w:r w:rsidDel="00000000" w:rsidR="00000000" w:rsidRPr="00000000">
        <w:rPr>
          <w:rtl w:val="0"/>
        </w:rPr>
        <w:t xml:space="preserve">There were hints of pain in the way Dimmesdale spoke</w:t>
      </w:r>
    </w:p>
    <w:p w:rsidR="00000000" w:rsidDel="00000000" w:rsidP="00000000" w:rsidRDefault="00000000" w:rsidRPr="00000000" w14:paraId="000000CF">
      <w:pPr>
        <w:pageBreakBefore w:val="0"/>
        <w:numPr>
          <w:ilvl w:val="0"/>
          <w:numId w:val="13"/>
        </w:numPr>
        <w:rPr>
          <w:u w:val="none"/>
        </w:rPr>
      </w:pPr>
      <w:r w:rsidDel="00000000" w:rsidR="00000000" w:rsidRPr="00000000">
        <w:rPr>
          <w:rtl w:val="0"/>
        </w:rPr>
        <w:t xml:space="preserve">Dimmesdale’s sermon had a very moving tone, about the relationship between God and humans</w:t>
      </w:r>
    </w:p>
    <w:p w:rsidR="00000000" w:rsidDel="00000000" w:rsidP="00000000" w:rsidRDefault="00000000" w:rsidRPr="00000000" w14:paraId="000000D0">
      <w:pPr>
        <w:pageBreakBefore w:val="0"/>
        <w:numPr>
          <w:ilvl w:val="0"/>
          <w:numId w:val="13"/>
        </w:numPr>
        <w:rPr>
          <w:u w:val="none"/>
        </w:rPr>
      </w:pPr>
      <w:r w:rsidDel="00000000" w:rsidR="00000000" w:rsidRPr="00000000">
        <w:rPr>
          <w:rtl w:val="0"/>
        </w:rPr>
        <w:t xml:space="preserve">Pearl fooled around in the crowd, lightening the atmosphere</w:t>
      </w:r>
    </w:p>
    <w:p w:rsidR="00000000" w:rsidDel="00000000" w:rsidP="00000000" w:rsidRDefault="00000000" w:rsidRPr="00000000" w14:paraId="000000D1">
      <w:pPr>
        <w:pageBreakBefore w:val="0"/>
        <w:numPr>
          <w:ilvl w:val="0"/>
          <w:numId w:val="13"/>
        </w:numPr>
        <w:rPr>
          <w:u w:val="none"/>
        </w:rPr>
      </w:pPr>
      <w:r w:rsidDel="00000000" w:rsidR="00000000" w:rsidRPr="00000000">
        <w:rPr>
          <w:rtl w:val="0"/>
        </w:rPr>
        <w:t xml:space="preserve">Pearl encounters a sailor who tries to flirt with her</w:t>
      </w:r>
    </w:p>
    <w:p w:rsidR="00000000" w:rsidDel="00000000" w:rsidP="00000000" w:rsidRDefault="00000000" w:rsidRPr="00000000" w14:paraId="000000D2">
      <w:pPr>
        <w:pageBreakBefore w:val="0"/>
        <w:numPr>
          <w:ilvl w:val="0"/>
          <w:numId w:val="13"/>
        </w:numPr>
        <w:rPr>
          <w:u w:val="none"/>
        </w:rPr>
      </w:pPr>
      <w:r w:rsidDel="00000000" w:rsidR="00000000" w:rsidRPr="00000000">
        <w:rPr>
          <w:rtl w:val="0"/>
        </w:rPr>
        <w:t xml:space="preserve">The sailor asks Pearl to deliver a message to her mom that Chillingworth invited his other friend aboard too</w:t>
      </w:r>
    </w:p>
    <w:p w:rsidR="00000000" w:rsidDel="00000000" w:rsidP="00000000" w:rsidRDefault="00000000" w:rsidRPr="00000000" w14:paraId="000000D3">
      <w:pPr>
        <w:pageBreakBefore w:val="0"/>
        <w:numPr>
          <w:ilvl w:val="0"/>
          <w:numId w:val="13"/>
        </w:numPr>
        <w:rPr>
          <w:u w:val="none"/>
        </w:rPr>
      </w:pPr>
      <w:r w:rsidDel="00000000" w:rsidR="00000000" w:rsidRPr="00000000">
        <w:rPr>
          <w:rtl w:val="0"/>
        </w:rPr>
        <w:t xml:space="preserve">People from all over the place comes to check out Hester’s A</w:t>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Style w:val="Title"/>
        <w:pageBreakBefore w:val="0"/>
        <w:ind w:left="0" w:firstLine="0"/>
        <w:rPr/>
      </w:pPr>
      <w:bookmarkStart w:colFirst="0" w:colLast="0" w:name="_a87t0c3zi5y0" w:id="22"/>
      <w:bookmarkEnd w:id="22"/>
      <w:r w:rsidDel="00000000" w:rsidR="00000000" w:rsidRPr="00000000">
        <w:rPr>
          <w:rtl w:val="0"/>
        </w:rPr>
        <w:t xml:space="preserve">23: The Revelation of the Scarlet Letter</w:t>
      </w:r>
    </w:p>
    <w:p w:rsidR="00000000" w:rsidDel="00000000" w:rsidP="00000000" w:rsidRDefault="00000000" w:rsidRPr="00000000" w14:paraId="000000D6">
      <w:pPr>
        <w:pageBreakBefore w:val="0"/>
        <w:numPr>
          <w:ilvl w:val="0"/>
          <w:numId w:val="11"/>
        </w:numPr>
        <w:rPr>
          <w:u w:val="none"/>
        </w:rPr>
      </w:pPr>
      <w:r w:rsidDel="00000000" w:rsidR="00000000" w:rsidRPr="00000000">
        <w:rPr>
          <w:rtl w:val="0"/>
        </w:rPr>
        <w:t xml:space="preserve">Dimmesdale finishes his sermon</w:t>
      </w:r>
    </w:p>
    <w:p w:rsidR="00000000" w:rsidDel="00000000" w:rsidP="00000000" w:rsidRDefault="00000000" w:rsidRPr="00000000" w14:paraId="000000D7">
      <w:pPr>
        <w:pageBreakBefore w:val="0"/>
        <w:numPr>
          <w:ilvl w:val="0"/>
          <w:numId w:val="11"/>
        </w:numPr>
        <w:rPr>
          <w:u w:val="none"/>
        </w:rPr>
      </w:pPr>
      <w:r w:rsidDel="00000000" w:rsidR="00000000" w:rsidRPr="00000000">
        <w:rPr>
          <w:rtl w:val="0"/>
        </w:rPr>
        <w:t xml:space="preserve">Everyone says this is Dimmesdale’s best sermon, very moving</w:t>
      </w:r>
    </w:p>
    <w:p w:rsidR="00000000" w:rsidDel="00000000" w:rsidP="00000000" w:rsidRDefault="00000000" w:rsidRPr="00000000" w14:paraId="000000D8">
      <w:pPr>
        <w:pageBreakBefore w:val="0"/>
        <w:numPr>
          <w:ilvl w:val="0"/>
          <w:numId w:val="11"/>
        </w:numPr>
        <w:rPr>
          <w:u w:val="none"/>
        </w:rPr>
      </w:pPr>
      <w:r w:rsidDel="00000000" w:rsidR="00000000" w:rsidRPr="00000000">
        <w:rPr>
          <w:rtl w:val="0"/>
        </w:rPr>
        <w:t xml:space="preserve">Dimmesdale sounded like he’ll be gone soon</w:t>
      </w:r>
    </w:p>
    <w:p w:rsidR="00000000" w:rsidDel="00000000" w:rsidP="00000000" w:rsidRDefault="00000000" w:rsidRPr="00000000" w14:paraId="000000D9">
      <w:pPr>
        <w:pageBreakBefore w:val="0"/>
        <w:numPr>
          <w:ilvl w:val="0"/>
          <w:numId w:val="11"/>
        </w:numPr>
        <w:rPr>
          <w:u w:val="none"/>
        </w:rPr>
      </w:pPr>
      <w:r w:rsidDel="00000000" w:rsidR="00000000" w:rsidRPr="00000000">
        <w:rPr>
          <w:rtl w:val="0"/>
        </w:rPr>
        <w:t xml:space="preserve">The event is marching on to the town hall</w:t>
      </w:r>
    </w:p>
    <w:p w:rsidR="00000000" w:rsidDel="00000000" w:rsidP="00000000" w:rsidRDefault="00000000" w:rsidRPr="00000000" w14:paraId="000000DA">
      <w:pPr>
        <w:pageBreakBefore w:val="0"/>
        <w:numPr>
          <w:ilvl w:val="0"/>
          <w:numId w:val="11"/>
        </w:numPr>
        <w:rPr>
          <w:u w:val="none"/>
        </w:rPr>
      </w:pPr>
      <w:r w:rsidDel="00000000" w:rsidR="00000000" w:rsidRPr="00000000">
        <w:rPr>
          <w:rtl w:val="0"/>
        </w:rPr>
        <w:t xml:space="preserve">Dimmesdale looks weak again</w:t>
      </w:r>
    </w:p>
    <w:p w:rsidR="00000000" w:rsidDel="00000000" w:rsidP="00000000" w:rsidRDefault="00000000" w:rsidRPr="00000000" w14:paraId="000000DB">
      <w:pPr>
        <w:pageBreakBefore w:val="0"/>
        <w:numPr>
          <w:ilvl w:val="0"/>
          <w:numId w:val="11"/>
        </w:numPr>
        <w:rPr>
          <w:u w:val="none"/>
        </w:rPr>
      </w:pPr>
      <w:r w:rsidDel="00000000" w:rsidR="00000000" w:rsidRPr="00000000">
        <w:rPr>
          <w:rtl w:val="0"/>
        </w:rPr>
        <w:t xml:space="preserve">Dimmesdale notices Hester and Pearl standing by the scaffold</w:t>
      </w:r>
    </w:p>
    <w:p w:rsidR="00000000" w:rsidDel="00000000" w:rsidP="00000000" w:rsidRDefault="00000000" w:rsidRPr="00000000" w14:paraId="000000DC">
      <w:pPr>
        <w:pageBreakBefore w:val="0"/>
        <w:numPr>
          <w:ilvl w:val="0"/>
          <w:numId w:val="11"/>
        </w:numPr>
        <w:rPr>
          <w:u w:val="none"/>
        </w:rPr>
      </w:pPr>
      <w:r w:rsidDel="00000000" w:rsidR="00000000" w:rsidRPr="00000000">
        <w:rPr>
          <w:rtl w:val="0"/>
        </w:rPr>
        <w:t xml:space="preserve">He runs to them</w:t>
      </w:r>
    </w:p>
    <w:p w:rsidR="00000000" w:rsidDel="00000000" w:rsidP="00000000" w:rsidRDefault="00000000" w:rsidRPr="00000000" w14:paraId="000000DD">
      <w:pPr>
        <w:pageBreakBefore w:val="0"/>
        <w:numPr>
          <w:ilvl w:val="0"/>
          <w:numId w:val="11"/>
        </w:numPr>
        <w:rPr>
          <w:u w:val="none"/>
        </w:rPr>
      </w:pPr>
      <w:r w:rsidDel="00000000" w:rsidR="00000000" w:rsidRPr="00000000">
        <w:rPr>
          <w:rtl w:val="0"/>
        </w:rPr>
        <w:t xml:space="preserve">Chillingworth runs to the scene to get Dimmesdale to stop to protect his reputation.  Dimmesdale disregards</w:t>
      </w:r>
    </w:p>
    <w:p w:rsidR="00000000" w:rsidDel="00000000" w:rsidP="00000000" w:rsidRDefault="00000000" w:rsidRPr="00000000" w14:paraId="000000DE">
      <w:pPr>
        <w:pageBreakBefore w:val="0"/>
        <w:numPr>
          <w:ilvl w:val="0"/>
          <w:numId w:val="11"/>
        </w:numPr>
        <w:rPr>
          <w:u w:val="none"/>
        </w:rPr>
      </w:pPr>
      <w:r w:rsidDel="00000000" w:rsidR="00000000" w:rsidRPr="00000000">
        <w:rPr>
          <w:rtl w:val="0"/>
        </w:rPr>
        <w:t xml:space="preserve">Dimmesdale asks Hester to help him up to the scaffold.  Pearl and Chillingworth followed up</w:t>
      </w:r>
    </w:p>
    <w:p w:rsidR="00000000" w:rsidDel="00000000" w:rsidP="00000000" w:rsidRDefault="00000000" w:rsidRPr="00000000" w14:paraId="000000DF">
      <w:pPr>
        <w:pageBreakBefore w:val="0"/>
        <w:numPr>
          <w:ilvl w:val="0"/>
          <w:numId w:val="11"/>
        </w:numPr>
        <w:rPr>
          <w:u w:val="none"/>
        </w:rPr>
      </w:pPr>
      <w:r w:rsidDel="00000000" w:rsidR="00000000" w:rsidRPr="00000000">
        <w:rPr>
          <w:rtl w:val="0"/>
        </w:rPr>
        <w:t xml:space="preserve">Everyone in disbelief</w:t>
      </w:r>
    </w:p>
    <w:p w:rsidR="00000000" w:rsidDel="00000000" w:rsidP="00000000" w:rsidRDefault="00000000" w:rsidRPr="00000000" w14:paraId="000000E0">
      <w:pPr>
        <w:pageBreakBefore w:val="0"/>
        <w:numPr>
          <w:ilvl w:val="0"/>
          <w:numId w:val="11"/>
        </w:numPr>
        <w:rPr>
          <w:u w:val="none"/>
        </w:rPr>
      </w:pPr>
      <w:r w:rsidDel="00000000" w:rsidR="00000000" w:rsidRPr="00000000">
        <w:rPr>
          <w:rtl w:val="0"/>
        </w:rPr>
        <w:t xml:space="preserve">Dimmesdale confesses his sin and exposes the A on his chest</w:t>
      </w:r>
    </w:p>
    <w:p w:rsidR="00000000" w:rsidDel="00000000" w:rsidP="00000000" w:rsidRDefault="00000000" w:rsidRPr="00000000" w14:paraId="000000E1">
      <w:pPr>
        <w:pageBreakBefore w:val="0"/>
        <w:numPr>
          <w:ilvl w:val="0"/>
          <w:numId w:val="11"/>
        </w:numPr>
        <w:rPr>
          <w:u w:val="none"/>
        </w:rPr>
      </w:pPr>
      <w:r w:rsidDel="00000000" w:rsidR="00000000" w:rsidRPr="00000000">
        <w:rPr>
          <w:rtl w:val="0"/>
        </w:rPr>
        <w:t xml:space="preserve">Dimmesdale collapses and dies</w:t>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Style w:val="Title"/>
        <w:pageBreakBefore w:val="0"/>
        <w:ind w:left="0" w:firstLine="0"/>
        <w:rPr/>
      </w:pPr>
      <w:bookmarkStart w:colFirst="0" w:colLast="0" w:name="_7mdpi7yfqg86" w:id="23"/>
      <w:bookmarkEnd w:id="23"/>
      <w:r w:rsidDel="00000000" w:rsidR="00000000" w:rsidRPr="00000000">
        <w:rPr>
          <w:rtl w:val="0"/>
        </w:rPr>
        <w:t xml:space="preserve">24: Conclusion</w:t>
      </w:r>
    </w:p>
    <w:p w:rsidR="00000000" w:rsidDel="00000000" w:rsidP="00000000" w:rsidRDefault="00000000" w:rsidRPr="00000000" w14:paraId="000000E4">
      <w:pPr>
        <w:pageBreakBefore w:val="0"/>
        <w:numPr>
          <w:ilvl w:val="0"/>
          <w:numId w:val="21"/>
        </w:numPr>
        <w:rPr>
          <w:u w:val="none"/>
        </w:rPr>
      </w:pPr>
      <w:r w:rsidDel="00000000" w:rsidR="00000000" w:rsidRPr="00000000">
        <w:rPr>
          <w:rtl w:val="0"/>
        </w:rPr>
        <w:t xml:space="preserve">People had different accounts of what happened, what the A means and motivations</w:t>
      </w:r>
    </w:p>
    <w:p w:rsidR="00000000" w:rsidDel="00000000" w:rsidP="00000000" w:rsidRDefault="00000000" w:rsidRPr="00000000" w14:paraId="000000E5">
      <w:pPr>
        <w:pageBreakBefore w:val="0"/>
        <w:numPr>
          <w:ilvl w:val="0"/>
          <w:numId w:val="21"/>
        </w:numPr>
        <w:rPr>
          <w:u w:val="none"/>
        </w:rPr>
      </w:pPr>
      <w:r w:rsidDel="00000000" w:rsidR="00000000" w:rsidRPr="00000000">
        <w:rPr>
          <w:rtl w:val="0"/>
        </w:rPr>
        <w:t xml:space="preserve">Chillingworth turned weak and died within a year</w:t>
      </w:r>
    </w:p>
    <w:p w:rsidR="00000000" w:rsidDel="00000000" w:rsidP="00000000" w:rsidRDefault="00000000" w:rsidRPr="00000000" w14:paraId="000000E6">
      <w:pPr>
        <w:pageBreakBefore w:val="0"/>
        <w:numPr>
          <w:ilvl w:val="0"/>
          <w:numId w:val="21"/>
        </w:numPr>
        <w:rPr>
          <w:u w:val="none"/>
        </w:rPr>
      </w:pPr>
      <w:r w:rsidDel="00000000" w:rsidR="00000000" w:rsidRPr="00000000">
        <w:rPr>
          <w:rtl w:val="0"/>
        </w:rPr>
        <w:t xml:space="preserve">Chillingworth’s will left his property to Pearl</w:t>
      </w:r>
    </w:p>
    <w:p w:rsidR="00000000" w:rsidDel="00000000" w:rsidP="00000000" w:rsidRDefault="00000000" w:rsidRPr="00000000" w14:paraId="000000E7">
      <w:pPr>
        <w:pageBreakBefore w:val="0"/>
        <w:numPr>
          <w:ilvl w:val="0"/>
          <w:numId w:val="21"/>
        </w:numPr>
        <w:rPr>
          <w:u w:val="none"/>
        </w:rPr>
      </w:pPr>
      <w:r w:rsidDel="00000000" w:rsidR="00000000" w:rsidRPr="00000000">
        <w:rPr>
          <w:rtl w:val="0"/>
        </w:rPr>
        <w:t xml:space="preserve">Pearl and Hester left Boston for a while</w:t>
      </w:r>
    </w:p>
    <w:p w:rsidR="00000000" w:rsidDel="00000000" w:rsidP="00000000" w:rsidRDefault="00000000" w:rsidRPr="00000000" w14:paraId="000000E8">
      <w:pPr>
        <w:pageBreakBefore w:val="0"/>
        <w:numPr>
          <w:ilvl w:val="0"/>
          <w:numId w:val="21"/>
        </w:numPr>
        <w:rPr>
          <w:u w:val="none"/>
        </w:rPr>
      </w:pPr>
      <w:r w:rsidDel="00000000" w:rsidR="00000000" w:rsidRPr="00000000">
        <w:rPr>
          <w:rtl w:val="0"/>
        </w:rPr>
        <w:t xml:space="preserve">Hester eventually came back, but without Pearl</w:t>
      </w:r>
    </w:p>
    <w:p w:rsidR="00000000" w:rsidDel="00000000" w:rsidP="00000000" w:rsidRDefault="00000000" w:rsidRPr="00000000" w14:paraId="000000E9">
      <w:pPr>
        <w:pageBreakBefore w:val="0"/>
        <w:numPr>
          <w:ilvl w:val="0"/>
          <w:numId w:val="21"/>
        </w:numPr>
        <w:rPr>
          <w:u w:val="none"/>
        </w:rPr>
      </w:pPr>
      <w:r w:rsidDel="00000000" w:rsidR="00000000" w:rsidRPr="00000000">
        <w:rPr>
          <w:rtl w:val="0"/>
        </w:rPr>
        <w:t xml:space="preserve">Pearl is happily married elsewhere and still cares about Hester</w:t>
      </w:r>
    </w:p>
    <w:p w:rsidR="00000000" w:rsidDel="00000000" w:rsidP="00000000" w:rsidRDefault="00000000" w:rsidRPr="00000000" w14:paraId="000000EA">
      <w:pPr>
        <w:pageBreakBefore w:val="0"/>
        <w:numPr>
          <w:ilvl w:val="0"/>
          <w:numId w:val="21"/>
        </w:numPr>
        <w:rPr>
          <w:u w:val="none"/>
        </w:rPr>
      </w:pPr>
      <w:r w:rsidDel="00000000" w:rsidR="00000000" w:rsidRPr="00000000">
        <w:rPr>
          <w:rtl w:val="0"/>
        </w:rPr>
        <w:t xml:space="preserve">The connotation of the A became positive</w:t>
      </w:r>
    </w:p>
    <w:p w:rsidR="00000000" w:rsidDel="00000000" w:rsidP="00000000" w:rsidRDefault="00000000" w:rsidRPr="00000000" w14:paraId="000000EB">
      <w:pPr>
        <w:pageBreakBefore w:val="0"/>
        <w:numPr>
          <w:ilvl w:val="0"/>
          <w:numId w:val="21"/>
        </w:numPr>
        <w:rPr>
          <w:u w:val="none"/>
        </w:rPr>
      </w:pPr>
      <w:r w:rsidDel="00000000" w:rsidR="00000000" w:rsidRPr="00000000">
        <w:rPr>
          <w:rtl w:val="0"/>
        </w:rPr>
        <w:t xml:space="preserve">People often came to Hester for help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