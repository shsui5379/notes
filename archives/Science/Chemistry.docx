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tuv7be6obwwn" w:id="0"/>
      <w:bookmarkEnd w:id="0"/>
      <w:r w:rsidDel="00000000" w:rsidR="00000000" w:rsidRPr="00000000">
        <w:rPr>
          <w:rtl w:val="0"/>
        </w:rPr>
        <w:t xml:space="preserve">Science</w:t>
      </w:r>
    </w:p>
    <w:p w:rsidR="00000000" w:rsidDel="00000000" w:rsidP="00000000" w:rsidRDefault="00000000" w:rsidRPr="00000000" w14:paraId="00000002">
      <w:pPr>
        <w:pageBreakBefore w:val="0"/>
        <w:numPr>
          <w:ilvl w:val="0"/>
          <w:numId w:val="4"/>
        </w:numPr>
        <w:rPr/>
      </w:pPr>
      <w:r w:rsidDel="00000000" w:rsidR="00000000" w:rsidRPr="00000000">
        <w:rPr>
          <w:rtl w:val="0"/>
        </w:rPr>
        <w:t xml:space="preserve">After revisions and tests over time, hypotheses becomes theories, that can eventually become laws, after revisions and tests</w:t>
      </w:r>
    </w:p>
    <w:p w:rsidR="00000000" w:rsidDel="00000000" w:rsidP="00000000" w:rsidRDefault="00000000" w:rsidRPr="00000000" w14:paraId="00000003">
      <w:pPr>
        <w:pageBreakBefore w:val="0"/>
        <w:numPr>
          <w:ilvl w:val="1"/>
          <w:numId w:val="4"/>
        </w:numPr>
        <w:ind w:left="1440" w:hanging="360"/>
        <w:rPr>
          <w:u w:val="none"/>
        </w:rPr>
      </w:pPr>
      <w:r w:rsidDel="00000000" w:rsidR="00000000" w:rsidRPr="00000000">
        <w:rPr>
          <w:rtl w:val="0"/>
        </w:rPr>
        <w:t xml:space="preserve">Scientific laws are definite definitions of a phenomenon</w:t>
      </w:r>
    </w:p>
    <w:p w:rsidR="00000000" w:rsidDel="00000000" w:rsidP="00000000" w:rsidRDefault="00000000" w:rsidRPr="00000000" w14:paraId="00000004">
      <w:pPr>
        <w:pageBreakBefore w:val="0"/>
        <w:numPr>
          <w:ilvl w:val="1"/>
          <w:numId w:val="4"/>
        </w:numPr>
        <w:ind w:left="1440" w:hanging="360"/>
        <w:rPr>
          <w:u w:val="none"/>
        </w:rPr>
      </w:pPr>
      <w:r w:rsidDel="00000000" w:rsidR="00000000" w:rsidRPr="00000000">
        <w:rPr>
          <w:rtl w:val="0"/>
        </w:rPr>
        <w:t xml:space="preserve">Hypothesis is an educated guess</w:t>
      </w:r>
    </w:p>
    <w:p w:rsidR="00000000" w:rsidDel="00000000" w:rsidP="00000000" w:rsidRDefault="00000000" w:rsidRPr="00000000" w14:paraId="00000005">
      <w:pPr>
        <w:pageBreakBefore w:val="0"/>
        <w:numPr>
          <w:ilvl w:val="1"/>
          <w:numId w:val="4"/>
        </w:numPr>
        <w:ind w:left="1440" w:hanging="360"/>
        <w:rPr>
          <w:u w:val="none"/>
        </w:rPr>
      </w:pPr>
      <w:r w:rsidDel="00000000" w:rsidR="00000000" w:rsidRPr="00000000">
        <w:rPr>
          <w:rtl w:val="0"/>
        </w:rPr>
        <w:t xml:space="preserve">Revisions are done by many scientists in a field</w:t>
      </w:r>
    </w:p>
    <w:p w:rsidR="00000000" w:rsidDel="00000000" w:rsidP="00000000" w:rsidRDefault="00000000" w:rsidRPr="00000000" w14:paraId="00000006">
      <w:pPr>
        <w:pageBreakBefore w:val="0"/>
        <w:numPr>
          <w:ilvl w:val="1"/>
          <w:numId w:val="4"/>
        </w:numPr>
        <w:ind w:left="1440" w:hanging="360"/>
        <w:rPr>
          <w:u w:val="none"/>
        </w:rPr>
      </w:pPr>
      <w:r w:rsidDel="00000000" w:rsidR="00000000" w:rsidRPr="00000000">
        <w:rPr>
          <w:rtl w:val="0"/>
        </w:rPr>
        <w:t xml:space="preserve">Everything’s that’s not a law is subjected to change</w:t>
      </w:r>
    </w:p>
    <w:p w:rsidR="00000000" w:rsidDel="00000000" w:rsidP="00000000" w:rsidRDefault="00000000" w:rsidRPr="00000000" w14:paraId="00000007">
      <w:pPr>
        <w:pageBreakBefore w:val="0"/>
        <w:numPr>
          <w:ilvl w:val="0"/>
          <w:numId w:val="4"/>
        </w:numPr>
        <w:rPr>
          <w:u w:val="none"/>
        </w:rPr>
      </w:pPr>
      <w:r w:rsidDel="00000000" w:rsidR="00000000" w:rsidRPr="00000000">
        <w:rPr>
          <w:rtl w:val="0"/>
        </w:rPr>
        <w:t xml:space="preserve">The scientific method is universal</w:t>
      </w:r>
    </w:p>
    <w:p w:rsidR="00000000" w:rsidDel="00000000" w:rsidP="00000000" w:rsidRDefault="00000000" w:rsidRPr="00000000" w14:paraId="00000008">
      <w:pPr>
        <w:pageBreakBefore w:val="0"/>
        <w:numPr>
          <w:ilvl w:val="0"/>
          <w:numId w:val="4"/>
        </w:numPr>
        <w:rPr>
          <w:u w:val="none"/>
        </w:rPr>
      </w:pPr>
      <w:r w:rsidDel="00000000" w:rsidR="00000000" w:rsidRPr="00000000">
        <w:rPr>
          <w:rtl w:val="0"/>
        </w:rPr>
        <w:t xml:space="preserve">Science is collecting evidence and connecting them to discover the workings of the world</w:t>
      </w:r>
    </w:p>
    <w:p w:rsidR="00000000" w:rsidDel="00000000" w:rsidP="00000000" w:rsidRDefault="00000000" w:rsidRPr="00000000" w14:paraId="00000009">
      <w:pPr>
        <w:pageBreakBefore w:val="0"/>
        <w:numPr>
          <w:ilvl w:val="0"/>
          <w:numId w:val="4"/>
        </w:numPr>
        <w:rPr>
          <w:u w:val="none"/>
        </w:rPr>
      </w:pPr>
      <w:r w:rsidDel="00000000" w:rsidR="00000000" w:rsidRPr="00000000">
        <w:rPr>
          <w:rtl w:val="0"/>
        </w:rPr>
        <w:t xml:space="preserve">Science is objective</w:t>
      </w:r>
    </w:p>
    <w:p w:rsidR="00000000" w:rsidDel="00000000" w:rsidP="00000000" w:rsidRDefault="00000000" w:rsidRPr="00000000" w14:paraId="0000000A">
      <w:pPr>
        <w:pageBreakBefore w:val="0"/>
        <w:numPr>
          <w:ilvl w:val="0"/>
          <w:numId w:val="4"/>
        </w:numPr>
        <w:rPr>
          <w:u w:val="none"/>
        </w:rPr>
      </w:pPr>
      <w:r w:rsidDel="00000000" w:rsidR="00000000" w:rsidRPr="00000000">
        <w:rPr>
          <w:rtl w:val="0"/>
        </w:rPr>
        <w:t xml:space="preserve">To experiment, form a hypothesis, design an experiment, collect data, create claim, connect data to claim, and repeat.  </w:t>
      </w:r>
    </w:p>
    <w:p w:rsidR="00000000" w:rsidDel="00000000" w:rsidP="00000000" w:rsidRDefault="00000000" w:rsidRPr="00000000" w14:paraId="0000000B">
      <w:pPr>
        <w:pageBreakBefore w:val="0"/>
        <w:numPr>
          <w:ilvl w:val="0"/>
          <w:numId w:val="4"/>
        </w:numPr>
        <w:rPr>
          <w:u w:val="none"/>
        </w:rPr>
      </w:pPr>
      <w:r w:rsidDel="00000000" w:rsidR="00000000" w:rsidRPr="00000000">
        <w:rPr>
          <w:rtl w:val="0"/>
        </w:rPr>
        <w:t xml:space="preserve">A model can represent a concept</w:t>
      </w:r>
    </w:p>
    <w:p w:rsidR="00000000" w:rsidDel="00000000" w:rsidP="00000000" w:rsidRDefault="00000000" w:rsidRPr="00000000" w14:paraId="0000000C">
      <w:pPr>
        <w:pageBreakBefore w:val="0"/>
        <w:numPr>
          <w:ilvl w:val="1"/>
          <w:numId w:val="4"/>
        </w:numPr>
        <w:ind w:left="1440" w:hanging="360"/>
        <w:rPr>
          <w:u w:val="none"/>
        </w:rPr>
      </w:pPr>
      <w:r w:rsidDel="00000000" w:rsidR="00000000" w:rsidRPr="00000000">
        <w:rPr>
          <w:rtl w:val="0"/>
        </w:rPr>
        <w:t xml:space="preserve">Black box is an unknown phenomenon</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Style w:val="Title"/>
        <w:pageBreakBefore w:val="0"/>
        <w:rPr/>
      </w:pPr>
      <w:bookmarkStart w:colFirst="0" w:colLast="0" w:name="_bqz3yi7hkga8" w:id="1"/>
      <w:bookmarkEnd w:id="1"/>
      <w:r w:rsidDel="00000000" w:rsidR="00000000" w:rsidRPr="00000000">
        <w:rPr>
          <w:rtl w:val="0"/>
        </w:rPr>
        <w:t xml:space="preserve">Measurements and Analysis</w:t>
      </w:r>
    </w:p>
    <w:p w:rsidR="00000000" w:rsidDel="00000000" w:rsidP="00000000" w:rsidRDefault="00000000" w:rsidRPr="00000000" w14:paraId="0000000F">
      <w:pPr>
        <w:pageBreakBefore w:val="0"/>
        <w:numPr>
          <w:ilvl w:val="0"/>
          <w:numId w:val="2"/>
        </w:numPr>
        <w:rPr/>
      </w:pPr>
      <w:r w:rsidDel="00000000" w:rsidR="00000000" w:rsidRPr="00000000">
        <w:rPr>
          <w:rtl w:val="0"/>
        </w:rPr>
        <w:t xml:space="preserve">SI</w:t>
      </w:r>
    </w:p>
    <w:p w:rsidR="00000000" w:rsidDel="00000000" w:rsidP="00000000" w:rsidRDefault="00000000" w:rsidRPr="00000000" w14:paraId="00000010">
      <w:pPr>
        <w:pageBreakBefore w:val="0"/>
        <w:numPr>
          <w:ilvl w:val="1"/>
          <w:numId w:val="2"/>
        </w:numPr>
        <w:ind w:left="1440" w:hanging="360"/>
        <w:rPr>
          <w:highlight w:val="yellow"/>
        </w:rPr>
      </w:pPr>
      <w:r w:rsidDel="00000000" w:rsidR="00000000" w:rsidRPr="00000000">
        <w:rPr>
          <w:highlight w:val="yellow"/>
          <w:rtl w:val="0"/>
        </w:rPr>
        <w:t xml:space="preserve">Base units</w:t>
      </w:r>
    </w:p>
    <w:p w:rsidR="00000000" w:rsidDel="00000000" w:rsidP="00000000" w:rsidRDefault="00000000" w:rsidRPr="00000000" w14:paraId="00000011">
      <w:pPr>
        <w:pageBreakBefore w:val="0"/>
        <w:numPr>
          <w:ilvl w:val="2"/>
          <w:numId w:val="2"/>
        </w:numPr>
        <w:ind w:left="2160" w:hanging="360"/>
        <w:rPr>
          <w:sz w:val="24"/>
          <w:szCs w:val="24"/>
        </w:rPr>
      </w:pPr>
      <w:r w:rsidDel="00000000" w:rsidR="00000000" w:rsidRPr="00000000">
        <w:rPr>
          <w:sz w:val="24"/>
          <w:szCs w:val="24"/>
          <w:rtl w:val="0"/>
        </w:rPr>
        <w:t xml:space="preserve">Length - meter m</w:t>
      </w:r>
    </w:p>
    <w:p w:rsidR="00000000" w:rsidDel="00000000" w:rsidP="00000000" w:rsidRDefault="00000000" w:rsidRPr="00000000" w14:paraId="00000012">
      <w:pPr>
        <w:pageBreakBefore w:val="0"/>
        <w:numPr>
          <w:ilvl w:val="2"/>
          <w:numId w:val="2"/>
        </w:numPr>
        <w:ind w:left="2160" w:hanging="360"/>
        <w:rPr>
          <w:sz w:val="24"/>
          <w:szCs w:val="24"/>
        </w:rPr>
      </w:pPr>
      <w:r w:rsidDel="00000000" w:rsidR="00000000" w:rsidRPr="00000000">
        <w:rPr>
          <w:sz w:val="24"/>
          <w:szCs w:val="24"/>
          <w:rtl w:val="0"/>
        </w:rPr>
        <w:t xml:space="preserve">Mass - kilogram kg</w:t>
      </w:r>
    </w:p>
    <w:p w:rsidR="00000000" w:rsidDel="00000000" w:rsidP="00000000" w:rsidRDefault="00000000" w:rsidRPr="00000000" w14:paraId="00000013">
      <w:pPr>
        <w:pageBreakBefore w:val="0"/>
        <w:numPr>
          <w:ilvl w:val="2"/>
          <w:numId w:val="2"/>
        </w:numPr>
        <w:ind w:left="2160" w:hanging="360"/>
        <w:rPr>
          <w:sz w:val="24"/>
          <w:szCs w:val="24"/>
        </w:rPr>
      </w:pPr>
      <w:r w:rsidDel="00000000" w:rsidR="00000000" w:rsidRPr="00000000">
        <w:rPr>
          <w:sz w:val="24"/>
          <w:szCs w:val="24"/>
          <w:rtl w:val="0"/>
        </w:rPr>
        <w:t xml:space="preserve">Time - seconds s</w:t>
      </w:r>
    </w:p>
    <w:p w:rsidR="00000000" w:rsidDel="00000000" w:rsidP="00000000" w:rsidRDefault="00000000" w:rsidRPr="00000000" w14:paraId="00000014">
      <w:pPr>
        <w:pageBreakBefore w:val="0"/>
        <w:numPr>
          <w:ilvl w:val="2"/>
          <w:numId w:val="2"/>
        </w:numPr>
        <w:ind w:left="2160" w:hanging="360"/>
        <w:rPr/>
      </w:pPr>
      <w:r w:rsidDel="00000000" w:rsidR="00000000" w:rsidRPr="00000000">
        <w:rPr>
          <w:rtl w:val="0"/>
        </w:rPr>
        <w:t xml:space="preserve">Electrical current - ampere A</w:t>
      </w:r>
    </w:p>
    <w:p w:rsidR="00000000" w:rsidDel="00000000" w:rsidP="00000000" w:rsidRDefault="00000000" w:rsidRPr="00000000" w14:paraId="00000015">
      <w:pPr>
        <w:pageBreakBefore w:val="0"/>
        <w:numPr>
          <w:ilvl w:val="2"/>
          <w:numId w:val="2"/>
        </w:numPr>
        <w:ind w:left="2160" w:hanging="360"/>
        <w:rPr/>
      </w:pPr>
      <w:r w:rsidDel="00000000" w:rsidR="00000000" w:rsidRPr="00000000">
        <w:rPr>
          <w:rtl w:val="0"/>
        </w:rPr>
        <w:t xml:space="preserve">Temperature - Kelvin K</w:t>
      </w:r>
    </w:p>
    <w:p w:rsidR="00000000" w:rsidDel="00000000" w:rsidP="00000000" w:rsidRDefault="00000000" w:rsidRPr="00000000" w14:paraId="00000016">
      <w:pPr>
        <w:pageBreakBefore w:val="0"/>
        <w:numPr>
          <w:ilvl w:val="3"/>
          <w:numId w:val="2"/>
        </w:numPr>
        <w:ind w:left="2880" w:hanging="360"/>
        <w:rPr/>
      </w:pPr>
      <w:r w:rsidDel="00000000" w:rsidR="00000000" w:rsidRPr="00000000">
        <w:rPr>
          <w:rtl w:val="0"/>
        </w:rPr>
        <w:t xml:space="preserve">1 K = 273.15 </w:t>
      </w:r>
      <w:r w:rsidDel="00000000" w:rsidR="00000000" w:rsidRPr="00000000">
        <w:rPr>
          <w:vertAlign w:val="superscript"/>
          <w:rtl w:val="0"/>
        </w:rPr>
        <w:t xml:space="preserve">o</w:t>
      </w:r>
      <w:r w:rsidDel="00000000" w:rsidR="00000000" w:rsidRPr="00000000">
        <w:rPr>
          <w:rtl w:val="0"/>
        </w:rPr>
        <w:t xml:space="preserve">C</w:t>
      </w:r>
    </w:p>
    <w:p w:rsidR="00000000" w:rsidDel="00000000" w:rsidP="00000000" w:rsidRDefault="00000000" w:rsidRPr="00000000" w14:paraId="00000017">
      <w:pPr>
        <w:pageBreakBefore w:val="0"/>
        <w:numPr>
          <w:ilvl w:val="2"/>
          <w:numId w:val="2"/>
        </w:numPr>
        <w:ind w:left="2160" w:hanging="360"/>
        <w:rPr/>
      </w:pPr>
      <w:r w:rsidDel="00000000" w:rsidR="00000000" w:rsidRPr="00000000">
        <w:rPr>
          <w:rtl w:val="0"/>
        </w:rPr>
        <w:t xml:space="preserve">Amount of substance - Mole M</w:t>
      </w:r>
    </w:p>
    <w:p w:rsidR="00000000" w:rsidDel="00000000" w:rsidP="00000000" w:rsidRDefault="00000000" w:rsidRPr="00000000" w14:paraId="00000018">
      <w:pPr>
        <w:pageBreakBefore w:val="0"/>
        <w:numPr>
          <w:ilvl w:val="3"/>
          <w:numId w:val="2"/>
        </w:numPr>
        <w:ind w:left="2880" w:hanging="360"/>
        <w:rPr/>
      </w:pPr>
      <w:r w:rsidDel="00000000" w:rsidR="00000000" w:rsidRPr="00000000">
        <w:rPr>
          <w:rtl w:val="0"/>
        </w:rPr>
        <w:t xml:space="preserve">6.022045 x 10</w:t>
      </w:r>
      <w:r w:rsidDel="00000000" w:rsidR="00000000" w:rsidRPr="00000000">
        <w:rPr>
          <w:vertAlign w:val="superscript"/>
          <w:rtl w:val="0"/>
        </w:rPr>
        <w:t xml:space="preserve">23</w:t>
      </w:r>
      <w:r w:rsidDel="00000000" w:rsidR="00000000" w:rsidRPr="00000000">
        <w:rPr>
          <w:rtl w:val="0"/>
        </w:rPr>
        <w:t xml:space="preserve"> particles</w:t>
      </w:r>
    </w:p>
    <w:p w:rsidR="00000000" w:rsidDel="00000000" w:rsidP="00000000" w:rsidRDefault="00000000" w:rsidRPr="00000000" w14:paraId="00000019">
      <w:pPr>
        <w:pageBreakBefore w:val="0"/>
        <w:numPr>
          <w:ilvl w:val="4"/>
          <w:numId w:val="2"/>
        </w:numPr>
        <w:ind w:left="3600" w:hanging="360"/>
        <w:rPr/>
      </w:pPr>
      <w:r w:rsidDel="00000000" w:rsidR="00000000" w:rsidRPr="00000000">
        <w:rPr>
          <w:rtl w:val="0"/>
        </w:rPr>
        <w:t xml:space="preserve">There are </w:t>
      </w:r>
      <w:r w:rsidDel="00000000" w:rsidR="00000000" w:rsidRPr="00000000">
        <w:rPr>
          <w:rtl w:val="0"/>
        </w:rPr>
        <w:t xml:space="preserve">Avogadro’s number of </w:t>
      </w:r>
      <w:r w:rsidDel="00000000" w:rsidR="00000000" w:rsidRPr="00000000">
        <w:rPr>
          <w:rtl w:val="0"/>
        </w:rPr>
        <w:t xml:space="preserve">atoms in 12g of carbon 12</w:t>
      </w:r>
    </w:p>
    <w:p w:rsidR="00000000" w:rsidDel="00000000" w:rsidP="00000000" w:rsidRDefault="00000000" w:rsidRPr="00000000" w14:paraId="0000001A">
      <w:pPr>
        <w:pageBreakBefore w:val="0"/>
        <w:numPr>
          <w:ilvl w:val="5"/>
          <w:numId w:val="2"/>
        </w:numPr>
        <w:ind w:left="4320" w:hanging="360"/>
        <w:rPr/>
      </w:pPr>
      <w:r w:rsidDel="00000000" w:rsidR="00000000" w:rsidRPr="00000000">
        <w:rPr>
          <w:rtl w:val="0"/>
        </w:rPr>
        <w:t xml:space="preserve">6.022045 x 10</w:t>
      </w:r>
      <w:r w:rsidDel="00000000" w:rsidR="00000000" w:rsidRPr="00000000">
        <w:rPr>
          <w:vertAlign w:val="superscript"/>
          <w:rtl w:val="0"/>
        </w:rPr>
        <w:t xml:space="preserve">23</w:t>
      </w:r>
      <w:r w:rsidDel="00000000" w:rsidR="00000000" w:rsidRPr="00000000">
        <w:rPr>
          <w:rtl w:val="0"/>
        </w:rPr>
        <w:t xml:space="preserve"> amu weights 1 g</w:t>
      </w:r>
    </w:p>
    <w:p w:rsidR="00000000" w:rsidDel="00000000" w:rsidP="00000000" w:rsidRDefault="00000000" w:rsidRPr="00000000" w14:paraId="0000001B">
      <w:pPr>
        <w:pageBreakBefore w:val="0"/>
        <w:numPr>
          <w:ilvl w:val="3"/>
          <w:numId w:val="2"/>
        </w:numPr>
        <w:ind w:left="2880" w:hanging="360"/>
        <w:rPr/>
      </w:pPr>
      <w:r w:rsidDel="00000000" w:rsidR="00000000" w:rsidRPr="00000000">
        <w:rPr>
          <w:rtl w:val="0"/>
        </w:rPr>
        <w:t xml:space="preserve">Moles to mass</w:t>
      </w:r>
      <w:r w:rsidDel="00000000" w:rsidR="00000000" w:rsidRPr="00000000">
        <w:rPr>
          <w:rtl w:val="0"/>
        </w:rPr>
      </w:r>
    </w:p>
    <w:p w:rsidR="00000000" w:rsidDel="00000000" w:rsidP="00000000" w:rsidRDefault="00000000" w:rsidRPr="00000000" w14:paraId="0000001C">
      <w:pPr>
        <w:pageBreakBefore w:val="0"/>
        <w:numPr>
          <w:ilvl w:val="4"/>
          <w:numId w:val="2"/>
        </w:numPr>
        <w:ind w:left="3600" w:hanging="360"/>
        <w:rPr/>
      </w:pPr>
      <w:r w:rsidDel="00000000" w:rsidR="00000000" w:rsidRPr="00000000">
        <w:rPr>
          <w:rtl w:val="0"/>
        </w:rPr>
        <w:t xml:space="preserve">Multiply moles by conversion factor (gram mass formula aka </w:t>
      </w:r>
      <m:oMath>
        <m:f>
          <m:fPr>
            <m:ctrlPr>
              <w:rPr/>
            </m:ctrlPr>
          </m:fPr>
          <m:num>
            <m:r>
              <w:rPr/>
              <m:t xml:space="preserve">x grams</m:t>
            </m:r>
          </m:num>
          <m:den>
            <m:r>
              <w:rPr/>
              <m:t xml:space="preserve">1 mol</m:t>
            </m:r>
          </m:den>
        </m:f>
      </m:oMath>
      <w:r w:rsidDel="00000000" w:rsidR="00000000" w:rsidRPr="00000000">
        <w:rPr>
          <w:rtl w:val="0"/>
        </w:rPr>
        <w:t xml:space="preserve">)</w:t>
      </w:r>
    </w:p>
    <w:p w:rsidR="00000000" w:rsidDel="00000000" w:rsidP="00000000" w:rsidRDefault="00000000" w:rsidRPr="00000000" w14:paraId="0000001D">
      <w:pPr>
        <w:pageBreakBefore w:val="0"/>
        <w:numPr>
          <w:ilvl w:val="3"/>
          <w:numId w:val="2"/>
        </w:numPr>
        <w:ind w:left="2880" w:hanging="360"/>
        <w:rPr>
          <w:u w:val="none"/>
        </w:rPr>
      </w:pPr>
      <w:r w:rsidDel="00000000" w:rsidR="00000000" w:rsidRPr="00000000">
        <w:rPr>
          <w:rtl w:val="0"/>
        </w:rPr>
        <w:t xml:space="preserve">Mass to moles</w:t>
      </w:r>
    </w:p>
    <w:p w:rsidR="00000000" w:rsidDel="00000000" w:rsidP="00000000" w:rsidRDefault="00000000" w:rsidRPr="00000000" w14:paraId="0000001E">
      <w:pPr>
        <w:pageBreakBefore w:val="0"/>
        <w:numPr>
          <w:ilvl w:val="4"/>
          <w:numId w:val="2"/>
        </w:numPr>
        <w:ind w:left="3600" w:hanging="360"/>
        <w:rPr>
          <w:u w:val="none"/>
        </w:rPr>
      </w:pPr>
      <w:r w:rsidDel="00000000" w:rsidR="00000000" w:rsidRPr="00000000">
        <w:rPr>
          <w:rtl w:val="0"/>
        </w:rPr>
        <w:t xml:space="preserve">Multiply mass in grams by conversion factor (reciprocal of GMF)</w:t>
      </w:r>
      <w:r w:rsidDel="00000000" w:rsidR="00000000" w:rsidRPr="00000000">
        <w:rPr>
          <w:rtl w:val="0"/>
        </w:rPr>
      </w:r>
    </w:p>
    <w:p w:rsidR="00000000" w:rsidDel="00000000" w:rsidP="00000000" w:rsidRDefault="00000000" w:rsidRPr="00000000" w14:paraId="0000001F">
      <w:pPr>
        <w:pageBreakBefore w:val="0"/>
        <w:numPr>
          <w:ilvl w:val="2"/>
          <w:numId w:val="2"/>
        </w:numPr>
        <w:ind w:left="2160" w:hanging="360"/>
        <w:rPr/>
      </w:pPr>
      <w:r w:rsidDel="00000000" w:rsidR="00000000" w:rsidRPr="00000000">
        <w:rPr>
          <w:rtl w:val="0"/>
        </w:rPr>
        <w:t xml:space="preserve">Luminous intensity - Candela cd</w:t>
      </w:r>
    </w:p>
    <w:p w:rsidR="00000000" w:rsidDel="00000000" w:rsidP="00000000" w:rsidRDefault="00000000" w:rsidRPr="00000000" w14:paraId="00000020">
      <w:pPr>
        <w:pageBreakBefore w:val="0"/>
        <w:numPr>
          <w:ilvl w:val="1"/>
          <w:numId w:val="2"/>
        </w:numPr>
        <w:ind w:left="1440" w:hanging="360"/>
        <w:rPr>
          <w:highlight w:val="yellow"/>
        </w:rPr>
      </w:pPr>
      <w:r w:rsidDel="00000000" w:rsidR="00000000" w:rsidRPr="00000000">
        <w:rPr>
          <w:highlight w:val="yellow"/>
          <w:rtl w:val="0"/>
        </w:rPr>
        <w:t xml:space="preserve">Prefixes</w:t>
      </w:r>
    </w:p>
    <w:p w:rsidR="00000000" w:rsidDel="00000000" w:rsidP="00000000" w:rsidRDefault="00000000" w:rsidRPr="00000000" w14:paraId="00000021">
      <w:pPr>
        <w:pageBreakBefore w:val="0"/>
        <w:numPr>
          <w:ilvl w:val="2"/>
          <w:numId w:val="2"/>
        </w:numPr>
        <w:ind w:left="2160" w:hanging="360"/>
        <w:rPr>
          <w:sz w:val="24"/>
          <w:szCs w:val="24"/>
        </w:rPr>
      </w:pPr>
      <w:r w:rsidDel="00000000" w:rsidR="00000000" w:rsidRPr="00000000">
        <w:rPr>
          <w:sz w:val="24"/>
          <w:szCs w:val="24"/>
          <w:rtl w:val="0"/>
        </w:rPr>
        <w:t xml:space="preserve">Tera (T) 10</w:t>
      </w:r>
      <w:r w:rsidDel="00000000" w:rsidR="00000000" w:rsidRPr="00000000">
        <w:rPr>
          <w:sz w:val="24"/>
          <w:szCs w:val="24"/>
          <w:vertAlign w:val="superscript"/>
          <w:rtl w:val="0"/>
        </w:rPr>
        <w:t xml:space="preserve">12</w:t>
      </w:r>
    </w:p>
    <w:p w:rsidR="00000000" w:rsidDel="00000000" w:rsidP="00000000" w:rsidRDefault="00000000" w:rsidRPr="00000000" w14:paraId="00000022">
      <w:pPr>
        <w:pageBreakBefore w:val="0"/>
        <w:numPr>
          <w:ilvl w:val="2"/>
          <w:numId w:val="2"/>
        </w:numPr>
        <w:ind w:left="2160" w:hanging="360"/>
        <w:rPr>
          <w:sz w:val="24"/>
          <w:szCs w:val="24"/>
        </w:rPr>
      </w:pPr>
      <w:r w:rsidDel="00000000" w:rsidR="00000000" w:rsidRPr="00000000">
        <w:rPr>
          <w:sz w:val="24"/>
          <w:szCs w:val="24"/>
          <w:rtl w:val="0"/>
        </w:rPr>
        <w:t xml:space="preserve">Giga (G) 10</w:t>
      </w:r>
      <w:r w:rsidDel="00000000" w:rsidR="00000000" w:rsidRPr="00000000">
        <w:rPr>
          <w:sz w:val="24"/>
          <w:szCs w:val="24"/>
          <w:vertAlign w:val="superscript"/>
          <w:rtl w:val="0"/>
        </w:rPr>
        <w:t xml:space="preserve">9</w:t>
      </w:r>
    </w:p>
    <w:p w:rsidR="00000000" w:rsidDel="00000000" w:rsidP="00000000" w:rsidRDefault="00000000" w:rsidRPr="00000000" w14:paraId="00000023">
      <w:pPr>
        <w:pageBreakBefore w:val="0"/>
        <w:numPr>
          <w:ilvl w:val="2"/>
          <w:numId w:val="2"/>
        </w:numPr>
        <w:ind w:left="2160" w:hanging="360"/>
        <w:rPr>
          <w:sz w:val="24"/>
          <w:szCs w:val="24"/>
        </w:rPr>
      </w:pPr>
      <w:r w:rsidDel="00000000" w:rsidR="00000000" w:rsidRPr="00000000">
        <w:rPr>
          <w:sz w:val="24"/>
          <w:szCs w:val="24"/>
          <w:rtl w:val="0"/>
        </w:rPr>
        <w:t xml:space="preserve">Mega (M) 10</w:t>
      </w:r>
      <w:r w:rsidDel="00000000" w:rsidR="00000000" w:rsidRPr="00000000">
        <w:rPr>
          <w:sz w:val="24"/>
          <w:szCs w:val="24"/>
          <w:vertAlign w:val="superscript"/>
          <w:rtl w:val="0"/>
        </w:rPr>
        <w:t xml:space="preserve">6</w:t>
      </w:r>
    </w:p>
    <w:p w:rsidR="00000000" w:rsidDel="00000000" w:rsidP="00000000" w:rsidRDefault="00000000" w:rsidRPr="00000000" w14:paraId="00000024">
      <w:pPr>
        <w:pageBreakBefore w:val="0"/>
        <w:numPr>
          <w:ilvl w:val="2"/>
          <w:numId w:val="2"/>
        </w:numPr>
        <w:ind w:left="2160" w:hanging="360"/>
        <w:rPr>
          <w:sz w:val="24"/>
          <w:szCs w:val="24"/>
        </w:rPr>
      </w:pPr>
      <w:r w:rsidDel="00000000" w:rsidR="00000000" w:rsidRPr="00000000">
        <w:rPr>
          <w:sz w:val="24"/>
          <w:szCs w:val="24"/>
          <w:rtl w:val="0"/>
        </w:rPr>
        <w:t xml:space="preserve">Kilo (k) 10</w:t>
      </w:r>
      <w:r w:rsidDel="00000000" w:rsidR="00000000" w:rsidRPr="00000000">
        <w:rPr>
          <w:sz w:val="24"/>
          <w:szCs w:val="24"/>
          <w:vertAlign w:val="superscript"/>
          <w:rtl w:val="0"/>
        </w:rPr>
        <w:t xml:space="preserve">3</w:t>
      </w:r>
    </w:p>
    <w:p w:rsidR="00000000" w:rsidDel="00000000" w:rsidP="00000000" w:rsidRDefault="00000000" w:rsidRPr="00000000" w14:paraId="00000025">
      <w:pPr>
        <w:pageBreakBefore w:val="0"/>
        <w:numPr>
          <w:ilvl w:val="2"/>
          <w:numId w:val="2"/>
        </w:numPr>
        <w:ind w:left="2160" w:hanging="360"/>
        <w:rPr>
          <w:sz w:val="24"/>
          <w:szCs w:val="24"/>
        </w:rPr>
      </w:pPr>
      <w:r w:rsidDel="00000000" w:rsidR="00000000" w:rsidRPr="00000000">
        <w:rPr>
          <w:sz w:val="24"/>
          <w:szCs w:val="24"/>
          <w:rtl w:val="0"/>
        </w:rPr>
        <w:t xml:space="preserve">Deci (d) 10</w:t>
      </w:r>
      <w:r w:rsidDel="00000000" w:rsidR="00000000" w:rsidRPr="00000000">
        <w:rPr>
          <w:sz w:val="24"/>
          <w:szCs w:val="24"/>
          <w:vertAlign w:val="superscript"/>
          <w:rtl w:val="0"/>
        </w:rPr>
        <w:t xml:space="preserve">-1</w:t>
      </w:r>
    </w:p>
    <w:p w:rsidR="00000000" w:rsidDel="00000000" w:rsidP="00000000" w:rsidRDefault="00000000" w:rsidRPr="00000000" w14:paraId="00000026">
      <w:pPr>
        <w:pageBreakBefore w:val="0"/>
        <w:numPr>
          <w:ilvl w:val="2"/>
          <w:numId w:val="2"/>
        </w:numPr>
        <w:ind w:left="2160" w:hanging="360"/>
        <w:rPr>
          <w:sz w:val="24"/>
          <w:szCs w:val="24"/>
        </w:rPr>
      </w:pPr>
      <w:r w:rsidDel="00000000" w:rsidR="00000000" w:rsidRPr="00000000">
        <w:rPr>
          <w:sz w:val="24"/>
          <w:szCs w:val="24"/>
          <w:rtl w:val="0"/>
        </w:rPr>
        <w:t xml:space="preserve">Centi </w:t>
      </w:r>
      <w:r w:rsidDel="00000000" w:rsidR="00000000" w:rsidRPr="00000000">
        <w:rPr>
          <w:sz w:val="24"/>
          <w:szCs w:val="24"/>
          <w:rtl w:val="0"/>
        </w:rPr>
        <w:t xml:space="preserve">(c)</w:t>
      </w:r>
      <w:r w:rsidDel="00000000" w:rsidR="00000000" w:rsidRPr="00000000">
        <w:rPr>
          <w:sz w:val="24"/>
          <w:szCs w:val="24"/>
          <w:rtl w:val="0"/>
        </w:rPr>
        <w:t xml:space="preserve"> 10</w:t>
      </w:r>
      <w:r w:rsidDel="00000000" w:rsidR="00000000" w:rsidRPr="00000000">
        <w:rPr>
          <w:sz w:val="24"/>
          <w:szCs w:val="24"/>
          <w:vertAlign w:val="superscript"/>
          <w:rtl w:val="0"/>
        </w:rPr>
        <w:t xml:space="preserve">-2</w:t>
      </w:r>
    </w:p>
    <w:p w:rsidR="00000000" w:rsidDel="00000000" w:rsidP="00000000" w:rsidRDefault="00000000" w:rsidRPr="00000000" w14:paraId="00000027">
      <w:pPr>
        <w:pageBreakBefore w:val="0"/>
        <w:numPr>
          <w:ilvl w:val="2"/>
          <w:numId w:val="2"/>
        </w:numPr>
        <w:ind w:left="2160" w:hanging="360"/>
        <w:rPr>
          <w:sz w:val="24"/>
          <w:szCs w:val="24"/>
        </w:rPr>
      </w:pPr>
      <w:r w:rsidDel="00000000" w:rsidR="00000000" w:rsidRPr="00000000">
        <w:rPr>
          <w:sz w:val="24"/>
          <w:szCs w:val="24"/>
          <w:rtl w:val="0"/>
        </w:rPr>
        <w:t xml:space="preserve">Milli (m) 10</w:t>
      </w:r>
      <w:r w:rsidDel="00000000" w:rsidR="00000000" w:rsidRPr="00000000">
        <w:rPr>
          <w:sz w:val="24"/>
          <w:szCs w:val="24"/>
          <w:vertAlign w:val="superscript"/>
          <w:rtl w:val="0"/>
        </w:rPr>
        <w:t xml:space="preserve">-3</w:t>
      </w:r>
    </w:p>
    <w:p w:rsidR="00000000" w:rsidDel="00000000" w:rsidP="00000000" w:rsidRDefault="00000000" w:rsidRPr="00000000" w14:paraId="00000028">
      <w:pPr>
        <w:pageBreakBefore w:val="0"/>
        <w:numPr>
          <w:ilvl w:val="2"/>
          <w:numId w:val="2"/>
        </w:numPr>
        <w:ind w:left="2160" w:hanging="360"/>
        <w:rPr>
          <w:sz w:val="24"/>
          <w:szCs w:val="24"/>
        </w:rPr>
      </w:pPr>
      <w:r w:rsidDel="00000000" w:rsidR="00000000" w:rsidRPr="00000000">
        <w:rPr>
          <w:sz w:val="24"/>
          <w:szCs w:val="24"/>
          <w:rtl w:val="0"/>
        </w:rPr>
        <w:t xml:space="preserve">Micro (µ) 10</w:t>
      </w:r>
      <w:r w:rsidDel="00000000" w:rsidR="00000000" w:rsidRPr="00000000">
        <w:rPr>
          <w:sz w:val="24"/>
          <w:szCs w:val="24"/>
          <w:vertAlign w:val="superscript"/>
          <w:rtl w:val="0"/>
        </w:rPr>
        <w:t xml:space="preserve">-6</w:t>
      </w:r>
      <w:r w:rsidDel="00000000" w:rsidR="00000000" w:rsidRPr="00000000">
        <w:rPr>
          <w:rtl w:val="0"/>
        </w:rPr>
      </w:r>
    </w:p>
    <w:p w:rsidR="00000000" w:rsidDel="00000000" w:rsidP="00000000" w:rsidRDefault="00000000" w:rsidRPr="00000000" w14:paraId="00000029">
      <w:pPr>
        <w:pageBreakBefore w:val="0"/>
        <w:numPr>
          <w:ilvl w:val="2"/>
          <w:numId w:val="2"/>
        </w:numPr>
        <w:ind w:left="2160" w:hanging="360"/>
        <w:rPr>
          <w:sz w:val="24"/>
          <w:szCs w:val="24"/>
        </w:rPr>
      </w:pPr>
      <w:r w:rsidDel="00000000" w:rsidR="00000000" w:rsidRPr="00000000">
        <w:rPr>
          <w:sz w:val="24"/>
          <w:szCs w:val="24"/>
          <w:rtl w:val="0"/>
        </w:rPr>
        <w:t xml:space="preserve">Nano (n) 10</w:t>
      </w:r>
      <w:r w:rsidDel="00000000" w:rsidR="00000000" w:rsidRPr="00000000">
        <w:rPr>
          <w:sz w:val="24"/>
          <w:szCs w:val="24"/>
          <w:vertAlign w:val="superscript"/>
          <w:rtl w:val="0"/>
        </w:rPr>
        <w:t xml:space="preserve">-9</w:t>
      </w:r>
    </w:p>
    <w:p w:rsidR="00000000" w:rsidDel="00000000" w:rsidP="00000000" w:rsidRDefault="00000000" w:rsidRPr="00000000" w14:paraId="0000002A">
      <w:pPr>
        <w:pageBreakBefore w:val="0"/>
        <w:numPr>
          <w:ilvl w:val="2"/>
          <w:numId w:val="2"/>
        </w:numPr>
        <w:ind w:left="2160" w:hanging="360"/>
        <w:rPr>
          <w:sz w:val="24"/>
          <w:szCs w:val="24"/>
        </w:rPr>
      </w:pPr>
      <w:r w:rsidDel="00000000" w:rsidR="00000000" w:rsidRPr="00000000">
        <w:rPr>
          <w:sz w:val="24"/>
          <w:szCs w:val="24"/>
          <w:rtl w:val="0"/>
        </w:rPr>
        <w:t xml:space="preserve">Pico (p) 10</w:t>
      </w:r>
      <w:r w:rsidDel="00000000" w:rsidR="00000000" w:rsidRPr="00000000">
        <w:rPr>
          <w:sz w:val="24"/>
          <w:szCs w:val="24"/>
          <w:vertAlign w:val="superscript"/>
          <w:rtl w:val="0"/>
        </w:rPr>
        <w:t xml:space="preserve">-12</w:t>
      </w:r>
    </w:p>
    <w:p w:rsidR="00000000" w:rsidDel="00000000" w:rsidP="00000000" w:rsidRDefault="00000000" w:rsidRPr="00000000" w14:paraId="0000002B">
      <w:pPr>
        <w:pageBreakBefore w:val="0"/>
        <w:numPr>
          <w:ilvl w:val="0"/>
          <w:numId w:val="2"/>
        </w:numPr>
        <w:rPr>
          <w:highlight w:val="yellow"/>
        </w:rPr>
      </w:pPr>
      <w:r w:rsidDel="00000000" w:rsidR="00000000" w:rsidRPr="00000000">
        <w:rPr>
          <w:highlight w:val="yellow"/>
          <w:rtl w:val="0"/>
        </w:rPr>
        <w:t xml:space="preserve">Density</w:t>
      </w:r>
    </w:p>
    <w:p w:rsidR="00000000" w:rsidDel="00000000" w:rsidP="00000000" w:rsidRDefault="00000000" w:rsidRPr="00000000" w14:paraId="0000002C">
      <w:pPr>
        <w:pageBreakBefore w:val="0"/>
        <w:numPr>
          <w:ilvl w:val="1"/>
          <w:numId w:val="2"/>
        </w:numPr>
        <w:ind w:left="1440" w:hanging="360"/>
        <w:rPr/>
      </w:pPr>
      <m:oMath>
        <m:f>
          <m:fPr>
            <m:ctrlPr>
              <w:rPr/>
            </m:ctrlPr>
          </m:fPr>
          <m:num>
            <m:r>
              <w:rPr/>
              <m:t xml:space="preserve">mass</m:t>
            </m:r>
          </m:num>
          <m:den>
            <m:r>
              <w:rPr/>
              <m:t xml:space="preserve">volume</m:t>
            </m:r>
          </m:den>
        </m:f>
      </m:oMath>
      <w:r w:rsidDel="00000000" w:rsidR="00000000" w:rsidRPr="00000000">
        <w:rPr>
          <w:rtl w:val="0"/>
        </w:rPr>
      </w:r>
    </w:p>
    <w:p w:rsidR="00000000" w:rsidDel="00000000" w:rsidP="00000000" w:rsidRDefault="00000000" w:rsidRPr="00000000" w14:paraId="0000002D">
      <w:pPr>
        <w:pageBreakBefore w:val="0"/>
        <w:numPr>
          <w:ilvl w:val="1"/>
          <w:numId w:val="2"/>
        </w:numPr>
        <w:ind w:left="1440" w:hanging="360"/>
        <w:rPr/>
      </w:pPr>
      <w:r w:rsidDel="00000000" w:rsidR="00000000" w:rsidRPr="00000000">
        <w:rPr>
          <w:rtl w:val="0"/>
        </w:rPr>
        <w:t xml:space="preserve">1 cm</w:t>
      </w:r>
      <w:r w:rsidDel="00000000" w:rsidR="00000000" w:rsidRPr="00000000">
        <w:rPr>
          <w:vertAlign w:val="superscript"/>
          <w:rtl w:val="0"/>
        </w:rPr>
        <w:t xml:space="preserve">3</w:t>
      </w:r>
      <w:r w:rsidDel="00000000" w:rsidR="00000000" w:rsidRPr="00000000">
        <w:rPr>
          <w:rtl w:val="0"/>
        </w:rPr>
        <w:t xml:space="preserve"> = 1 mL volume</w:t>
      </w:r>
    </w:p>
    <w:p w:rsidR="00000000" w:rsidDel="00000000" w:rsidP="00000000" w:rsidRDefault="00000000" w:rsidRPr="00000000" w14:paraId="0000002E">
      <w:pPr>
        <w:pageBreakBefore w:val="0"/>
        <w:numPr>
          <w:ilvl w:val="0"/>
          <w:numId w:val="2"/>
        </w:numPr>
        <w:spacing w:line="331.2" w:lineRule="auto"/>
        <w:rPr>
          <w:sz w:val="24"/>
          <w:szCs w:val="24"/>
        </w:rPr>
      </w:pPr>
      <w:r w:rsidDel="00000000" w:rsidR="00000000" w:rsidRPr="00000000">
        <w:rPr>
          <w:highlight w:val="yellow"/>
          <w:rtl w:val="0"/>
        </w:rPr>
        <w:t xml:space="preserve">Precision</w:t>
      </w:r>
      <w:r w:rsidDel="00000000" w:rsidR="00000000" w:rsidRPr="00000000">
        <w:rPr>
          <w:rtl w:val="0"/>
        </w:rPr>
      </w:r>
    </w:p>
    <w:p w:rsidR="00000000" w:rsidDel="00000000" w:rsidP="00000000" w:rsidRDefault="00000000" w:rsidRPr="00000000" w14:paraId="0000002F">
      <w:pPr>
        <w:pageBreakBefore w:val="0"/>
        <w:numPr>
          <w:ilvl w:val="1"/>
          <w:numId w:val="2"/>
        </w:numPr>
        <w:spacing w:line="331.2" w:lineRule="auto"/>
        <w:ind w:left="1440" w:hanging="360"/>
        <w:rPr>
          <w:sz w:val="24"/>
          <w:szCs w:val="24"/>
        </w:rPr>
      </w:pPr>
      <w:r w:rsidDel="00000000" w:rsidR="00000000" w:rsidRPr="00000000">
        <w:rPr>
          <w:sz w:val="24"/>
          <w:szCs w:val="24"/>
          <w:rtl w:val="0"/>
        </w:rPr>
        <w:t xml:space="preserve">Ability to repeat task</w:t>
      </w:r>
    </w:p>
    <w:p w:rsidR="00000000" w:rsidDel="00000000" w:rsidP="00000000" w:rsidRDefault="00000000" w:rsidRPr="00000000" w14:paraId="00000030">
      <w:pPr>
        <w:pageBreakBefore w:val="0"/>
        <w:numPr>
          <w:ilvl w:val="1"/>
          <w:numId w:val="2"/>
        </w:numPr>
        <w:spacing w:line="331.2" w:lineRule="auto"/>
        <w:ind w:left="1440" w:hanging="360"/>
        <w:rPr>
          <w:u w:val="none"/>
        </w:rPr>
      </w:pPr>
      <w:r w:rsidDel="00000000" w:rsidR="00000000" w:rsidRPr="00000000">
        <w:rPr>
          <w:rtl w:val="0"/>
        </w:rPr>
        <w:t xml:space="preserve">Use standard deviation</w:t>
      </w:r>
    </w:p>
    <w:p w:rsidR="00000000" w:rsidDel="00000000" w:rsidP="00000000" w:rsidRDefault="00000000" w:rsidRPr="00000000" w14:paraId="00000031">
      <w:pPr>
        <w:pageBreakBefore w:val="0"/>
        <w:numPr>
          <w:ilvl w:val="0"/>
          <w:numId w:val="2"/>
        </w:numPr>
        <w:spacing w:line="331.2" w:lineRule="auto"/>
        <w:rPr>
          <w:sz w:val="24"/>
          <w:szCs w:val="24"/>
        </w:rPr>
      </w:pPr>
      <w:r w:rsidDel="00000000" w:rsidR="00000000" w:rsidRPr="00000000">
        <w:rPr>
          <w:highlight w:val="yellow"/>
          <w:rtl w:val="0"/>
        </w:rPr>
        <w:t xml:space="preserve">Accuracy</w:t>
      </w:r>
      <w:r w:rsidDel="00000000" w:rsidR="00000000" w:rsidRPr="00000000">
        <w:rPr>
          <w:rtl w:val="0"/>
        </w:rPr>
      </w:r>
    </w:p>
    <w:p w:rsidR="00000000" w:rsidDel="00000000" w:rsidP="00000000" w:rsidRDefault="00000000" w:rsidRPr="00000000" w14:paraId="00000032">
      <w:pPr>
        <w:pageBreakBefore w:val="0"/>
        <w:numPr>
          <w:ilvl w:val="1"/>
          <w:numId w:val="2"/>
        </w:numPr>
        <w:spacing w:line="331.2" w:lineRule="auto"/>
        <w:ind w:left="1440" w:hanging="360"/>
        <w:rPr>
          <w:sz w:val="24"/>
          <w:szCs w:val="24"/>
        </w:rPr>
      </w:pPr>
      <w:r w:rsidDel="00000000" w:rsidR="00000000" w:rsidRPr="00000000">
        <w:rPr>
          <w:sz w:val="24"/>
          <w:szCs w:val="24"/>
          <w:rtl w:val="0"/>
        </w:rPr>
        <w:t xml:space="preserve">Ability to get close to what’s accurate</w:t>
      </w:r>
    </w:p>
    <w:p w:rsidR="00000000" w:rsidDel="00000000" w:rsidP="00000000" w:rsidRDefault="00000000" w:rsidRPr="00000000" w14:paraId="00000033">
      <w:pPr>
        <w:pageBreakBefore w:val="0"/>
        <w:numPr>
          <w:ilvl w:val="1"/>
          <w:numId w:val="2"/>
        </w:numPr>
        <w:spacing w:line="331.2" w:lineRule="auto"/>
        <w:ind w:left="1440" w:hanging="360"/>
        <w:rPr>
          <w:u w:val="none"/>
        </w:rPr>
      </w:pPr>
      <w:r w:rsidDel="00000000" w:rsidR="00000000" w:rsidRPr="00000000">
        <w:rPr>
          <w:rtl w:val="0"/>
        </w:rPr>
        <w:t xml:space="preserve">Use percent error</w:t>
      </w:r>
    </w:p>
    <w:p w:rsidR="00000000" w:rsidDel="00000000" w:rsidP="00000000" w:rsidRDefault="00000000" w:rsidRPr="00000000" w14:paraId="00000034">
      <w:pPr>
        <w:pageBreakBefore w:val="0"/>
        <w:spacing w:line="331.2" w:lineRule="auto"/>
        <w:ind w:left="0" w:firstLine="0"/>
        <w:rPr>
          <w:sz w:val="24"/>
          <w:szCs w:val="24"/>
        </w:rPr>
      </w:pPr>
      <w:r w:rsidDel="00000000" w:rsidR="00000000" w:rsidRPr="00000000">
        <w:rPr>
          <w:rtl w:val="0"/>
        </w:rPr>
      </w:r>
    </w:p>
    <w:p w:rsidR="00000000" w:rsidDel="00000000" w:rsidP="00000000" w:rsidRDefault="00000000" w:rsidRPr="00000000" w14:paraId="00000035">
      <w:pPr>
        <w:pageBreakBefore w:val="0"/>
        <w:numPr>
          <w:ilvl w:val="0"/>
          <w:numId w:val="2"/>
        </w:numPr>
        <w:rPr>
          <w:highlight w:val="yellow"/>
        </w:rPr>
      </w:pPr>
      <w:r w:rsidDel="00000000" w:rsidR="00000000" w:rsidRPr="00000000">
        <w:rPr>
          <w:highlight w:val="yellow"/>
          <w:rtl w:val="0"/>
        </w:rPr>
        <w:t xml:space="preserve">Scientific notation</w:t>
      </w:r>
    </w:p>
    <w:p w:rsidR="00000000" w:rsidDel="00000000" w:rsidP="00000000" w:rsidRDefault="00000000" w:rsidRPr="00000000" w14:paraId="00000036">
      <w:pPr>
        <w:pageBreakBefore w:val="0"/>
        <w:numPr>
          <w:ilvl w:val="1"/>
          <w:numId w:val="2"/>
        </w:numPr>
        <w:ind w:left="1440" w:hanging="360"/>
        <w:rPr/>
      </w:pPr>
      <w:r w:rsidDel="00000000" w:rsidR="00000000" w:rsidRPr="00000000">
        <w:rPr>
          <w:rtl w:val="0"/>
        </w:rPr>
        <w:t xml:space="preserve">add/subtract</w:t>
      </w:r>
    </w:p>
    <w:p w:rsidR="00000000" w:rsidDel="00000000" w:rsidP="00000000" w:rsidRDefault="00000000" w:rsidRPr="00000000" w14:paraId="00000037">
      <w:pPr>
        <w:pageBreakBefore w:val="0"/>
        <w:numPr>
          <w:ilvl w:val="2"/>
          <w:numId w:val="2"/>
        </w:numPr>
        <w:ind w:left="2160" w:hanging="360"/>
        <w:rPr/>
      </w:pPr>
      <w:r w:rsidDel="00000000" w:rsidR="00000000" w:rsidRPr="00000000">
        <w:rPr>
          <w:rtl w:val="0"/>
        </w:rPr>
        <w:t xml:space="preserve">Make the exponent terms have same exponent, and add/subtract the non exponent term</w:t>
      </w:r>
    </w:p>
    <w:p w:rsidR="00000000" w:rsidDel="00000000" w:rsidP="00000000" w:rsidRDefault="00000000" w:rsidRPr="00000000" w14:paraId="00000038">
      <w:pPr>
        <w:pageBreakBefore w:val="0"/>
        <w:numPr>
          <w:ilvl w:val="1"/>
          <w:numId w:val="2"/>
        </w:numPr>
        <w:ind w:left="1440" w:hanging="360"/>
        <w:rPr/>
      </w:pPr>
      <w:r w:rsidDel="00000000" w:rsidR="00000000" w:rsidRPr="00000000">
        <w:rPr>
          <w:rtl w:val="0"/>
        </w:rPr>
        <w:t xml:space="preserve">Multiply/divide</w:t>
      </w:r>
    </w:p>
    <w:p w:rsidR="00000000" w:rsidDel="00000000" w:rsidP="00000000" w:rsidRDefault="00000000" w:rsidRPr="00000000" w14:paraId="00000039">
      <w:pPr>
        <w:pageBreakBefore w:val="0"/>
        <w:numPr>
          <w:ilvl w:val="2"/>
          <w:numId w:val="2"/>
        </w:numPr>
        <w:ind w:left="2160" w:hanging="360"/>
        <w:rPr/>
      </w:pPr>
      <w:r w:rsidDel="00000000" w:rsidR="00000000" w:rsidRPr="00000000">
        <w:rPr>
          <w:rtl w:val="0"/>
        </w:rPr>
        <w:t xml:space="preserve">For exponent term, add exponent for multiply, subtract for divide</w:t>
      </w:r>
    </w:p>
    <w:p w:rsidR="00000000" w:rsidDel="00000000" w:rsidP="00000000" w:rsidRDefault="00000000" w:rsidRPr="00000000" w14:paraId="0000003A">
      <w:pPr>
        <w:pageBreakBefore w:val="0"/>
        <w:numPr>
          <w:ilvl w:val="0"/>
          <w:numId w:val="2"/>
        </w:numPr>
        <w:rPr>
          <w:highlight w:val="yellow"/>
        </w:rPr>
      </w:pPr>
      <w:r w:rsidDel="00000000" w:rsidR="00000000" w:rsidRPr="00000000">
        <w:rPr>
          <w:highlight w:val="yellow"/>
          <w:rtl w:val="0"/>
        </w:rPr>
        <w:t xml:space="preserve">Uncertainty</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Measurement is between 2 marks on measurer</w:t>
      </w:r>
    </w:p>
    <w:p w:rsidR="00000000" w:rsidDel="00000000" w:rsidP="00000000" w:rsidRDefault="00000000" w:rsidRPr="00000000" w14:paraId="0000003C">
      <w:pPr>
        <w:pageBreakBefore w:val="0"/>
        <w:numPr>
          <w:ilvl w:val="1"/>
          <w:numId w:val="2"/>
        </w:numPr>
        <w:ind w:left="1440" w:hanging="360"/>
        <w:rPr>
          <w:u w:val="none"/>
        </w:rPr>
      </w:pPr>
      <w:r w:rsidDel="00000000" w:rsidR="00000000" w:rsidRPr="00000000">
        <w:rPr>
          <w:rtl w:val="0"/>
        </w:rPr>
        <w:t xml:space="preserve">Report all certain digits, +1 uncertain</w:t>
      </w:r>
    </w:p>
    <w:p w:rsidR="00000000" w:rsidDel="00000000" w:rsidP="00000000" w:rsidRDefault="00000000" w:rsidRPr="00000000" w14:paraId="0000003D">
      <w:pPr>
        <w:pageBreakBefore w:val="0"/>
        <w:numPr>
          <w:ilvl w:val="2"/>
          <w:numId w:val="2"/>
        </w:numPr>
        <w:ind w:left="2160" w:hanging="360"/>
        <w:rPr>
          <w:u w:val="none"/>
        </w:rPr>
      </w:pPr>
      <w:r w:rsidDel="00000000" w:rsidR="00000000" w:rsidRPr="00000000">
        <w:rPr>
          <w:rtl w:val="0"/>
        </w:rPr>
        <w:t xml:space="preserve">+/- can indicates error margin</w:t>
      </w:r>
    </w:p>
    <w:p w:rsidR="00000000" w:rsidDel="00000000" w:rsidP="00000000" w:rsidRDefault="00000000" w:rsidRPr="00000000" w14:paraId="0000003E">
      <w:pPr>
        <w:pageBreakBefore w:val="0"/>
        <w:numPr>
          <w:ilvl w:val="1"/>
          <w:numId w:val="2"/>
        </w:numPr>
        <w:ind w:left="1440" w:hanging="360"/>
        <w:rPr>
          <w:u w:val="none"/>
        </w:rPr>
      </w:pPr>
      <w:r w:rsidDel="00000000" w:rsidR="00000000" w:rsidRPr="00000000">
        <w:rPr>
          <w:highlight w:val="yellow"/>
          <w:rtl w:val="0"/>
        </w:rPr>
        <w:t xml:space="preserve">Percent error</w:t>
      </w:r>
      <w:r w:rsidDel="00000000" w:rsidR="00000000" w:rsidRPr="00000000">
        <w:rPr>
          <w:rtl w:val="0"/>
        </w:rPr>
      </w:r>
    </w:p>
    <w:p w:rsidR="00000000" w:rsidDel="00000000" w:rsidP="00000000" w:rsidRDefault="00000000" w:rsidRPr="00000000" w14:paraId="0000003F">
      <w:pPr>
        <w:pageBreakBefore w:val="0"/>
        <w:numPr>
          <w:ilvl w:val="2"/>
          <w:numId w:val="2"/>
        </w:numPr>
        <w:ind w:left="2160" w:hanging="360"/>
        <w:rPr>
          <w:u w:val="none"/>
        </w:rPr>
      </w:pPr>
      <m:oMath>
        <m:f>
          <m:fPr>
            <m:ctrlPr>
              <w:rPr/>
            </m:ctrlPr>
          </m:fPr>
          <m:num>
            <m:d>
              <m:dPr>
                <m:begChr m:val="|"/>
                <m:endChr m:val="|"/>
                <m:ctrlPr>
                  <w:rPr/>
                </m:ctrlPr>
              </m:dPr>
              <m:e>
                <m:r>
                  <w:rPr/>
                  <m:t xml:space="preserve">measured-accepted</m:t>
                </m:r>
              </m:e>
            </m:d>
          </m:num>
          <m:den>
            <m:r>
              <w:rPr/>
              <m:t xml:space="preserve">accepted</m:t>
            </m:r>
          </m:den>
        </m:f>
        <m:r>
          <w:rPr/>
          <m:t xml:space="preserve">100</m:t>
        </m:r>
      </m:oMath>
      <w:r w:rsidDel="00000000" w:rsidR="00000000" w:rsidRPr="00000000">
        <w:rPr>
          <w:rtl w:val="0"/>
        </w:rPr>
      </w:r>
    </w:p>
    <w:p w:rsidR="00000000" w:rsidDel="00000000" w:rsidP="00000000" w:rsidRDefault="00000000" w:rsidRPr="00000000" w14:paraId="00000040">
      <w:pPr>
        <w:pageBreakBefore w:val="0"/>
        <w:numPr>
          <w:ilvl w:val="1"/>
          <w:numId w:val="2"/>
        </w:numPr>
        <w:spacing w:line="331.2" w:lineRule="auto"/>
        <w:ind w:left="1440" w:hanging="360"/>
        <w:rPr>
          <w:highlight w:val="yellow"/>
        </w:rPr>
      </w:pPr>
      <w:r w:rsidDel="00000000" w:rsidR="00000000" w:rsidRPr="00000000">
        <w:rPr>
          <w:highlight w:val="yellow"/>
          <w:rtl w:val="0"/>
        </w:rPr>
        <w:t xml:space="preserve">Significant figures</w:t>
      </w:r>
    </w:p>
    <w:p w:rsidR="00000000" w:rsidDel="00000000" w:rsidP="00000000" w:rsidRDefault="00000000" w:rsidRPr="00000000" w14:paraId="00000041">
      <w:pPr>
        <w:pageBreakBefore w:val="0"/>
        <w:numPr>
          <w:ilvl w:val="2"/>
          <w:numId w:val="2"/>
        </w:numPr>
        <w:spacing w:line="331.2" w:lineRule="auto"/>
        <w:ind w:left="2160" w:hanging="360"/>
        <w:rPr>
          <w:u w:val="none"/>
        </w:rPr>
      </w:pPr>
      <w:r w:rsidDel="00000000" w:rsidR="00000000" w:rsidRPr="00000000">
        <w:rPr>
          <w:rtl w:val="0"/>
        </w:rPr>
        <w:t xml:space="preserve">Keeps numbers accurate by indicating to which place value accuracy is guaranteed up to</w:t>
      </w:r>
    </w:p>
    <w:p w:rsidR="00000000" w:rsidDel="00000000" w:rsidP="00000000" w:rsidRDefault="00000000" w:rsidRPr="00000000" w14:paraId="00000042">
      <w:pPr>
        <w:pageBreakBefore w:val="0"/>
        <w:numPr>
          <w:ilvl w:val="2"/>
          <w:numId w:val="2"/>
        </w:numPr>
        <w:spacing w:line="331.2" w:lineRule="auto"/>
        <w:ind w:left="2160" w:hanging="360"/>
        <w:rPr>
          <w:u w:val="none"/>
        </w:rPr>
      </w:pPr>
      <w:r w:rsidDel="00000000" w:rsidR="00000000" w:rsidRPr="00000000">
        <w:rPr>
          <w:rtl w:val="0"/>
        </w:rPr>
        <w:t xml:space="preserve">Significant</w:t>
      </w:r>
    </w:p>
    <w:p w:rsidR="00000000" w:rsidDel="00000000" w:rsidP="00000000" w:rsidRDefault="00000000" w:rsidRPr="00000000" w14:paraId="00000043">
      <w:pPr>
        <w:pageBreakBefore w:val="0"/>
        <w:numPr>
          <w:ilvl w:val="3"/>
          <w:numId w:val="2"/>
        </w:numPr>
        <w:spacing w:line="331.2" w:lineRule="auto"/>
        <w:ind w:left="2880" w:hanging="360"/>
        <w:rPr>
          <w:u w:val="none"/>
        </w:rPr>
      </w:pPr>
      <w:r w:rsidDel="00000000" w:rsidR="00000000" w:rsidRPr="00000000">
        <w:rPr>
          <w:rtl w:val="0"/>
        </w:rPr>
        <w:t xml:space="preserve">Non zeros</w:t>
      </w:r>
    </w:p>
    <w:p w:rsidR="00000000" w:rsidDel="00000000" w:rsidP="00000000" w:rsidRDefault="00000000" w:rsidRPr="00000000" w14:paraId="00000044">
      <w:pPr>
        <w:pageBreakBefore w:val="0"/>
        <w:numPr>
          <w:ilvl w:val="3"/>
          <w:numId w:val="2"/>
        </w:numPr>
        <w:spacing w:line="331.2" w:lineRule="auto"/>
        <w:ind w:left="2880" w:hanging="360"/>
        <w:rPr>
          <w:u w:val="none"/>
        </w:rPr>
      </w:pPr>
      <w:r w:rsidDel="00000000" w:rsidR="00000000" w:rsidRPr="00000000">
        <w:rPr>
          <w:rtl w:val="0"/>
        </w:rPr>
        <w:t xml:space="preserve">Zeros between non zeros</w:t>
      </w:r>
    </w:p>
    <w:p w:rsidR="00000000" w:rsidDel="00000000" w:rsidP="00000000" w:rsidRDefault="00000000" w:rsidRPr="00000000" w14:paraId="00000045">
      <w:pPr>
        <w:pageBreakBefore w:val="0"/>
        <w:numPr>
          <w:ilvl w:val="3"/>
          <w:numId w:val="2"/>
        </w:numPr>
        <w:spacing w:line="331.2" w:lineRule="auto"/>
        <w:ind w:left="2880" w:hanging="360"/>
        <w:rPr>
          <w:u w:val="none"/>
        </w:rPr>
      </w:pPr>
      <w:r w:rsidDel="00000000" w:rsidR="00000000" w:rsidRPr="00000000">
        <w:rPr>
          <w:rtl w:val="0"/>
        </w:rPr>
        <w:t xml:space="preserve">Trailing zeros if there’s a decimal</w:t>
      </w:r>
    </w:p>
    <w:p w:rsidR="00000000" w:rsidDel="00000000" w:rsidP="00000000" w:rsidRDefault="00000000" w:rsidRPr="00000000" w14:paraId="00000046">
      <w:pPr>
        <w:pageBreakBefore w:val="0"/>
        <w:numPr>
          <w:ilvl w:val="2"/>
          <w:numId w:val="2"/>
        </w:numPr>
        <w:spacing w:line="331.2" w:lineRule="auto"/>
        <w:ind w:left="2160" w:hanging="360"/>
        <w:rPr>
          <w:u w:val="none"/>
        </w:rPr>
      </w:pPr>
      <w:r w:rsidDel="00000000" w:rsidR="00000000" w:rsidRPr="00000000">
        <w:rPr>
          <w:rtl w:val="0"/>
        </w:rPr>
        <w:t xml:space="preserve">Not significant</w:t>
      </w:r>
    </w:p>
    <w:p w:rsidR="00000000" w:rsidDel="00000000" w:rsidP="00000000" w:rsidRDefault="00000000" w:rsidRPr="00000000" w14:paraId="00000047">
      <w:pPr>
        <w:pageBreakBefore w:val="0"/>
        <w:numPr>
          <w:ilvl w:val="3"/>
          <w:numId w:val="2"/>
        </w:numPr>
        <w:spacing w:line="331.2" w:lineRule="auto"/>
        <w:ind w:left="2880" w:hanging="360"/>
        <w:rPr>
          <w:u w:val="none"/>
        </w:rPr>
      </w:pPr>
      <w:r w:rsidDel="00000000" w:rsidR="00000000" w:rsidRPr="00000000">
        <w:rPr>
          <w:rtl w:val="0"/>
        </w:rPr>
        <w:t xml:space="preserve">Leading zeros</w:t>
      </w:r>
    </w:p>
    <w:p w:rsidR="00000000" w:rsidDel="00000000" w:rsidP="00000000" w:rsidRDefault="00000000" w:rsidRPr="00000000" w14:paraId="00000048">
      <w:pPr>
        <w:pageBreakBefore w:val="0"/>
        <w:numPr>
          <w:ilvl w:val="3"/>
          <w:numId w:val="2"/>
        </w:numPr>
        <w:spacing w:line="331.2" w:lineRule="auto"/>
        <w:ind w:left="2880" w:hanging="360"/>
        <w:rPr>
          <w:u w:val="none"/>
        </w:rPr>
      </w:pPr>
      <w:r w:rsidDel="00000000" w:rsidR="00000000" w:rsidRPr="00000000">
        <w:rPr>
          <w:rtl w:val="0"/>
        </w:rPr>
        <w:t xml:space="preserve">Trailing zeros when there’s no decimal</w:t>
      </w:r>
    </w:p>
    <w:p w:rsidR="00000000" w:rsidDel="00000000" w:rsidP="00000000" w:rsidRDefault="00000000" w:rsidRPr="00000000" w14:paraId="00000049">
      <w:pPr>
        <w:pageBreakBefore w:val="0"/>
        <w:numPr>
          <w:ilvl w:val="2"/>
          <w:numId w:val="2"/>
        </w:numPr>
        <w:spacing w:line="331.2" w:lineRule="auto"/>
        <w:ind w:left="2160" w:hanging="360"/>
        <w:rPr>
          <w:u w:val="none"/>
        </w:rPr>
      </w:pPr>
      <w:r w:rsidDel="00000000" w:rsidR="00000000" w:rsidRPr="00000000">
        <w:rPr>
          <w:rtl w:val="0"/>
        </w:rPr>
        <w:t xml:space="preserve">adding/subtracting</w:t>
      </w:r>
    </w:p>
    <w:p w:rsidR="00000000" w:rsidDel="00000000" w:rsidP="00000000" w:rsidRDefault="00000000" w:rsidRPr="00000000" w14:paraId="0000004A">
      <w:pPr>
        <w:pageBreakBefore w:val="0"/>
        <w:numPr>
          <w:ilvl w:val="3"/>
          <w:numId w:val="2"/>
        </w:numPr>
        <w:spacing w:line="331.2" w:lineRule="auto"/>
        <w:ind w:left="2880" w:hanging="360"/>
        <w:rPr>
          <w:u w:val="none"/>
        </w:rPr>
      </w:pPr>
      <w:r w:rsidDel="00000000" w:rsidR="00000000" w:rsidRPr="00000000">
        <w:rPr>
          <w:rtl w:val="0"/>
        </w:rPr>
        <w:t xml:space="preserve">Round answer at place where the number with fewest significant figures after decimal ends the number</w:t>
      </w:r>
    </w:p>
    <w:p w:rsidR="00000000" w:rsidDel="00000000" w:rsidP="00000000" w:rsidRDefault="00000000" w:rsidRPr="00000000" w14:paraId="0000004B">
      <w:pPr>
        <w:pageBreakBefore w:val="0"/>
        <w:numPr>
          <w:ilvl w:val="3"/>
          <w:numId w:val="2"/>
        </w:numPr>
        <w:spacing w:line="331.2" w:lineRule="auto"/>
        <w:ind w:left="2880" w:hanging="360"/>
        <w:rPr>
          <w:u w:val="none"/>
        </w:rPr>
      </w:pPr>
      <w:r w:rsidDel="00000000" w:rsidR="00000000" w:rsidRPr="00000000">
        <w:rPr>
          <w:rtl w:val="0"/>
        </w:rPr>
        <w:t xml:space="preserve">Propagation of error</w:t>
      </w:r>
    </w:p>
    <w:p w:rsidR="00000000" w:rsidDel="00000000" w:rsidP="00000000" w:rsidRDefault="00000000" w:rsidRPr="00000000" w14:paraId="0000004C">
      <w:pPr>
        <w:pageBreakBefore w:val="0"/>
        <w:numPr>
          <w:ilvl w:val="4"/>
          <w:numId w:val="2"/>
        </w:numPr>
        <w:spacing w:line="331.2" w:lineRule="auto"/>
        <w:ind w:left="3600" w:hanging="360"/>
        <w:rPr>
          <w:u w:val="none"/>
        </w:rPr>
      </w:pPr>
      <w:r w:rsidDel="00000000" w:rsidR="00000000" w:rsidRPr="00000000">
        <w:rPr>
          <w:rtl w:val="0"/>
        </w:rPr>
        <w:t xml:space="preserve">When rounding 5, only round up when previous digit is odd</w:t>
      </w:r>
    </w:p>
    <w:p w:rsidR="00000000" w:rsidDel="00000000" w:rsidP="00000000" w:rsidRDefault="00000000" w:rsidRPr="00000000" w14:paraId="0000004D">
      <w:pPr>
        <w:pageBreakBefore w:val="0"/>
        <w:numPr>
          <w:ilvl w:val="2"/>
          <w:numId w:val="2"/>
        </w:numPr>
        <w:spacing w:line="331.2" w:lineRule="auto"/>
        <w:ind w:left="2160" w:hanging="360"/>
        <w:rPr>
          <w:u w:val="none"/>
        </w:rPr>
      </w:pPr>
      <w:r w:rsidDel="00000000" w:rsidR="00000000" w:rsidRPr="00000000">
        <w:rPr>
          <w:rtl w:val="0"/>
        </w:rPr>
        <w:t xml:space="preserve">multiplying/dividing</w:t>
      </w:r>
    </w:p>
    <w:p w:rsidR="00000000" w:rsidDel="00000000" w:rsidP="00000000" w:rsidRDefault="00000000" w:rsidRPr="00000000" w14:paraId="0000004E">
      <w:pPr>
        <w:pageBreakBefore w:val="0"/>
        <w:numPr>
          <w:ilvl w:val="3"/>
          <w:numId w:val="2"/>
        </w:numPr>
        <w:spacing w:line="331.2" w:lineRule="auto"/>
        <w:ind w:left="2880" w:hanging="360"/>
        <w:rPr>
          <w:u w:val="none"/>
        </w:rPr>
      </w:pPr>
      <w:r w:rsidDel="00000000" w:rsidR="00000000" w:rsidRPr="00000000">
        <w:rPr>
          <w:rtl w:val="0"/>
        </w:rPr>
        <w:t xml:space="preserve">Round answer to have the amount of figures as in the number with least significant figures</w:t>
      </w:r>
    </w:p>
    <w:p w:rsidR="00000000" w:rsidDel="00000000" w:rsidP="00000000" w:rsidRDefault="00000000" w:rsidRPr="00000000" w14:paraId="0000004F">
      <w:pPr>
        <w:pageBreakBefore w:val="0"/>
        <w:spacing w:line="331.2" w:lineRule="auto"/>
        <w:ind w:left="0" w:firstLine="0"/>
        <w:rPr>
          <w:color w:val="ffffff"/>
        </w:rPr>
      </w:pPr>
      <w:r w:rsidDel="00000000" w:rsidR="00000000" w:rsidRPr="00000000">
        <w:rPr>
          <w:color w:val="ffffff"/>
          <w:rtl w:val="0"/>
        </w:rPr>
        <w:t xml:space="preserve">Everyone matters</w:t>
      </w:r>
      <w:r w:rsidDel="00000000" w:rsidR="00000000" w:rsidRPr="00000000">
        <w:rPr>
          <w:rtl w:val="0"/>
        </w:rPr>
      </w:r>
    </w:p>
    <w:p w:rsidR="00000000" w:rsidDel="00000000" w:rsidP="00000000" w:rsidRDefault="00000000" w:rsidRPr="00000000" w14:paraId="00000050">
      <w:pPr>
        <w:pStyle w:val="Title"/>
        <w:pageBreakBefore w:val="0"/>
        <w:ind w:left="0" w:firstLine="0"/>
        <w:rPr/>
      </w:pPr>
      <w:bookmarkStart w:colFirst="0" w:colLast="0" w:name="_cihvmjny32hl" w:id="2"/>
      <w:bookmarkEnd w:id="2"/>
      <w:r w:rsidDel="00000000" w:rsidR="00000000" w:rsidRPr="00000000">
        <w:rPr>
          <w:rtl w:val="0"/>
        </w:rPr>
        <w:t xml:space="preserve">Matter, Atoms, Elements, Compounds</w:t>
      </w:r>
      <w:r w:rsidDel="00000000" w:rsidR="00000000" w:rsidRPr="00000000">
        <w:rPr>
          <w:rtl w:val="0"/>
        </w:rPr>
      </w:r>
    </w:p>
    <w:p w:rsidR="00000000" w:rsidDel="00000000" w:rsidP="00000000" w:rsidRDefault="00000000" w:rsidRPr="00000000" w14:paraId="00000051">
      <w:pPr>
        <w:pStyle w:val="Subtitle"/>
        <w:pageBreakBefore w:val="0"/>
        <w:ind w:left="0" w:firstLine="0"/>
        <w:rPr/>
      </w:pPr>
      <w:bookmarkStart w:colFirst="0" w:colLast="0" w:name="_ol4w0nwo1bc7" w:id="3"/>
      <w:bookmarkEnd w:id="3"/>
      <w:r w:rsidDel="00000000" w:rsidR="00000000" w:rsidRPr="00000000">
        <w:rPr>
          <w:rtl w:val="0"/>
        </w:rPr>
        <w:t xml:space="preserve">Matter</w:t>
      </w:r>
    </w:p>
    <w:p w:rsidR="00000000" w:rsidDel="00000000" w:rsidP="00000000" w:rsidRDefault="00000000" w:rsidRPr="00000000" w14:paraId="00000052">
      <w:pPr>
        <w:pageBreakBefore w:val="0"/>
        <w:numPr>
          <w:ilvl w:val="0"/>
          <w:numId w:val="2"/>
        </w:numPr>
        <w:rPr/>
      </w:pPr>
      <w:r w:rsidDel="00000000" w:rsidR="00000000" w:rsidRPr="00000000">
        <w:rPr>
          <w:rtl w:val="0"/>
        </w:rPr>
        <w:t xml:space="preserve">Has mass (quantity of matter) and takes volume (space)</w:t>
      </w:r>
    </w:p>
    <w:p w:rsidR="00000000" w:rsidDel="00000000" w:rsidP="00000000" w:rsidRDefault="00000000" w:rsidRPr="00000000" w14:paraId="00000053">
      <w:pPr>
        <w:pageBreakBefore w:val="0"/>
        <w:numPr>
          <w:ilvl w:val="0"/>
          <w:numId w:val="2"/>
        </w:numPr>
        <w:rPr>
          <w:highlight w:val="yellow"/>
        </w:rPr>
      </w:pPr>
      <w:r w:rsidDel="00000000" w:rsidR="00000000" w:rsidRPr="00000000">
        <w:rPr>
          <w:rtl w:val="0"/>
        </w:rPr>
        <w:t xml:space="preserve">Properties of </w:t>
      </w:r>
      <w:r w:rsidDel="00000000" w:rsidR="00000000" w:rsidRPr="00000000">
        <w:rPr>
          <w:highlight w:val="yellow"/>
          <w:rtl w:val="0"/>
        </w:rPr>
        <w:t xml:space="preserve">matter</w:t>
      </w:r>
    </w:p>
    <w:p w:rsidR="00000000" w:rsidDel="00000000" w:rsidP="00000000" w:rsidRDefault="00000000" w:rsidRPr="00000000" w14:paraId="00000054">
      <w:pPr>
        <w:pageBreakBefore w:val="0"/>
        <w:numPr>
          <w:ilvl w:val="1"/>
          <w:numId w:val="2"/>
        </w:numPr>
        <w:ind w:left="1440" w:hanging="360"/>
        <w:rPr/>
      </w:pPr>
      <w:r w:rsidDel="00000000" w:rsidR="00000000" w:rsidRPr="00000000">
        <w:rPr>
          <w:rtl w:val="0"/>
        </w:rPr>
        <w:t xml:space="preserve">Physical</w:t>
      </w:r>
    </w:p>
    <w:p w:rsidR="00000000" w:rsidDel="00000000" w:rsidP="00000000" w:rsidRDefault="00000000" w:rsidRPr="00000000" w14:paraId="00000055">
      <w:pPr>
        <w:pageBreakBefore w:val="0"/>
        <w:numPr>
          <w:ilvl w:val="2"/>
          <w:numId w:val="2"/>
        </w:numPr>
        <w:ind w:left="2160" w:hanging="360"/>
        <w:rPr/>
      </w:pPr>
      <w:r w:rsidDel="00000000" w:rsidR="00000000" w:rsidRPr="00000000">
        <w:rPr>
          <w:rtl w:val="0"/>
        </w:rPr>
        <w:t xml:space="preserve">Observable without altering composition or identity of matter</w:t>
      </w:r>
    </w:p>
    <w:p w:rsidR="00000000" w:rsidDel="00000000" w:rsidP="00000000" w:rsidRDefault="00000000" w:rsidRPr="00000000" w14:paraId="00000056">
      <w:pPr>
        <w:pageBreakBefore w:val="0"/>
        <w:numPr>
          <w:ilvl w:val="1"/>
          <w:numId w:val="2"/>
        </w:numPr>
        <w:ind w:left="1440" w:hanging="360"/>
        <w:rPr/>
      </w:pPr>
      <w:r w:rsidDel="00000000" w:rsidR="00000000" w:rsidRPr="00000000">
        <w:rPr>
          <w:rtl w:val="0"/>
        </w:rPr>
        <w:t xml:space="preserve">Chemical</w:t>
      </w:r>
    </w:p>
    <w:p w:rsidR="00000000" w:rsidDel="00000000" w:rsidP="00000000" w:rsidRDefault="00000000" w:rsidRPr="00000000" w14:paraId="00000057">
      <w:pPr>
        <w:pageBreakBefore w:val="0"/>
        <w:numPr>
          <w:ilvl w:val="2"/>
          <w:numId w:val="2"/>
        </w:numPr>
        <w:ind w:left="2160" w:hanging="360"/>
        <w:rPr/>
      </w:pPr>
      <w:r w:rsidDel="00000000" w:rsidR="00000000" w:rsidRPr="00000000">
        <w:rPr>
          <w:rtl w:val="0"/>
        </w:rPr>
        <w:t xml:space="preserve">Observable when chemical change occurs (alters identity)</w:t>
      </w:r>
    </w:p>
    <w:p w:rsidR="00000000" w:rsidDel="00000000" w:rsidP="00000000" w:rsidRDefault="00000000" w:rsidRPr="00000000" w14:paraId="00000058">
      <w:pPr>
        <w:pageBreakBefore w:val="0"/>
        <w:numPr>
          <w:ilvl w:val="1"/>
          <w:numId w:val="2"/>
        </w:numPr>
        <w:ind w:left="1440" w:hanging="360"/>
        <w:rPr/>
      </w:pPr>
      <w:r w:rsidDel="00000000" w:rsidR="00000000" w:rsidRPr="00000000">
        <w:rPr>
          <w:rtl w:val="0"/>
        </w:rPr>
        <w:t xml:space="preserve">Extensive</w:t>
      </w:r>
    </w:p>
    <w:p w:rsidR="00000000" w:rsidDel="00000000" w:rsidP="00000000" w:rsidRDefault="00000000" w:rsidRPr="00000000" w14:paraId="00000059">
      <w:pPr>
        <w:pageBreakBefore w:val="0"/>
        <w:numPr>
          <w:ilvl w:val="2"/>
          <w:numId w:val="2"/>
        </w:numPr>
        <w:ind w:left="2160" w:hanging="360"/>
        <w:rPr/>
      </w:pPr>
      <w:r w:rsidDel="00000000" w:rsidR="00000000" w:rsidRPr="00000000">
        <w:rPr>
          <w:rtl w:val="0"/>
        </w:rPr>
        <w:t xml:space="preserve">Depends on amount present</w:t>
      </w:r>
    </w:p>
    <w:p w:rsidR="00000000" w:rsidDel="00000000" w:rsidP="00000000" w:rsidRDefault="00000000" w:rsidRPr="00000000" w14:paraId="0000005A">
      <w:pPr>
        <w:pageBreakBefore w:val="0"/>
        <w:numPr>
          <w:ilvl w:val="1"/>
          <w:numId w:val="2"/>
        </w:numPr>
        <w:ind w:left="1440" w:hanging="360"/>
        <w:rPr/>
      </w:pPr>
      <w:r w:rsidDel="00000000" w:rsidR="00000000" w:rsidRPr="00000000">
        <w:rPr>
          <w:rtl w:val="0"/>
        </w:rPr>
        <w:t xml:space="preserve">Intensive</w:t>
      </w:r>
    </w:p>
    <w:p w:rsidR="00000000" w:rsidDel="00000000" w:rsidP="00000000" w:rsidRDefault="00000000" w:rsidRPr="00000000" w14:paraId="0000005B">
      <w:pPr>
        <w:pageBreakBefore w:val="0"/>
        <w:numPr>
          <w:ilvl w:val="2"/>
          <w:numId w:val="2"/>
        </w:numPr>
        <w:ind w:left="2160" w:hanging="360"/>
        <w:rPr/>
      </w:pPr>
      <w:r w:rsidDel="00000000" w:rsidR="00000000" w:rsidRPr="00000000">
        <w:rPr>
          <w:rtl w:val="0"/>
        </w:rPr>
        <w:t xml:space="preserve">Independent on amount present</w:t>
      </w:r>
    </w:p>
    <w:p w:rsidR="00000000" w:rsidDel="00000000" w:rsidP="00000000" w:rsidRDefault="00000000" w:rsidRPr="00000000" w14:paraId="0000005C">
      <w:pPr>
        <w:pageBreakBefore w:val="0"/>
        <w:numPr>
          <w:ilvl w:val="0"/>
          <w:numId w:val="2"/>
        </w:numPr>
        <w:rPr>
          <w:highlight w:val="yellow"/>
        </w:rPr>
      </w:pPr>
      <w:r w:rsidDel="00000000" w:rsidR="00000000" w:rsidRPr="00000000">
        <w:rPr>
          <w:highlight w:val="yellow"/>
          <w:rtl w:val="0"/>
        </w:rPr>
        <w:t xml:space="preserve">Changes</w:t>
      </w:r>
    </w:p>
    <w:p w:rsidR="00000000" w:rsidDel="00000000" w:rsidP="00000000" w:rsidRDefault="00000000" w:rsidRPr="00000000" w14:paraId="0000005D">
      <w:pPr>
        <w:pageBreakBefore w:val="0"/>
        <w:numPr>
          <w:ilvl w:val="1"/>
          <w:numId w:val="2"/>
        </w:numPr>
        <w:ind w:left="1440" w:hanging="360"/>
        <w:rPr/>
      </w:pPr>
      <w:r w:rsidDel="00000000" w:rsidR="00000000" w:rsidRPr="00000000">
        <w:rPr>
          <w:rtl w:val="0"/>
        </w:rPr>
        <w:t xml:space="preserve">Physical</w:t>
      </w:r>
    </w:p>
    <w:p w:rsidR="00000000" w:rsidDel="00000000" w:rsidP="00000000" w:rsidRDefault="00000000" w:rsidRPr="00000000" w14:paraId="0000005E">
      <w:pPr>
        <w:pageBreakBefore w:val="0"/>
        <w:numPr>
          <w:ilvl w:val="2"/>
          <w:numId w:val="2"/>
        </w:numPr>
        <w:ind w:left="2160" w:hanging="360"/>
        <w:rPr/>
      </w:pPr>
      <w:r w:rsidDel="00000000" w:rsidR="00000000" w:rsidRPr="00000000">
        <w:rPr>
          <w:rtl w:val="0"/>
        </w:rPr>
        <w:t xml:space="preserve">Doesn’t change composition</w:t>
      </w:r>
    </w:p>
    <w:p w:rsidR="00000000" w:rsidDel="00000000" w:rsidP="00000000" w:rsidRDefault="00000000" w:rsidRPr="00000000" w14:paraId="0000005F">
      <w:pPr>
        <w:pageBreakBefore w:val="0"/>
        <w:numPr>
          <w:ilvl w:val="1"/>
          <w:numId w:val="2"/>
        </w:numPr>
        <w:ind w:left="1440" w:hanging="360"/>
        <w:rPr/>
      </w:pPr>
      <w:r w:rsidDel="00000000" w:rsidR="00000000" w:rsidRPr="00000000">
        <w:rPr>
          <w:rtl w:val="0"/>
        </w:rPr>
        <w:t xml:space="preserve">Chemical</w:t>
      </w:r>
    </w:p>
    <w:p w:rsidR="00000000" w:rsidDel="00000000" w:rsidP="00000000" w:rsidRDefault="00000000" w:rsidRPr="00000000" w14:paraId="00000060">
      <w:pPr>
        <w:pageBreakBefore w:val="0"/>
        <w:numPr>
          <w:ilvl w:val="2"/>
          <w:numId w:val="2"/>
        </w:numPr>
        <w:ind w:left="2160" w:hanging="360"/>
        <w:rPr/>
      </w:pPr>
      <w:r w:rsidDel="00000000" w:rsidR="00000000" w:rsidRPr="00000000">
        <w:rPr>
          <w:rtl w:val="0"/>
        </w:rPr>
        <w:t xml:space="preserve">Changes into different substance</w:t>
      </w:r>
    </w:p>
    <w:p w:rsidR="00000000" w:rsidDel="00000000" w:rsidP="00000000" w:rsidRDefault="00000000" w:rsidRPr="00000000" w14:paraId="00000061">
      <w:pPr>
        <w:pageBreakBefore w:val="0"/>
        <w:numPr>
          <w:ilvl w:val="0"/>
          <w:numId w:val="2"/>
        </w:numPr>
        <w:rPr>
          <w:highlight w:val="yellow"/>
        </w:rPr>
      </w:pPr>
      <w:r w:rsidDel="00000000" w:rsidR="00000000" w:rsidRPr="00000000">
        <w:rPr>
          <w:highlight w:val="yellow"/>
          <w:rtl w:val="0"/>
        </w:rPr>
        <w:t xml:space="preserve">Seperation</w:t>
      </w:r>
    </w:p>
    <w:p w:rsidR="00000000" w:rsidDel="00000000" w:rsidP="00000000" w:rsidRDefault="00000000" w:rsidRPr="00000000" w14:paraId="00000062">
      <w:pPr>
        <w:pageBreakBefore w:val="0"/>
        <w:numPr>
          <w:ilvl w:val="1"/>
          <w:numId w:val="2"/>
        </w:numPr>
        <w:ind w:left="1440" w:hanging="360"/>
        <w:rPr/>
      </w:pPr>
      <w:r w:rsidDel="00000000" w:rsidR="00000000" w:rsidRPr="00000000">
        <w:rPr>
          <w:rtl w:val="0"/>
        </w:rPr>
        <w:t xml:space="preserve">Filtration</w:t>
      </w:r>
    </w:p>
    <w:p w:rsidR="00000000" w:rsidDel="00000000" w:rsidP="00000000" w:rsidRDefault="00000000" w:rsidRPr="00000000" w14:paraId="00000063">
      <w:pPr>
        <w:pageBreakBefore w:val="0"/>
        <w:numPr>
          <w:ilvl w:val="2"/>
          <w:numId w:val="2"/>
        </w:numPr>
        <w:ind w:left="2160" w:hanging="360"/>
        <w:rPr/>
      </w:pPr>
      <w:r w:rsidDel="00000000" w:rsidR="00000000" w:rsidRPr="00000000">
        <w:rPr>
          <w:rtl w:val="0"/>
        </w:rPr>
        <w:t xml:space="preserve">Separate solid residue from liquid filtrate, using filter</w:t>
      </w:r>
    </w:p>
    <w:p w:rsidR="00000000" w:rsidDel="00000000" w:rsidP="00000000" w:rsidRDefault="00000000" w:rsidRPr="00000000" w14:paraId="00000064">
      <w:pPr>
        <w:pageBreakBefore w:val="0"/>
        <w:numPr>
          <w:ilvl w:val="1"/>
          <w:numId w:val="2"/>
        </w:numPr>
        <w:ind w:left="1440" w:hanging="360"/>
        <w:rPr/>
      </w:pPr>
      <w:r w:rsidDel="00000000" w:rsidR="00000000" w:rsidRPr="00000000">
        <w:rPr>
          <w:rtl w:val="0"/>
        </w:rPr>
        <w:t xml:space="preserve">Distillation</w:t>
      </w:r>
    </w:p>
    <w:p w:rsidR="00000000" w:rsidDel="00000000" w:rsidP="00000000" w:rsidRDefault="00000000" w:rsidRPr="00000000" w14:paraId="00000065">
      <w:pPr>
        <w:pageBreakBefore w:val="0"/>
        <w:numPr>
          <w:ilvl w:val="2"/>
          <w:numId w:val="2"/>
        </w:numPr>
        <w:ind w:left="2160" w:hanging="360"/>
        <w:rPr/>
      </w:pPr>
      <w:r w:rsidDel="00000000" w:rsidR="00000000" w:rsidRPr="00000000">
        <w:rPr>
          <w:rtl w:val="0"/>
        </w:rPr>
        <w:t xml:space="preserve">Separates liquids</w:t>
      </w:r>
    </w:p>
    <w:p w:rsidR="00000000" w:rsidDel="00000000" w:rsidP="00000000" w:rsidRDefault="00000000" w:rsidRPr="00000000" w14:paraId="00000066">
      <w:pPr>
        <w:pageBreakBefore w:val="0"/>
        <w:numPr>
          <w:ilvl w:val="2"/>
          <w:numId w:val="2"/>
        </w:numPr>
        <w:ind w:left="2160" w:hanging="360"/>
        <w:rPr/>
      </w:pPr>
      <w:r w:rsidDel="00000000" w:rsidR="00000000" w:rsidRPr="00000000">
        <w:rPr>
          <w:rtl w:val="0"/>
        </w:rPr>
        <w:t xml:space="preserve">Substance with lowest boiling point is boiled into gas, rising to a flask, where it condenses into liquid</w:t>
      </w:r>
    </w:p>
    <w:p w:rsidR="00000000" w:rsidDel="00000000" w:rsidP="00000000" w:rsidRDefault="00000000" w:rsidRPr="00000000" w14:paraId="00000067">
      <w:pPr>
        <w:pageBreakBefore w:val="0"/>
        <w:numPr>
          <w:ilvl w:val="1"/>
          <w:numId w:val="2"/>
        </w:numPr>
        <w:ind w:left="1440" w:hanging="360"/>
        <w:rPr/>
      </w:pPr>
      <w:r w:rsidDel="00000000" w:rsidR="00000000" w:rsidRPr="00000000">
        <w:rPr>
          <w:rtl w:val="0"/>
        </w:rPr>
        <w:t xml:space="preserve">Chromatography</w:t>
      </w:r>
    </w:p>
    <w:p w:rsidR="00000000" w:rsidDel="00000000" w:rsidP="00000000" w:rsidRDefault="00000000" w:rsidRPr="00000000" w14:paraId="00000068">
      <w:pPr>
        <w:pageBreakBefore w:val="0"/>
        <w:numPr>
          <w:ilvl w:val="2"/>
          <w:numId w:val="2"/>
        </w:numPr>
        <w:ind w:left="2160" w:hanging="360"/>
        <w:rPr/>
      </w:pPr>
      <w:r w:rsidDel="00000000" w:rsidR="00000000" w:rsidRPr="00000000">
        <w:rPr>
          <w:rtl w:val="0"/>
        </w:rPr>
        <w:t xml:space="preserve">Separates substances based on solubility, ability to travel on surface, polarity</w:t>
      </w:r>
    </w:p>
    <w:p w:rsidR="00000000" w:rsidDel="00000000" w:rsidP="00000000" w:rsidRDefault="00000000" w:rsidRPr="00000000" w14:paraId="00000069">
      <w:pPr>
        <w:pageBreakBefore w:val="0"/>
        <w:numPr>
          <w:ilvl w:val="2"/>
          <w:numId w:val="2"/>
        </w:numPr>
        <w:ind w:left="2160" w:hanging="360"/>
        <w:rPr>
          <w:u w:val="none"/>
        </w:rPr>
      </w:pPr>
      <w:r w:rsidDel="00000000" w:rsidR="00000000" w:rsidRPr="00000000">
        <w:rPr>
          <w:rtl w:val="0"/>
        </w:rPr>
        <w:t xml:space="preserve">A solvent carries the compounds of a mixture across a surface</w:t>
      </w:r>
    </w:p>
    <w:p w:rsidR="00000000" w:rsidDel="00000000" w:rsidP="00000000" w:rsidRDefault="00000000" w:rsidRPr="00000000" w14:paraId="0000006A">
      <w:pPr>
        <w:pageBreakBefore w:val="0"/>
        <w:numPr>
          <w:ilvl w:val="1"/>
          <w:numId w:val="2"/>
        </w:numPr>
        <w:ind w:left="1440" w:hanging="360"/>
        <w:rPr>
          <w:u w:val="none"/>
        </w:rPr>
      </w:pPr>
      <w:r w:rsidDel="00000000" w:rsidR="00000000" w:rsidRPr="00000000">
        <w:rPr>
          <w:rtl w:val="0"/>
        </w:rPr>
        <w:t xml:space="preserve">Crystallization</w:t>
      </w:r>
    </w:p>
    <w:p w:rsidR="00000000" w:rsidDel="00000000" w:rsidP="00000000" w:rsidRDefault="00000000" w:rsidRPr="00000000" w14:paraId="0000006B">
      <w:pPr>
        <w:pageBreakBefore w:val="0"/>
        <w:numPr>
          <w:ilvl w:val="2"/>
          <w:numId w:val="2"/>
        </w:numPr>
        <w:ind w:left="2160" w:hanging="360"/>
        <w:rPr>
          <w:u w:val="none"/>
        </w:rPr>
      </w:pPr>
      <w:r w:rsidDel="00000000" w:rsidR="00000000" w:rsidRPr="00000000">
        <w:rPr>
          <w:rtl w:val="0"/>
        </w:rPr>
        <w:t xml:space="preserve">Liquid in aqueous solution evaporates, leaving behind solid</w:t>
      </w:r>
    </w:p>
    <w:p w:rsidR="00000000" w:rsidDel="00000000" w:rsidP="00000000" w:rsidRDefault="00000000" w:rsidRPr="00000000" w14:paraId="0000006C">
      <w:pPr>
        <w:pageBreakBefore w:val="0"/>
        <w:numPr>
          <w:ilvl w:val="1"/>
          <w:numId w:val="2"/>
        </w:numPr>
        <w:ind w:left="1440" w:hanging="360"/>
        <w:rPr>
          <w:u w:val="none"/>
        </w:rPr>
      </w:pPr>
      <w:r w:rsidDel="00000000" w:rsidR="00000000" w:rsidRPr="00000000">
        <w:rPr>
          <w:rtl w:val="0"/>
        </w:rPr>
        <w:t xml:space="preserve">Decantation</w:t>
      </w:r>
    </w:p>
    <w:p w:rsidR="00000000" w:rsidDel="00000000" w:rsidP="00000000" w:rsidRDefault="00000000" w:rsidRPr="00000000" w14:paraId="0000006D">
      <w:pPr>
        <w:pageBreakBefore w:val="0"/>
        <w:numPr>
          <w:ilvl w:val="2"/>
          <w:numId w:val="2"/>
        </w:numPr>
        <w:ind w:left="2160" w:hanging="360"/>
        <w:rPr>
          <w:u w:val="none"/>
        </w:rPr>
      </w:pPr>
      <w:r w:rsidDel="00000000" w:rsidR="00000000" w:rsidRPr="00000000">
        <w:rPr>
          <w:rtl w:val="0"/>
        </w:rPr>
        <w:t xml:space="preserve">When 2 substances don’t mix, let one substance settle to bottom, then pour out top substance</w:t>
      </w:r>
    </w:p>
    <w:p w:rsidR="00000000" w:rsidDel="00000000" w:rsidP="00000000" w:rsidRDefault="00000000" w:rsidRPr="00000000" w14:paraId="0000006E">
      <w:pPr>
        <w:pageBreakBefore w:val="0"/>
        <w:numPr>
          <w:ilvl w:val="0"/>
          <w:numId w:val="2"/>
        </w:numPr>
        <w:rPr>
          <w:highlight w:val="yellow"/>
        </w:rPr>
      </w:pPr>
      <w:r w:rsidDel="00000000" w:rsidR="00000000" w:rsidRPr="00000000">
        <w:rPr>
          <w:highlight w:val="yellow"/>
          <w:rtl w:val="0"/>
        </w:rPr>
        <w:t xml:space="preserve">States</w:t>
      </w:r>
    </w:p>
    <w:p w:rsidR="00000000" w:rsidDel="00000000" w:rsidP="00000000" w:rsidRDefault="00000000" w:rsidRPr="00000000" w14:paraId="0000006F">
      <w:pPr>
        <w:pageBreakBefore w:val="0"/>
        <w:numPr>
          <w:ilvl w:val="1"/>
          <w:numId w:val="2"/>
        </w:numPr>
        <w:ind w:left="1440" w:hanging="360"/>
        <w:rPr/>
      </w:pPr>
      <w:r w:rsidDel="00000000" w:rsidR="00000000" w:rsidRPr="00000000">
        <w:rPr>
          <w:rtl w:val="0"/>
        </w:rPr>
        <w:t xml:space="preserve">Commonly liquid, solid, gas</w:t>
      </w:r>
    </w:p>
    <w:p w:rsidR="00000000" w:rsidDel="00000000" w:rsidP="00000000" w:rsidRDefault="00000000" w:rsidRPr="00000000" w14:paraId="00000070">
      <w:pPr>
        <w:pageBreakBefore w:val="0"/>
        <w:numPr>
          <w:ilvl w:val="1"/>
          <w:numId w:val="2"/>
        </w:numPr>
        <w:ind w:left="1440" w:hanging="360"/>
        <w:rPr>
          <w:u w:val="none"/>
        </w:rPr>
      </w:pPr>
      <w:r w:rsidDel="00000000" w:rsidR="00000000" w:rsidRPr="00000000">
        <w:rPr>
          <w:rtl w:val="0"/>
        </w:rPr>
        <w:t xml:space="preserve">Solid: definite shape, volume</w:t>
      </w:r>
    </w:p>
    <w:p w:rsidR="00000000" w:rsidDel="00000000" w:rsidP="00000000" w:rsidRDefault="00000000" w:rsidRPr="00000000" w14:paraId="00000071">
      <w:pPr>
        <w:pageBreakBefore w:val="0"/>
        <w:numPr>
          <w:ilvl w:val="1"/>
          <w:numId w:val="2"/>
        </w:numPr>
        <w:ind w:left="1440" w:hanging="360"/>
        <w:rPr>
          <w:u w:val="none"/>
        </w:rPr>
      </w:pPr>
      <w:r w:rsidDel="00000000" w:rsidR="00000000" w:rsidRPr="00000000">
        <w:rPr>
          <w:rtl w:val="0"/>
        </w:rPr>
        <w:t xml:space="preserve">Liquid: definite volume, indefinite shape</w:t>
      </w:r>
    </w:p>
    <w:p w:rsidR="00000000" w:rsidDel="00000000" w:rsidP="00000000" w:rsidRDefault="00000000" w:rsidRPr="00000000" w14:paraId="00000072">
      <w:pPr>
        <w:pageBreakBefore w:val="0"/>
        <w:numPr>
          <w:ilvl w:val="1"/>
          <w:numId w:val="2"/>
        </w:numPr>
        <w:ind w:left="1440" w:hanging="360"/>
        <w:rPr>
          <w:u w:val="none"/>
        </w:rPr>
      </w:pPr>
      <w:r w:rsidDel="00000000" w:rsidR="00000000" w:rsidRPr="00000000">
        <w:rPr>
          <w:rtl w:val="0"/>
        </w:rPr>
        <w:t xml:space="preserve">Gas: indefinite shape and volume</w:t>
      </w:r>
    </w:p>
    <w:p w:rsidR="00000000" w:rsidDel="00000000" w:rsidP="00000000" w:rsidRDefault="00000000" w:rsidRPr="00000000" w14:paraId="00000073">
      <w:pPr>
        <w:pageBreakBefore w:val="0"/>
        <w:numPr>
          <w:ilvl w:val="1"/>
          <w:numId w:val="2"/>
        </w:numPr>
        <w:ind w:left="1440" w:hanging="360"/>
        <w:rPr>
          <w:u w:val="none"/>
        </w:rPr>
      </w:pPr>
      <w:r w:rsidDel="00000000" w:rsidR="00000000" w:rsidRPr="00000000">
        <w:rPr>
          <w:rtl w:val="0"/>
        </w:rPr>
        <w:t xml:space="preserve">Energy change required to change states</w:t>
      </w:r>
    </w:p>
    <w:p w:rsidR="00000000" w:rsidDel="00000000" w:rsidP="00000000" w:rsidRDefault="00000000" w:rsidRPr="00000000" w14:paraId="00000074">
      <w:pPr>
        <w:pageBreakBefore w:val="0"/>
        <w:numPr>
          <w:ilvl w:val="0"/>
          <w:numId w:val="2"/>
        </w:numPr>
        <w:rPr>
          <w:highlight w:val="yellow"/>
        </w:rPr>
      </w:pPr>
      <w:r w:rsidDel="00000000" w:rsidR="00000000" w:rsidRPr="00000000">
        <w:rPr>
          <w:highlight w:val="yellow"/>
          <w:rtl w:val="0"/>
        </w:rPr>
        <w:t xml:space="preserve">Mixture</w:t>
      </w:r>
    </w:p>
    <w:p w:rsidR="00000000" w:rsidDel="00000000" w:rsidP="00000000" w:rsidRDefault="00000000" w:rsidRPr="00000000" w14:paraId="00000075">
      <w:pPr>
        <w:pageBreakBefore w:val="0"/>
        <w:numPr>
          <w:ilvl w:val="1"/>
          <w:numId w:val="2"/>
        </w:numPr>
        <w:ind w:left="1440" w:hanging="360"/>
        <w:rPr/>
      </w:pPr>
      <w:r w:rsidDel="00000000" w:rsidR="00000000" w:rsidRPr="00000000">
        <w:rPr>
          <w:rtl w:val="0"/>
        </w:rPr>
        <w:t xml:space="preserve">Homogeneous </w:t>
      </w:r>
    </w:p>
    <w:p w:rsidR="00000000" w:rsidDel="00000000" w:rsidP="00000000" w:rsidRDefault="00000000" w:rsidRPr="00000000" w14:paraId="00000076">
      <w:pPr>
        <w:pageBreakBefore w:val="0"/>
        <w:numPr>
          <w:ilvl w:val="2"/>
          <w:numId w:val="2"/>
        </w:numPr>
        <w:ind w:left="2160" w:hanging="360"/>
        <w:rPr>
          <w:u w:val="none"/>
        </w:rPr>
      </w:pPr>
      <w:r w:rsidDel="00000000" w:rsidR="00000000" w:rsidRPr="00000000">
        <w:rPr>
          <w:rtl w:val="0"/>
        </w:rPr>
        <w:t xml:space="preserve">solution</w:t>
      </w:r>
    </w:p>
    <w:p w:rsidR="00000000" w:rsidDel="00000000" w:rsidP="00000000" w:rsidRDefault="00000000" w:rsidRPr="00000000" w14:paraId="00000077">
      <w:pPr>
        <w:pageBreakBefore w:val="0"/>
        <w:numPr>
          <w:ilvl w:val="2"/>
          <w:numId w:val="2"/>
        </w:numPr>
        <w:ind w:left="2160" w:hanging="360"/>
        <w:rPr/>
      </w:pPr>
      <w:r w:rsidDel="00000000" w:rsidR="00000000" w:rsidRPr="00000000">
        <w:rPr>
          <w:rtl w:val="0"/>
        </w:rPr>
        <w:t xml:space="preserve">Uniform composition</w:t>
      </w:r>
    </w:p>
    <w:p w:rsidR="00000000" w:rsidDel="00000000" w:rsidP="00000000" w:rsidRDefault="00000000" w:rsidRPr="00000000" w14:paraId="00000078">
      <w:pPr>
        <w:pageBreakBefore w:val="0"/>
        <w:numPr>
          <w:ilvl w:val="1"/>
          <w:numId w:val="2"/>
        </w:numPr>
        <w:ind w:left="1440" w:hanging="360"/>
        <w:rPr/>
      </w:pPr>
      <w:r w:rsidDel="00000000" w:rsidR="00000000" w:rsidRPr="00000000">
        <w:rPr>
          <w:rtl w:val="0"/>
        </w:rPr>
        <w:t xml:space="preserve">Heterogeneous</w:t>
      </w:r>
    </w:p>
    <w:p w:rsidR="00000000" w:rsidDel="00000000" w:rsidP="00000000" w:rsidRDefault="00000000" w:rsidRPr="00000000" w14:paraId="00000079">
      <w:pPr>
        <w:pageBreakBefore w:val="0"/>
        <w:numPr>
          <w:ilvl w:val="2"/>
          <w:numId w:val="2"/>
        </w:numPr>
        <w:ind w:left="2160" w:hanging="360"/>
        <w:rPr/>
      </w:pPr>
      <w:r w:rsidDel="00000000" w:rsidR="00000000" w:rsidRPr="00000000">
        <w:rPr>
          <w:rtl w:val="0"/>
        </w:rPr>
        <w:t xml:space="preserve">Varying composition</w:t>
      </w:r>
    </w:p>
    <w:p w:rsidR="00000000" w:rsidDel="00000000" w:rsidP="00000000" w:rsidRDefault="00000000" w:rsidRPr="00000000" w14:paraId="0000007A">
      <w:pPr>
        <w:pageBreakBefore w:val="0"/>
        <w:numPr>
          <w:ilvl w:val="0"/>
          <w:numId w:val="2"/>
        </w:numPr>
        <w:rPr>
          <w:highlight w:val="yellow"/>
        </w:rPr>
      </w:pPr>
      <w:r w:rsidDel="00000000" w:rsidR="00000000" w:rsidRPr="00000000">
        <w:rPr>
          <w:highlight w:val="yellow"/>
          <w:rtl w:val="0"/>
        </w:rPr>
        <w:t xml:space="preserve">Substances</w:t>
      </w:r>
    </w:p>
    <w:p w:rsidR="00000000" w:rsidDel="00000000" w:rsidP="00000000" w:rsidRDefault="00000000" w:rsidRPr="00000000" w14:paraId="0000007B">
      <w:pPr>
        <w:pageBreakBefore w:val="0"/>
        <w:numPr>
          <w:ilvl w:val="1"/>
          <w:numId w:val="2"/>
        </w:numPr>
        <w:ind w:left="1440" w:hanging="360"/>
        <w:rPr/>
      </w:pPr>
      <w:r w:rsidDel="00000000" w:rsidR="00000000" w:rsidRPr="00000000">
        <w:rPr>
          <w:rtl w:val="0"/>
        </w:rPr>
        <w:t xml:space="preserve">Pure elements and compounds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both"/>
        <w:rPr/>
      </w:pPr>
      <w:r w:rsidDel="00000000" w:rsidR="00000000" w:rsidRPr="00000000">
        <w:rPr>
          <w:rtl w:val="0"/>
        </w:rPr>
      </w:r>
    </w:p>
    <w:p w:rsidR="00000000" w:rsidDel="00000000" w:rsidP="00000000" w:rsidRDefault="00000000" w:rsidRPr="00000000" w14:paraId="0000007D">
      <w:pPr>
        <w:pStyle w:val="Subtitle"/>
        <w:pageBreakBefore w:val="0"/>
        <w:ind w:left="0" w:firstLine="0"/>
        <w:rPr>
          <w:rFonts w:ascii="Roboto" w:cs="Roboto" w:eastAsia="Roboto" w:hAnsi="Roboto"/>
        </w:rPr>
      </w:pPr>
      <w:bookmarkStart w:colFirst="0" w:colLast="0" w:name="_ou7omcpq64q2" w:id="4"/>
      <w:bookmarkEnd w:id="4"/>
      <w:r w:rsidDel="00000000" w:rsidR="00000000" w:rsidRPr="00000000">
        <w:rPr>
          <w:rFonts w:ascii="Roboto" w:cs="Roboto" w:eastAsia="Roboto" w:hAnsi="Roboto"/>
          <w:rtl w:val="0"/>
        </w:rPr>
        <w:t xml:space="preserve">Atomic Theory and Structure</w:t>
      </w:r>
      <w:r w:rsidDel="00000000" w:rsidR="00000000" w:rsidRPr="00000000">
        <w:rPr>
          <w:rtl w:val="0"/>
        </w:rPr>
      </w:r>
    </w:p>
    <w:p w:rsidR="00000000" w:rsidDel="00000000" w:rsidP="00000000" w:rsidRDefault="00000000" w:rsidRPr="00000000" w14:paraId="0000007E">
      <w:pPr>
        <w:pageBreakBefore w:val="0"/>
        <w:numPr>
          <w:ilvl w:val="0"/>
          <w:numId w:val="2"/>
        </w:numPr>
        <w:rPr>
          <w:highlight w:val="yellow"/>
        </w:rPr>
      </w:pPr>
      <w:r w:rsidDel="00000000" w:rsidR="00000000" w:rsidRPr="00000000">
        <w:rPr>
          <w:highlight w:val="yellow"/>
          <w:rtl w:val="0"/>
        </w:rPr>
        <w:t xml:space="preserve">A</w:t>
      </w:r>
      <w:r w:rsidDel="00000000" w:rsidR="00000000" w:rsidRPr="00000000">
        <w:rPr>
          <w:highlight w:val="yellow"/>
          <w:rtl w:val="0"/>
        </w:rPr>
        <w:t xml:space="preserve">toms make up matter</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numPr>
          <w:ilvl w:val="0"/>
          <w:numId w:val="2"/>
        </w:numPr>
        <w:spacing w:line="331.2" w:lineRule="auto"/>
        <w:rPr>
          <w:highlight w:val="yellow"/>
        </w:rPr>
      </w:pPr>
      <w:r w:rsidDel="00000000" w:rsidR="00000000" w:rsidRPr="00000000">
        <w:rPr>
          <w:highlight w:val="yellow"/>
          <w:rtl w:val="0"/>
        </w:rPr>
        <w:t xml:space="preserve">Atomic theories/history</w:t>
      </w:r>
    </w:p>
    <w:p w:rsidR="00000000" w:rsidDel="00000000" w:rsidP="00000000" w:rsidRDefault="00000000" w:rsidRPr="00000000" w14:paraId="00000081">
      <w:pPr>
        <w:pageBreakBefore w:val="0"/>
        <w:numPr>
          <w:ilvl w:val="1"/>
          <w:numId w:val="2"/>
        </w:numPr>
        <w:spacing w:line="331.2" w:lineRule="auto"/>
        <w:ind w:left="1440" w:hanging="360"/>
        <w:rPr/>
      </w:pPr>
      <w:r w:rsidDel="00000000" w:rsidR="00000000" w:rsidRPr="00000000">
        <w:rPr>
          <w:rtl w:val="0"/>
        </w:rPr>
        <w:t xml:space="preserve">500 BC Democritus knows matter is make up of particles atomos</w:t>
      </w:r>
    </w:p>
    <w:p w:rsidR="00000000" w:rsidDel="00000000" w:rsidP="00000000" w:rsidRDefault="00000000" w:rsidRPr="00000000" w14:paraId="00000082">
      <w:pPr>
        <w:pageBreakBefore w:val="0"/>
        <w:numPr>
          <w:ilvl w:val="1"/>
          <w:numId w:val="2"/>
        </w:numPr>
        <w:spacing w:line="331.2" w:lineRule="auto"/>
        <w:ind w:left="1440" w:hanging="360"/>
        <w:rPr/>
      </w:pPr>
      <w:r w:rsidDel="00000000" w:rsidR="00000000" w:rsidRPr="00000000">
        <w:rPr>
          <w:rtl w:val="0"/>
        </w:rPr>
        <w:t xml:space="preserve">100-1600 AD Alchemists found extensive chemical data</w:t>
      </w:r>
    </w:p>
    <w:p w:rsidR="00000000" w:rsidDel="00000000" w:rsidP="00000000" w:rsidRDefault="00000000" w:rsidRPr="00000000" w14:paraId="00000083">
      <w:pPr>
        <w:pageBreakBefore w:val="0"/>
        <w:numPr>
          <w:ilvl w:val="1"/>
          <w:numId w:val="2"/>
        </w:numPr>
        <w:spacing w:line="331.2" w:lineRule="auto"/>
        <w:ind w:left="1440" w:hanging="360"/>
        <w:rPr/>
      </w:pPr>
      <w:r w:rsidDel="00000000" w:rsidR="00000000" w:rsidRPr="00000000">
        <w:rPr>
          <w:rtl w:val="0"/>
        </w:rPr>
        <w:t xml:space="preserve">1800 Joseph Priestley, Antoine Laurent Lavoisier found combustion is a reaction between matter and oxygen</w:t>
      </w:r>
    </w:p>
    <w:p w:rsidR="00000000" w:rsidDel="00000000" w:rsidP="00000000" w:rsidRDefault="00000000" w:rsidRPr="00000000" w14:paraId="00000084">
      <w:pPr>
        <w:pageBreakBefore w:val="0"/>
        <w:numPr>
          <w:ilvl w:val="2"/>
          <w:numId w:val="2"/>
        </w:numPr>
        <w:spacing w:line="331.2" w:lineRule="auto"/>
        <w:ind w:left="2160" w:hanging="360"/>
        <w:rPr/>
      </w:pPr>
      <w:r w:rsidDel="00000000" w:rsidR="00000000" w:rsidRPr="00000000">
        <w:rPr>
          <w:rtl w:val="0"/>
        </w:rPr>
        <w:t xml:space="preserve">Disproved, as can chemically combust without oxygen</w:t>
      </w:r>
    </w:p>
    <w:p w:rsidR="00000000" w:rsidDel="00000000" w:rsidP="00000000" w:rsidRDefault="00000000" w:rsidRPr="00000000" w14:paraId="00000085">
      <w:pPr>
        <w:pageBreakBefore w:val="0"/>
        <w:numPr>
          <w:ilvl w:val="2"/>
          <w:numId w:val="2"/>
        </w:numPr>
        <w:spacing w:line="331.2" w:lineRule="auto"/>
        <w:ind w:left="2160" w:hanging="360"/>
        <w:rPr/>
      </w:pPr>
      <w:r w:rsidDel="00000000" w:rsidR="00000000" w:rsidRPr="00000000">
        <w:rPr>
          <w:rtl w:val="0"/>
        </w:rPr>
        <w:t xml:space="preserve">Oxygen is needed for combustion if carbon is present</w:t>
      </w:r>
    </w:p>
    <w:p w:rsidR="00000000" w:rsidDel="00000000" w:rsidP="00000000" w:rsidRDefault="00000000" w:rsidRPr="00000000" w14:paraId="00000086">
      <w:pPr>
        <w:pageBreakBefore w:val="0"/>
        <w:numPr>
          <w:ilvl w:val="1"/>
          <w:numId w:val="2"/>
        </w:numPr>
        <w:spacing w:line="331.2" w:lineRule="auto"/>
        <w:ind w:left="1440" w:hanging="360"/>
        <w:rPr/>
      </w:pPr>
      <w:r w:rsidDel="00000000" w:rsidR="00000000" w:rsidRPr="00000000">
        <w:rPr>
          <w:highlight w:val="yellow"/>
          <w:rtl w:val="0"/>
        </w:rPr>
        <w:t xml:space="preserve">Law of conservation of mass</w:t>
      </w:r>
      <w:r w:rsidDel="00000000" w:rsidR="00000000" w:rsidRPr="00000000">
        <w:rPr>
          <w:rtl w:val="0"/>
        </w:rPr>
      </w:r>
    </w:p>
    <w:p w:rsidR="00000000" w:rsidDel="00000000" w:rsidP="00000000" w:rsidRDefault="00000000" w:rsidRPr="00000000" w14:paraId="00000087">
      <w:pPr>
        <w:pageBreakBefore w:val="0"/>
        <w:numPr>
          <w:ilvl w:val="2"/>
          <w:numId w:val="2"/>
        </w:numPr>
        <w:spacing w:line="331.2" w:lineRule="auto"/>
        <w:ind w:left="2160" w:hanging="360"/>
        <w:rPr/>
      </w:pPr>
      <w:r w:rsidDel="00000000" w:rsidR="00000000" w:rsidRPr="00000000">
        <w:rPr>
          <w:rtl w:val="0"/>
        </w:rPr>
        <w:t xml:space="preserve">Mass can’t be created or destroyed</w:t>
      </w:r>
    </w:p>
    <w:p w:rsidR="00000000" w:rsidDel="00000000" w:rsidP="00000000" w:rsidRDefault="00000000" w:rsidRPr="00000000" w14:paraId="00000088">
      <w:pPr>
        <w:pageBreakBefore w:val="0"/>
        <w:numPr>
          <w:ilvl w:val="3"/>
          <w:numId w:val="2"/>
        </w:numPr>
        <w:spacing w:line="331.2" w:lineRule="auto"/>
        <w:ind w:left="2880" w:hanging="360"/>
        <w:rPr/>
      </w:pPr>
      <w:r w:rsidDel="00000000" w:rsidR="00000000" w:rsidRPr="00000000">
        <w:rPr>
          <w:rtl w:val="0"/>
        </w:rPr>
        <w:t xml:space="preserve">Disproven</w:t>
      </w:r>
    </w:p>
    <w:p w:rsidR="00000000" w:rsidDel="00000000" w:rsidP="00000000" w:rsidRDefault="00000000" w:rsidRPr="00000000" w14:paraId="00000089">
      <w:pPr>
        <w:pageBreakBefore w:val="0"/>
        <w:numPr>
          <w:ilvl w:val="1"/>
          <w:numId w:val="2"/>
        </w:numPr>
        <w:spacing w:line="331.2" w:lineRule="auto"/>
        <w:ind w:left="1440" w:hanging="360"/>
        <w:rPr/>
      </w:pPr>
      <w:r w:rsidDel="00000000" w:rsidR="00000000" w:rsidRPr="00000000">
        <w:rPr>
          <w:highlight w:val="yellow"/>
          <w:rtl w:val="0"/>
        </w:rPr>
        <w:t xml:space="preserve">Law of definite proportions</w:t>
      </w:r>
      <w:r w:rsidDel="00000000" w:rsidR="00000000" w:rsidRPr="00000000">
        <w:rPr>
          <w:rtl w:val="0"/>
        </w:rPr>
      </w:r>
    </w:p>
    <w:p w:rsidR="00000000" w:rsidDel="00000000" w:rsidP="00000000" w:rsidRDefault="00000000" w:rsidRPr="00000000" w14:paraId="0000008A">
      <w:pPr>
        <w:pageBreakBefore w:val="0"/>
        <w:numPr>
          <w:ilvl w:val="2"/>
          <w:numId w:val="2"/>
        </w:numPr>
        <w:spacing w:line="331.2" w:lineRule="auto"/>
        <w:ind w:left="2160" w:hanging="360"/>
        <w:rPr/>
      </w:pPr>
      <w:r w:rsidDel="00000000" w:rsidR="00000000" w:rsidRPr="00000000">
        <w:rPr>
          <w:rtl w:val="0"/>
        </w:rPr>
        <w:t xml:space="preserve">The elemental composure of different samples of the same compound are in proportion</w:t>
      </w:r>
    </w:p>
    <w:p w:rsidR="00000000" w:rsidDel="00000000" w:rsidP="00000000" w:rsidRDefault="00000000" w:rsidRPr="00000000" w14:paraId="0000008B">
      <w:pPr>
        <w:pageBreakBefore w:val="0"/>
        <w:numPr>
          <w:ilvl w:val="1"/>
          <w:numId w:val="2"/>
        </w:numPr>
        <w:spacing w:line="331.2" w:lineRule="auto"/>
        <w:ind w:left="1440" w:hanging="360"/>
        <w:rPr/>
      </w:pPr>
      <w:r w:rsidDel="00000000" w:rsidR="00000000" w:rsidRPr="00000000">
        <w:rPr>
          <w:highlight w:val="yellow"/>
          <w:rtl w:val="0"/>
        </w:rPr>
        <w:t xml:space="preserve">Law of multiple proportions</w:t>
      </w:r>
      <w:r w:rsidDel="00000000" w:rsidR="00000000" w:rsidRPr="00000000">
        <w:rPr>
          <w:rtl w:val="0"/>
        </w:rPr>
      </w:r>
    </w:p>
    <w:p w:rsidR="00000000" w:rsidDel="00000000" w:rsidP="00000000" w:rsidRDefault="00000000" w:rsidRPr="00000000" w14:paraId="0000008C">
      <w:pPr>
        <w:pageBreakBefore w:val="0"/>
        <w:numPr>
          <w:ilvl w:val="2"/>
          <w:numId w:val="2"/>
        </w:numPr>
        <w:spacing w:line="331.2" w:lineRule="auto"/>
        <w:ind w:left="2160" w:hanging="360"/>
        <w:rPr/>
      </w:pPr>
      <w:r w:rsidDel="00000000" w:rsidR="00000000" w:rsidRPr="00000000">
        <w:rPr>
          <w:rtl w:val="0"/>
        </w:rPr>
        <w:t xml:space="preserve">The proportion of the mass of an element combined with a fixed mass of another element is a small whole number</w:t>
      </w:r>
    </w:p>
    <w:p w:rsidR="00000000" w:rsidDel="00000000" w:rsidP="00000000" w:rsidRDefault="00000000" w:rsidRPr="00000000" w14:paraId="0000008D">
      <w:pPr>
        <w:pageBreakBefore w:val="0"/>
        <w:numPr>
          <w:ilvl w:val="1"/>
          <w:numId w:val="2"/>
        </w:numPr>
        <w:spacing w:line="331.2" w:lineRule="auto"/>
        <w:ind w:left="1440" w:hanging="360"/>
        <w:rPr/>
      </w:pPr>
      <w:r w:rsidDel="00000000" w:rsidR="00000000" w:rsidRPr="00000000">
        <w:rPr>
          <w:highlight w:val="yellow"/>
          <w:rtl w:val="0"/>
        </w:rPr>
        <w:t xml:space="preserve">Dalton’s postulate</w:t>
      </w:r>
      <w:r w:rsidDel="00000000" w:rsidR="00000000" w:rsidRPr="00000000">
        <w:rPr>
          <w:rtl w:val="0"/>
        </w:rPr>
      </w:r>
    </w:p>
    <w:p w:rsidR="00000000" w:rsidDel="00000000" w:rsidP="00000000" w:rsidRDefault="00000000" w:rsidRPr="00000000" w14:paraId="0000008E">
      <w:pPr>
        <w:pageBreakBefore w:val="0"/>
        <w:numPr>
          <w:ilvl w:val="2"/>
          <w:numId w:val="2"/>
        </w:numPr>
        <w:spacing w:line="331.2" w:lineRule="auto"/>
        <w:ind w:left="2160" w:hanging="360"/>
        <w:rPr/>
      </w:pPr>
      <w:r w:rsidDel="00000000" w:rsidR="00000000" w:rsidRPr="00000000">
        <w:rPr>
          <w:rtl w:val="0"/>
        </w:rPr>
        <w:t xml:space="preserve">Matter is made of tiny, spherical indivisible atoms</w:t>
      </w:r>
    </w:p>
    <w:p w:rsidR="00000000" w:rsidDel="00000000" w:rsidP="00000000" w:rsidRDefault="00000000" w:rsidRPr="00000000" w14:paraId="0000008F">
      <w:pPr>
        <w:pageBreakBefore w:val="0"/>
        <w:numPr>
          <w:ilvl w:val="3"/>
          <w:numId w:val="2"/>
        </w:numPr>
        <w:spacing w:line="331.2" w:lineRule="auto"/>
        <w:ind w:left="2880" w:hanging="360"/>
        <w:rPr/>
      </w:pPr>
      <w:r w:rsidDel="00000000" w:rsidR="00000000" w:rsidRPr="00000000">
        <w:rPr>
          <w:rtl w:val="0"/>
        </w:rPr>
        <w:t xml:space="preserve">Disproved, as atoms can be broken down into electrons, protons, and neutrons</w:t>
      </w:r>
    </w:p>
    <w:p w:rsidR="00000000" w:rsidDel="00000000" w:rsidP="00000000" w:rsidRDefault="00000000" w:rsidRPr="00000000" w14:paraId="00000090">
      <w:pPr>
        <w:pageBreakBefore w:val="0"/>
        <w:numPr>
          <w:ilvl w:val="2"/>
          <w:numId w:val="2"/>
        </w:numPr>
        <w:spacing w:line="331.2" w:lineRule="auto"/>
        <w:ind w:left="2160" w:hanging="360"/>
        <w:rPr/>
      </w:pPr>
      <w:r w:rsidDel="00000000" w:rsidR="00000000" w:rsidRPr="00000000">
        <w:rPr>
          <w:rtl w:val="0"/>
        </w:rPr>
        <w:t xml:space="preserve">The same type of atoms are identical</w:t>
      </w:r>
    </w:p>
    <w:p w:rsidR="00000000" w:rsidDel="00000000" w:rsidP="00000000" w:rsidRDefault="00000000" w:rsidRPr="00000000" w14:paraId="00000091">
      <w:pPr>
        <w:pageBreakBefore w:val="0"/>
        <w:numPr>
          <w:ilvl w:val="3"/>
          <w:numId w:val="2"/>
        </w:numPr>
        <w:spacing w:line="331.2" w:lineRule="auto"/>
        <w:ind w:left="2880" w:hanging="360"/>
        <w:rPr/>
      </w:pPr>
      <w:r w:rsidDel="00000000" w:rsidR="00000000" w:rsidRPr="00000000">
        <w:rPr>
          <w:rtl w:val="0"/>
        </w:rPr>
        <w:t xml:space="preserve">Disproven, as the amount of neutrons can vary by isotope, and allotropes exist</w:t>
      </w:r>
    </w:p>
    <w:p w:rsidR="00000000" w:rsidDel="00000000" w:rsidP="00000000" w:rsidRDefault="00000000" w:rsidRPr="00000000" w14:paraId="00000092">
      <w:pPr>
        <w:pageBreakBefore w:val="0"/>
        <w:numPr>
          <w:ilvl w:val="2"/>
          <w:numId w:val="2"/>
        </w:numPr>
        <w:spacing w:line="331.2" w:lineRule="auto"/>
        <w:ind w:left="2160" w:hanging="360"/>
        <w:rPr>
          <w:u w:val="none"/>
        </w:rPr>
      </w:pPr>
      <w:r w:rsidDel="00000000" w:rsidR="00000000" w:rsidRPr="00000000">
        <w:rPr>
          <w:rtl w:val="0"/>
        </w:rPr>
        <w:t xml:space="preserve">Different types of atoms aren’t identical</w:t>
      </w:r>
    </w:p>
    <w:p w:rsidR="00000000" w:rsidDel="00000000" w:rsidP="00000000" w:rsidRDefault="00000000" w:rsidRPr="00000000" w14:paraId="00000093">
      <w:pPr>
        <w:pageBreakBefore w:val="0"/>
        <w:numPr>
          <w:ilvl w:val="2"/>
          <w:numId w:val="2"/>
        </w:numPr>
        <w:spacing w:line="331.2" w:lineRule="auto"/>
        <w:ind w:left="2160" w:hanging="360"/>
        <w:rPr>
          <w:u w:val="none"/>
        </w:rPr>
      </w:pPr>
      <w:r w:rsidDel="00000000" w:rsidR="00000000" w:rsidRPr="00000000">
        <w:rPr>
          <w:rtl w:val="0"/>
        </w:rPr>
        <w:t xml:space="preserve">Atoms combine in whole number ratios</w:t>
      </w:r>
    </w:p>
    <w:p w:rsidR="00000000" w:rsidDel="00000000" w:rsidP="00000000" w:rsidRDefault="00000000" w:rsidRPr="00000000" w14:paraId="00000094">
      <w:pPr>
        <w:pageBreakBefore w:val="0"/>
        <w:numPr>
          <w:ilvl w:val="2"/>
          <w:numId w:val="2"/>
        </w:numPr>
        <w:spacing w:line="331.2" w:lineRule="auto"/>
        <w:ind w:left="2160" w:hanging="360"/>
        <w:rPr/>
      </w:pPr>
      <w:r w:rsidDel="00000000" w:rsidR="00000000" w:rsidRPr="00000000">
        <w:rPr>
          <w:rtl w:val="0"/>
        </w:rPr>
        <w:t xml:space="preserve">Atoms can’t be changed into another atom, produce new atoms or destroyed in a reaction</w:t>
      </w:r>
    </w:p>
    <w:p w:rsidR="00000000" w:rsidDel="00000000" w:rsidP="00000000" w:rsidRDefault="00000000" w:rsidRPr="00000000" w14:paraId="00000095">
      <w:pPr>
        <w:pageBreakBefore w:val="0"/>
        <w:numPr>
          <w:ilvl w:val="3"/>
          <w:numId w:val="2"/>
        </w:numPr>
        <w:spacing w:line="331.2" w:lineRule="auto"/>
        <w:ind w:left="2880" w:hanging="360"/>
        <w:rPr/>
      </w:pPr>
      <w:r w:rsidDel="00000000" w:rsidR="00000000" w:rsidRPr="00000000">
        <w:rPr>
          <w:rtl w:val="0"/>
        </w:rPr>
        <w:t xml:space="preserve">Disproven, as different types of atoms can be made in nuclear reactions</w:t>
      </w:r>
    </w:p>
    <w:p w:rsidR="00000000" w:rsidDel="00000000" w:rsidP="00000000" w:rsidRDefault="00000000" w:rsidRPr="00000000" w14:paraId="00000096">
      <w:pPr>
        <w:pageBreakBefore w:val="0"/>
        <w:numPr>
          <w:ilvl w:val="1"/>
          <w:numId w:val="2"/>
        </w:numPr>
        <w:spacing w:line="331.2" w:lineRule="auto"/>
        <w:ind w:left="1440" w:hanging="360"/>
        <w:rPr>
          <w:highlight w:val="yellow"/>
        </w:rPr>
      </w:pPr>
      <w:r w:rsidDel="00000000" w:rsidR="00000000" w:rsidRPr="00000000">
        <w:rPr>
          <w:highlight w:val="yellow"/>
          <w:rtl w:val="0"/>
        </w:rPr>
        <w:t xml:space="preserve">JJ Thomson</w:t>
      </w:r>
    </w:p>
    <w:p w:rsidR="00000000" w:rsidDel="00000000" w:rsidP="00000000" w:rsidRDefault="00000000" w:rsidRPr="00000000" w14:paraId="00000097">
      <w:pPr>
        <w:pageBreakBefore w:val="0"/>
        <w:numPr>
          <w:ilvl w:val="2"/>
          <w:numId w:val="2"/>
        </w:numPr>
        <w:spacing w:line="331.2" w:lineRule="auto"/>
        <w:ind w:left="2160" w:hanging="360"/>
        <w:rPr/>
      </w:pPr>
      <w:r w:rsidDel="00000000" w:rsidR="00000000" w:rsidRPr="00000000">
        <w:rPr>
          <w:rtl w:val="0"/>
        </w:rPr>
        <w:t xml:space="preserve">Charge to mass ratio = -1.76 * 10</w:t>
      </w:r>
      <w:r w:rsidDel="00000000" w:rsidR="00000000" w:rsidRPr="00000000">
        <w:rPr>
          <w:vertAlign w:val="superscript"/>
          <w:rtl w:val="0"/>
        </w:rPr>
        <w:t xml:space="preserve">8</w:t>
      </w:r>
      <w:r w:rsidDel="00000000" w:rsidR="00000000" w:rsidRPr="00000000">
        <w:rPr>
          <w:rtl w:val="0"/>
        </w:rPr>
        <w:t xml:space="preserve"> coulomb/g</w:t>
      </w:r>
    </w:p>
    <w:p w:rsidR="00000000" w:rsidDel="00000000" w:rsidP="00000000" w:rsidRDefault="00000000" w:rsidRPr="00000000" w14:paraId="00000098">
      <w:pPr>
        <w:pageBreakBefore w:val="0"/>
        <w:numPr>
          <w:ilvl w:val="2"/>
          <w:numId w:val="2"/>
        </w:numPr>
        <w:spacing w:line="331.2" w:lineRule="auto"/>
        <w:ind w:left="2160" w:hanging="360"/>
        <w:rPr/>
      </w:pPr>
      <w:r w:rsidDel="00000000" w:rsidR="00000000" w:rsidRPr="00000000">
        <w:rPr>
          <w:rtl w:val="0"/>
        </w:rPr>
        <w:t xml:space="preserve">In a tube, he had a cathode (-) and anode (+) side that created rays of fluorescence, that were repelled by the negative pole of a magnet, and when blocked, shown to originate from the cathode end, proving there are negatively charged electrons</w:t>
      </w:r>
    </w:p>
    <w:p w:rsidR="00000000" w:rsidDel="00000000" w:rsidP="00000000" w:rsidRDefault="00000000" w:rsidRPr="00000000" w14:paraId="00000099">
      <w:pPr>
        <w:pageBreakBefore w:val="0"/>
        <w:numPr>
          <w:ilvl w:val="2"/>
          <w:numId w:val="2"/>
        </w:numPr>
        <w:spacing w:line="331.2" w:lineRule="auto"/>
        <w:ind w:left="2160" w:hanging="360"/>
        <w:rPr/>
      </w:pPr>
      <w:r w:rsidDel="00000000" w:rsidR="00000000" w:rsidRPr="00000000">
        <w:rPr>
          <w:rtl w:val="0"/>
        </w:rPr>
        <w:t xml:space="preserve">Plum pudding</w:t>
      </w:r>
    </w:p>
    <w:p w:rsidR="00000000" w:rsidDel="00000000" w:rsidP="00000000" w:rsidRDefault="00000000" w:rsidRPr="00000000" w14:paraId="0000009A">
      <w:pPr>
        <w:pageBreakBefore w:val="0"/>
        <w:numPr>
          <w:ilvl w:val="3"/>
          <w:numId w:val="2"/>
        </w:numPr>
        <w:spacing w:line="331.2" w:lineRule="auto"/>
        <w:ind w:left="2880" w:hanging="360"/>
        <w:rPr/>
      </w:pPr>
      <w:r w:rsidDel="00000000" w:rsidR="00000000" w:rsidRPr="00000000">
        <w:rPr>
          <w:rtl w:val="0"/>
        </w:rPr>
        <w:t xml:space="preserve">A positively charged sphere with electrons embedded in it</w:t>
      </w:r>
    </w:p>
    <w:p w:rsidR="00000000" w:rsidDel="00000000" w:rsidP="00000000" w:rsidRDefault="00000000" w:rsidRPr="00000000" w14:paraId="0000009B">
      <w:pPr>
        <w:pageBreakBefore w:val="0"/>
        <w:numPr>
          <w:ilvl w:val="1"/>
          <w:numId w:val="2"/>
        </w:numPr>
        <w:spacing w:line="331.2" w:lineRule="auto"/>
        <w:ind w:left="1440" w:hanging="360"/>
        <w:rPr/>
      </w:pPr>
      <w:r w:rsidDel="00000000" w:rsidR="00000000" w:rsidRPr="00000000">
        <w:rPr>
          <w:rtl w:val="0"/>
        </w:rPr>
        <w:t xml:space="preserve">1990 atom model</w:t>
      </w:r>
    </w:p>
    <w:p w:rsidR="00000000" w:rsidDel="00000000" w:rsidP="00000000" w:rsidRDefault="00000000" w:rsidRPr="00000000" w14:paraId="0000009C">
      <w:pPr>
        <w:pageBreakBefore w:val="0"/>
        <w:numPr>
          <w:ilvl w:val="2"/>
          <w:numId w:val="2"/>
        </w:numPr>
        <w:spacing w:line="331.2" w:lineRule="auto"/>
        <w:ind w:left="2160" w:hanging="360"/>
        <w:rPr/>
      </w:pPr>
      <w:r w:rsidDel="00000000" w:rsidR="00000000" w:rsidRPr="00000000">
        <w:rPr>
          <w:rtl w:val="0"/>
        </w:rPr>
        <w:t xml:space="preserve">A positively charged sphere with electrons imbedded</w:t>
      </w:r>
    </w:p>
    <w:p w:rsidR="00000000" w:rsidDel="00000000" w:rsidP="00000000" w:rsidRDefault="00000000" w:rsidRPr="00000000" w14:paraId="0000009D">
      <w:pPr>
        <w:pageBreakBefore w:val="0"/>
        <w:numPr>
          <w:ilvl w:val="1"/>
          <w:numId w:val="2"/>
        </w:numPr>
        <w:spacing w:line="331.2" w:lineRule="auto"/>
        <w:ind w:left="1440" w:hanging="360"/>
        <w:rPr/>
      </w:pPr>
      <w:r w:rsidDel="00000000" w:rsidR="00000000" w:rsidRPr="00000000">
        <w:rPr>
          <w:highlight w:val="yellow"/>
          <w:rtl w:val="0"/>
        </w:rPr>
        <w:t xml:space="preserve">Ernest Rutherford</w:t>
      </w:r>
      <w:r w:rsidDel="00000000" w:rsidR="00000000" w:rsidRPr="00000000">
        <w:rPr>
          <w:rtl w:val="0"/>
        </w:rPr>
        <w:t xml:space="preserve">: nucleus - 1911</w:t>
      </w:r>
    </w:p>
    <w:p w:rsidR="00000000" w:rsidDel="00000000" w:rsidP="00000000" w:rsidRDefault="00000000" w:rsidRPr="00000000" w14:paraId="0000009E">
      <w:pPr>
        <w:pageBreakBefore w:val="0"/>
        <w:numPr>
          <w:ilvl w:val="2"/>
          <w:numId w:val="2"/>
        </w:numPr>
        <w:spacing w:line="331.2" w:lineRule="auto"/>
        <w:ind w:left="2160" w:hanging="360"/>
        <w:rPr/>
      </w:pPr>
      <w:r w:rsidDel="00000000" w:rsidR="00000000" w:rsidRPr="00000000">
        <w:rPr>
          <w:rtl w:val="0"/>
        </w:rPr>
        <w:t xml:space="preserve">Shot alpha particles (+) at gold foil while detecting screen was around it.  Most alpha particles traveled straight, proving a lot of space around nucleus.  Other alpha particles were deflected, proving presence of nucleus, positively charged. </w:t>
      </w:r>
    </w:p>
    <w:p w:rsidR="00000000" w:rsidDel="00000000" w:rsidP="00000000" w:rsidRDefault="00000000" w:rsidRPr="00000000" w14:paraId="0000009F">
      <w:pPr>
        <w:pageBreakBefore w:val="0"/>
        <w:numPr>
          <w:ilvl w:val="1"/>
          <w:numId w:val="2"/>
        </w:numPr>
        <w:spacing w:line="331.2" w:lineRule="auto"/>
        <w:ind w:left="1440" w:hanging="360"/>
        <w:rPr/>
      </w:pPr>
      <w:r w:rsidDel="00000000" w:rsidR="00000000" w:rsidRPr="00000000">
        <w:rPr>
          <w:highlight w:val="yellow"/>
          <w:rtl w:val="0"/>
        </w:rPr>
        <w:t xml:space="preserve">RA Millikan</w:t>
      </w:r>
      <w:r w:rsidDel="00000000" w:rsidR="00000000" w:rsidRPr="00000000">
        <w:rPr>
          <w:rtl w:val="0"/>
        </w:rPr>
        <w:t xml:space="preserve"> - 1909</w:t>
      </w:r>
    </w:p>
    <w:p w:rsidR="00000000" w:rsidDel="00000000" w:rsidP="00000000" w:rsidRDefault="00000000" w:rsidRPr="00000000" w14:paraId="000000A0">
      <w:pPr>
        <w:pageBreakBefore w:val="0"/>
        <w:numPr>
          <w:ilvl w:val="2"/>
          <w:numId w:val="2"/>
        </w:numPr>
        <w:spacing w:line="331.2" w:lineRule="auto"/>
        <w:ind w:left="2160" w:hanging="360"/>
        <w:rPr/>
      </w:pPr>
      <w:r w:rsidDel="00000000" w:rsidR="00000000" w:rsidRPr="00000000">
        <w:rPr>
          <w:rtl w:val="0"/>
        </w:rPr>
        <w:t xml:space="preserve">Oil drop</w:t>
      </w:r>
    </w:p>
    <w:p w:rsidR="00000000" w:rsidDel="00000000" w:rsidP="00000000" w:rsidRDefault="00000000" w:rsidRPr="00000000" w14:paraId="000000A1">
      <w:pPr>
        <w:pageBreakBefore w:val="0"/>
        <w:numPr>
          <w:ilvl w:val="3"/>
          <w:numId w:val="2"/>
        </w:numPr>
        <w:spacing w:line="331.2" w:lineRule="auto"/>
        <w:ind w:left="2880" w:hanging="360"/>
        <w:rPr/>
      </w:pPr>
      <w:r w:rsidDel="00000000" w:rsidR="00000000" w:rsidRPr="00000000">
        <w:rPr>
          <w:rtl w:val="0"/>
        </w:rPr>
        <w:t xml:space="preserve">X-ray runs through telescope to negatively charge oil droplets, and oil gets attracted to the positively charged plate above it.  Knowing density of oil and the force of gravity, he concluded that electrons have charge of -1.6 * 10</w:t>
      </w:r>
      <w:r w:rsidDel="00000000" w:rsidR="00000000" w:rsidRPr="00000000">
        <w:rPr>
          <w:vertAlign w:val="superscript"/>
          <w:rtl w:val="0"/>
        </w:rPr>
        <w:t xml:space="preserve">-19</w:t>
      </w:r>
      <w:r w:rsidDel="00000000" w:rsidR="00000000" w:rsidRPr="00000000">
        <w:rPr>
          <w:rtl w:val="0"/>
        </w:rPr>
        <w:t xml:space="preserve"> coulomb </w:t>
      </w:r>
    </w:p>
    <w:p w:rsidR="00000000" w:rsidDel="00000000" w:rsidP="00000000" w:rsidRDefault="00000000" w:rsidRPr="00000000" w14:paraId="000000A2">
      <w:pPr>
        <w:pageBreakBefore w:val="0"/>
        <w:numPr>
          <w:ilvl w:val="4"/>
          <w:numId w:val="2"/>
        </w:numPr>
        <w:spacing w:line="331.2" w:lineRule="auto"/>
        <w:ind w:left="3600" w:hanging="360"/>
        <w:rPr/>
      </w:pPr>
      <w:r w:rsidDel="00000000" w:rsidR="00000000" w:rsidRPr="00000000">
        <w:rPr>
          <w:rtl w:val="0"/>
        </w:rPr>
        <w:t xml:space="preserve">Proved mass of electron to be 9.11 * 10</w:t>
      </w:r>
      <w:r w:rsidDel="00000000" w:rsidR="00000000" w:rsidRPr="00000000">
        <w:rPr>
          <w:vertAlign w:val="superscript"/>
          <w:rtl w:val="0"/>
        </w:rPr>
        <w:t xml:space="preserve">-31 </w:t>
      </w:r>
      <w:r w:rsidDel="00000000" w:rsidR="00000000" w:rsidRPr="00000000">
        <w:rPr>
          <w:rtl w:val="0"/>
        </w:rPr>
        <w:t xml:space="preserve">kg</w:t>
      </w:r>
    </w:p>
    <w:p w:rsidR="00000000" w:rsidDel="00000000" w:rsidP="00000000" w:rsidRDefault="00000000" w:rsidRPr="00000000" w14:paraId="000000A3">
      <w:pPr>
        <w:pageBreakBefore w:val="0"/>
        <w:numPr>
          <w:ilvl w:val="1"/>
          <w:numId w:val="2"/>
        </w:numPr>
        <w:spacing w:line="331.2" w:lineRule="auto"/>
        <w:ind w:left="1440" w:hanging="360"/>
        <w:rPr>
          <w:u w:val="none"/>
        </w:rPr>
      </w:pPr>
      <w:r w:rsidDel="00000000" w:rsidR="00000000" w:rsidRPr="00000000">
        <w:rPr>
          <w:highlight w:val="yellow"/>
          <w:rtl w:val="0"/>
        </w:rPr>
        <w:t xml:space="preserve">Niels Bohr</w:t>
      </w:r>
      <w:r w:rsidDel="00000000" w:rsidR="00000000" w:rsidRPr="00000000">
        <w:rPr>
          <w:rtl w:val="0"/>
        </w:rPr>
        <w:t xml:space="preserve"> - 1912</w:t>
      </w:r>
    </w:p>
    <w:p w:rsidR="00000000" w:rsidDel="00000000" w:rsidP="00000000" w:rsidRDefault="00000000" w:rsidRPr="00000000" w14:paraId="000000A4">
      <w:pPr>
        <w:pageBreakBefore w:val="0"/>
        <w:numPr>
          <w:ilvl w:val="2"/>
          <w:numId w:val="2"/>
        </w:numPr>
        <w:spacing w:line="331.2" w:lineRule="auto"/>
        <w:ind w:left="2160" w:hanging="360"/>
        <w:rPr>
          <w:u w:val="none"/>
        </w:rPr>
      </w:pPr>
      <w:r w:rsidDel="00000000" w:rsidR="00000000" w:rsidRPr="00000000">
        <w:rPr>
          <w:rtl w:val="0"/>
        </w:rPr>
        <w:t xml:space="preserve">Electrons orbit in discrete energy levels called orbits, model referred to as the planetary model</w:t>
      </w:r>
    </w:p>
    <w:p w:rsidR="00000000" w:rsidDel="00000000" w:rsidP="00000000" w:rsidRDefault="00000000" w:rsidRPr="00000000" w14:paraId="000000A5">
      <w:pPr>
        <w:pageBreakBefore w:val="0"/>
        <w:numPr>
          <w:ilvl w:val="2"/>
          <w:numId w:val="2"/>
        </w:numPr>
        <w:spacing w:line="331.2" w:lineRule="auto"/>
        <w:ind w:left="2160" w:hanging="360"/>
        <w:rPr>
          <w:u w:val="none"/>
        </w:rPr>
      </w:pPr>
      <w:r w:rsidDel="00000000" w:rsidR="00000000" w:rsidRPr="00000000">
        <w:rPr>
          <w:rtl w:val="0"/>
        </w:rPr>
        <w:t xml:space="preserve">Gain energy, move out shell.  Lose energy, move in shell</w:t>
      </w:r>
    </w:p>
    <w:p w:rsidR="00000000" w:rsidDel="00000000" w:rsidP="00000000" w:rsidRDefault="00000000" w:rsidRPr="00000000" w14:paraId="000000A6">
      <w:pPr>
        <w:pageBreakBefore w:val="0"/>
        <w:numPr>
          <w:ilvl w:val="1"/>
          <w:numId w:val="2"/>
        </w:numPr>
        <w:spacing w:line="331.2" w:lineRule="auto"/>
        <w:ind w:left="1440" w:hanging="360"/>
        <w:rPr/>
      </w:pPr>
      <w:r w:rsidDel="00000000" w:rsidR="00000000" w:rsidRPr="00000000">
        <w:rPr>
          <w:rtl w:val="0"/>
        </w:rPr>
        <w:t xml:space="preserve">Henri Becquerel: radioactivity</w:t>
      </w:r>
    </w:p>
    <w:p w:rsidR="00000000" w:rsidDel="00000000" w:rsidP="00000000" w:rsidRDefault="00000000" w:rsidRPr="00000000" w14:paraId="000000A7">
      <w:pPr>
        <w:pageBreakBefore w:val="0"/>
        <w:numPr>
          <w:ilvl w:val="2"/>
          <w:numId w:val="2"/>
        </w:numPr>
        <w:spacing w:line="331.2" w:lineRule="auto"/>
        <w:ind w:left="2160" w:hanging="360"/>
        <w:rPr/>
      </w:pPr>
      <w:r w:rsidDel="00000000" w:rsidR="00000000" w:rsidRPr="00000000">
        <w:rPr>
          <w:rtl w:val="0"/>
        </w:rPr>
        <w:t xml:space="preserve">Spontaneous emission of radiation</w:t>
      </w:r>
    </w:p>
    <w:p w:rsidR="00000000" w:rsidDel="00000000" w:rsidP="00000000" w:rsidRDefault="00000000" w:rsidRPr="00000000" w14:paraId="000000A8">
      <w:pPr>
        <w:pageBreakBefore w:val="0"/>
        <w:numPr>
          <w:ilvl w:val="2"/>
          <w:numId w:val="2"/>
        </w:numPr>
        <w:spacing w:line="331.2" w:lineRule="auto"/>
        <w:ind w:left="2160" w:hanging="360"/>
        <w:rPr/>
      </w:pPr>
      <w:r w:rsidDel="00000000" w:rsidR="00000000" w:rsidRPr="00000000">
        <w:rPr>
          <w:rtl w:val="0"/>
        </w:rPr>
        <w:t xml:space="preserve">Ernest Rutherford</w:t>
      </w:r>
    </w:p>
    <w:p w:rsidR="00000000" w:rsidDel="00000000" w:rsidP="00000000" w:rsidRDefault="00000000" w:rsidRPr="00000000" w14:paraId="000000A9">
      <w:pPr>
        <w:pageBreakBefore w:val="0"/>
        <w:numPr>
          <w:ilvl w:val="3"/>
          <w:numId w:val="2"/>
        </w:numPr>
        <w:spacing w:line="331.2" w:lineRule="auto"/>
        <w:ind w:left="2880" w:hanging="360"/>
        <w:rPr/>
      </w:pPr>
      <w:r w:rsidDel="00000000" w:rsidR="00000000" w:rsidRPr="00000000">
        <w:rPr>
          <w:rtl w:val="0"/>
        </w:rPr>
        <w:t xml:space="preserve">Alpha particles (+)</w:t>
      </w:r>
    </w:p>
    <w:p w:rsidR="00000000" w:rsidDel="00000000" w:rsidP="00000000" w:rsidRDefault="00000000" w:rsidRPr="00000000" w14:paraId="000000AA">
      <w:pPr>
        <w:pageBreakBefore w:val="0"/>
        <w:numPr>
          <w:ilvl w:val="3"/>
          <w:numId w:val="2"/>
        </w:numPr>
        <w:spacing w:line="331.2" w:lineRule="auto"/>
        <w:ind w:left="2880" w:hanging="360"/>
        <w:rPr/>
      </w:pPr>
      <w:r w:rsidDel="00000000" w:rsidR="00000000" w:rsidRPr="00000000">
        <w:rPr>
          <w:rtl w:val="0"/>
        </w:rPr>
        <w:t xml:space="preserve">Beta particles (-)</w:t>
      </w:r>
    </w:p>
    <w:p w:rsidR="00000000" w:rsidDel="00000000" w:rsidP="00000000" w:rsidRDefault="00000000" w:rsidRPr="00000000" w14:paraId="000000AB">
      <w:pPr>
        <w:pageBreakBefore w:val="0"/>
        <w:numPr>
          <w:ilvl w:val="3"/>
          <w:numId w:val="2"/>
        </w:numPr>
        <w:spacing w:line="331.2" w:lineRule="auto"/>
        <w:ind w:left="2880" w:hanging="360"/>
        <w:rPr/>
      </w:pPr>
      <w:r w:rsidDel="00000000" w:rsidR="00000000" w:rsidRPr="00000000">
        <w:rPr>
          <w:rtl w:val="0"/>
        </w:rPr>
        <w:t xml:space="preserve">Gamma rays (0)</w:t>
      </w:r>
    </w:p>
    <w:p w:rsidR="00000000" w:rsidDel="00000000" w:rsidP="00000000" w:rsidRDefault="00000000" w:rsidRPr="00000000" w14:paraId="000000AC">
      <w:pPr>
        <w:pageBreakBefore w:val="0"/>
        <w:numPr>
          <w:ilvl w:val="1"/>
          <w:numId w:val="2"/>
        </w:numPr>
        <w:spacing w:line="331.2" w:lineRule="auto"/>
        <w:ind w:left="1440" w:hanging="360"/>
        <w:rPr/>
      </w:pPr>
      <w:r w:rsidDel="00000000" w:rsidR="00000000" w:rsidRPr="00000000">
        <w:rPr>
          <w:rtl w:val="0"/>
        </w:rPr>
        <w:t xml:space="preserve">James Chadwick 1932: neutron</w:t>
      </w:r>
    </w:p>
    <w:p w:rsidR="00000000" w:rsidDel="00000000" w:rsidP="00000000" w:rsidRDefault="00000000" w:rsidRPr="00000000" w14:paraId="000000AD">
      <w:pPr>
        <w:pageBreakBefore w:val="0"/>
        <w:numPr>
          <w:ilvl w:val="1"/>
          <w:numId w:val="2"/>
        </w:numPr>
        <w:spacing w:line="331.2" w:lineRule="auto"/>
        <w:ind w:left="1440" w:hanging="360"/>
        <w:rPr>
          <w:u w:val="none"/>
        </w:rPr>
      </w:pPr>
      <w:r w:rsidDel="00000000" w:rsidR="00000000" w:rsidRPr="00000000">
        <w:rPr>
          <w:rtl w:val="0"/>
        </w:rPr>
        <w:t xml:space="preserve">Quantum mechanics</w:t>
      </w:r>
    </w:p>
    <w:p w:rsidR="00000000" w:rsidDel="00000000" w:rsidP="00000000" w:rsidRDefault="00000000" w:rsidRPr="00000000" w14:paraId="000000AE">
      <w:pPr>
        <w:pageBreakBefore w:val="0"/>
        <w:numPr>
          <w:ilvl w:val="2"/>
          <w:numId w:val="2"/>
        </w:numPr>
        <w:spacing w:line="331.2" w:lineRule="auto"/>
        <w:ind w:left="2160" w:hanging="360"/>
        <w:rPr>
          <w:u w:val="none"/>
        </w:rPr>
      </w:pPr>
      <w:r w:rsidDel="00000000" w:rsidR="00000000" w:rsidRPr="00000000">
        <w:rPr>
          <w:rtl w:val="0"/>
        </w:rPr>
        <w:t xml:space="preserve">Electrons in the electron cloud, moving in wave like pattern.  Likely to find electron in orbital</w:t>
      </w:r>
    </w:p>
    <w:p w:rsidR="00000000" w:rsidDel="00000000" w:rsidP="00000000" w:rsidRDefault="00000000" w:rsidRPr="00000000" w14:paraId="000000AF">
      <w:pPr>
        <w:pageBreakBefore w:val="0"/>
        <w:ind w:firstLine="720"/>
        <w:rPr/>
      </w:pPr>
      <w:r w:rsidDel="00000000" w:rsidR="00000000" w:rsidRPr="00000000">
        <w:rPr>
          <w:rtl w:val="0"/>
        </w:rPr>
      </w:r>
    </w:p>
    <w:p w:rsidR="00000000" w:rsidDel="00000000" w:rsidP="00000000" w:rsidRDefault="00000000" w:rsidRPr="00000000" w14:paraId="000000B0">
      <w:pPr>
        <w:pageBreakBefore w:val="0"/>
        <w:numPr>
          <w:ilvl w:val="0"/>
          <w:numId w:val="2"/>
        </w:numPr>
        <w:rPr/>
      </w:pPr>
      <w:r w:rsidDel="00000000" w:rsidR="00000000" w:rsidRPr="00000000">
        <w:rPr>
          <w:rtl w:val="0"/>
        </w:rPr>
        <w:t xml:space="preserve">Composed of proton (+), neutron (0), electron (-)</w:t>
      </w:r>
    </w:p>
    <w:p w:rsidR="00000000" w:rsidDel="00000000" w:rsidP="00000000" w:rsidRDefault="00000000" w:rsidRPr="00000000" w14:paraId="000000B1">
      <w:pPr>
        <w:pageBreakBefore w:val="0"/>
        <w:numPr>
          <w:ilvl w:val="1"/>
          <w:numId w:val="2"/>
        </w:numPr>
        <w:ind w:left="1440" w:hanging="360"/>
        <w:rPr/>
      </w:pPr>
      <w:r w:rsidDel="00000000" w:rsidR="00000000" w:rsidRPr="00000000">
        <w:rPr>
          <w:rtl w:val="0"/>
        </w:rPr>
        <w:t xml:space="preserve">Mass of proton (1.6726 * 10</w:t>
      </w:r>
      <w:r w:rsidDel="00000000" w:rsidR="00000000" w:rsidRPr="00000000">
        <w:rPr>
          <w:vertAlign w:val="superscript"/>
          <w:rtl w:val="0"/>
        </w:rPr>
        <w:t xml:space="preserve">-27</w:t>
      </w:r>
      <w:r w:rsidDel="00000000" w:rsidR="00000000" w:rsidRPr="00000000">
        <w:rPr>
          <w:rtl w:val="0"/>
        </w:rPr>
        <w:t xml:space="preserve"> kg) is 2000x mass of electron (9.1096*10</w:t>
      </w:r>
      <w:r w:rsidDel="00000000" w:rsidR="00000000" w:rsidRPr="00000000">
        <w:rPr>
          <w:vertAlign w:val="superscript"/>
          <w:rtl w:val="0"/>
        </w:rPr>
        <w:t xml:space="preserve">-31</w:t>
      </w:r>
      <w:r w:rsidDel="00000000" w:rsidR="00000000" w:rsidRPr="00000000">
        <w:rPr>
          <w:rtl w:val="0"/>
        </w:rPr>
      </w:r>
    </w:p>
    <w:p w:rsidR="00000000" w:rsidDel="00000000" w:rsidP="00000000" w:rsidRDefault="00000000" w:rsidRPr="00000000" w14:paraId="000000B2">
      <w:pPr>
        <w:pageBreakBefore w:val="0"/>
        <w:numPr>
          <w:ilvl w:val="1"/>
          <w:numId w:val="2"/>
        </w:numPr>
        <w:ind w:left="1440" w:hanging="360"/>
        <w:rPr/>
      </w:pPr>
      <w:r w:rsidDel="00000000" w:rsidR="00000000" w:rsidRPr="00000000">
        <w:rPr>
          <w:rtl w:val="0"/>
        </w:rPr>
        <w:t xml:space="preserve">Neutrons (1.675 * 10</w:t>
      </w:r>
      <w:r w:rsidDel="00000000" w:rsidR="00000000" w:rsidRPr="00000000">
        <w:rPr>
          <w:vertAlign w:val="superscript"/>
          <w:rtl w:val="0"/>
        </w:rPr>
        <w:t xml:space="preserve">-27</w:t>
      </w:r>
      <w:r w:rsidDel="00000000" w:rsidR="00000000" w:rsidRPr="00000000">
        <w:rPr>
          <w:rtl w:val="0"/>
        </w:rPr>
        <w:t xml:space="preserve"> kg) are slightly heavier than protons</w:t>
      </w:r>
    </w:p>
    <w:p w:rsidR="00000000" w:rsidDel="00000000" w:rsidP="00000000" w:rsidRDefault="00000000" w:rsidRPr="00000000" w14:paraId="000000B3">
      <w:pPr>
        <w:pageBreakBefore w:val="0"/>
        <w:numPr>
          <w:ilvl w:val="1"/>
          <w:numId w:val="2"/>
        </w:numPr>
        <w:ind w:left="1440" w:hanging="360"/>
        <w:rPr>
          <w:u w:val="none"/>
        </w:rPr>
      </w:pPr>
      <w:r w:rsidDel="00000000" w:rsidR="00000000" w:rsidRPr="00000000">
        <w:rPr>
          <w:rtl w:val="0"/>
        </w:rPr>
        <w:t xml:space="preserve">Protons and neutrons are about 1 amu</w:t>
      </w:r>
    </w:p>
    <w:p w:rsidR="00000000" w:rsidDel="00000000" w:rsidP="00000000" w:rsidRDefault="00000000" w:rsidRPr="00000000" w14:paraId="000000B4">
      <w:pPr>
        <w:pageBreakBefore w:val="0"/>
        <w:numPr>
          <w:ilvl w:val="1"/>
          <w:numId w:val="2"/>
        </w:numPr>
        <w:ind w:left="1440" w:hanging="360"/>
        <w:rPr/>
      </w:pPr>
      <w:r w:rsidDel="00000000" w:rsidR="00000000" w:rsidRPr="00000000">
        <w:rPr>
          <w:rtl w:val="0"/>
        </w:rPr>
        <w:t xml:space="preserve">Quantum mechanics make electrons lose energy in short bursts</w:t>
      </w:r>
    </w:p>
    <w:p w:rsidR="00000000" w:rsidDel="00000000" w:rsidP="00000000" w:rsidRDefault="00000000" w:rsidRPr="00000000" w14:paraId="000000B5">
      <w:pPr>
        <w:pageBreakBefore w:val="0"/>
        <w:numPr>
          <w:ilvl w:val="0"/>
          <w:numId w:val="2"/>
        </w:numPr>
        <w:spacing w:line="331.2" w:lineRule="auto"/>
        <w:rPr/>
      </w:pPr>
      <w:r w:rsidDel="00000000" w:rsidR="00000000" w:rsidRPr="00000000">
        <w:rPr>
          <w:rtl w:val="0"/>
        </w:rPr>
        <w:t xml:space="preserve">Atoms have </w:t>
      </w:r>
      <w:r w:rsidDel="00000000" w:rsidR="00000000" w:rsidRPr="00000000">
        <w:rPr>
          <w:highlight w:val="yellow"/>
          <w:rtl w:val="0"/>
        </w:rPr>
        <w:t xml:space="preserve">0 charge</w:t>
      </w:r>
    </w:p>
    <w:p w:rsidR="00000000" w:rsidDel="00000000" w:rsidP="00000000" w:rsidRDefault="00000000" w:rsidRPr="00000000" w14:paraId="000000B6">
      <w:pPr>
        <w:pageBreakBefore w:val="0"/>
        <w:numPr>
          <w:ilvl w:val="1"/>
          <w:numId w:val="2"/>
        </w:numPr>
        <w:spacing w:line="331.2" w:lineRule="auto"/>
        <w:ind w:left="1440" w:hanging="360"/>
        <w:rPr/>
      </w:pPr>
      <w:r w:rsidDel="00000000" w:rsidR="00000000" w:rsidRPr="00000000">
        <w:rPr>
          <w:rtl w:val="0"/>
        </w:rPr>
        <w:t xml:space="preserve">Otherwise, it’s an ion</w:t>
      </w:r>
    </w:p>
    <w:p w:rsidR="00000000" w:rsidDel="00000000" w:rsidP="00000000" w:rsidRDefault="00000000" w:rsidRPr="00000000" w14:paraId="000000B7">
      <w:pPr>
        <w:pageBreakBefore w:val="0"/>
        <w:numPr>
          <w:ilvl w:val="0"/>
          <w:numId w:val="2"/>
        </w:numPr>
        <w:rPr>
          <w:highlight w:val="yellow"/>
        </w:rPr>
      </w:pPr>
      <w:r w:rsidDel="00000000" w:rsidR="00000000" w:rsidRPr="00000000">
        <w:rPr>
          <w:highlight w:val="yellow"/>
          <w:rtl w:val="0"/>
        </w:rPr>
        <w:t xml:space="preserve">Atomic structure</w:t>
      </w:r>
    </w:p>
    <w:p w:rsidR="00000000" w:rsidDel="00000000" w:rsidP="00000000" w:rsidRDefault="00000000" w:rsidRPr="00000000" w14:paraId="000000B8">
      <w:pPr>
        <w:pageBreakBefore w:val="0"/>
        <w:numPr>
          <w:ilvl w:val="1"/>
          <w:numId w:val="2"/>
        </w:numPr>
        <w:ind w:left="1440" w:hanging="360"/>
        <w:rPr>
          <w:highlight w:val="yellow"/>
        </w:rPr>
      </w:pPr>
      <w:r w:rsidDel="00000000" w:rsidR="00000000" w:rsidRPr="00000000">
        <w:rPr>
          <w:highlight w:val="yellow"/>
          <w:rtl w:val="0"/>
        </w:rPr>
        <w:t xml:space="preserve">Bohr model - planetary model</w:t>
      </w:r>
    </w:p>
    <w:p w:rsidR="00000000" w:rsidDel="00000000" w:rsidP="00000000" w:rsidRDefault="00000000" w:rsidRPr="00000000" w14:paraId="000000B9">
      <w:pPr>
        <w:pageBreakBefore w:val="0"/>
        <w:numPr>
          <w:ilvl w:val="2"/>
          <w:numId w:val="2"/>
        </w:numPr>
        <w:ind w:left="2160" w:hanging="360"/>
        <w:rPr/>
      </w:pPr>
      <w:r w:rsidDel="00000000" w:rsidR="00000000" w:rsidRPr="00000000">
        <w:rPr>
          <w:rtl w:val="0"/>
        </w:rPr>
        <w:t xml:space="preserve">Nucleus made of neutrons and protons, with electrons circling in shells around nucleus</w:t>
      </w:r>
    </w:p>
    <w:p w:rsidR="00000000" w:rsidDel="00000000" w:rsidP="00000000" w:rsidRDefault="00000000" w:rsidRPr="00000000" w14:paraId="000000BA">
      <w:pPr>
        <w:pageBreakBefore w:val="0"/>
        <w:numPr>
          <w:ilvl w:val="2"/>
          <w:numId w:val="2"/>
        </w:numPr>
        <w:ind w:left="2160" w:hanging="360"/>
        <w:rPr/>
      </w:pPr>
      <w:r w:rsidDel="00000000" w:rsidR="00000000" w:rsidRPr="00000000">
        <w:rPr>
          <w:rtl w:val="0"/>
        </w:rPr>
        <w:t xml:space="preserve">First shell/orbit/energy level is n=1, 2nd n=2 and so on</w:t>
      </w:r>
    </w:p>
    <w:p w:rsidR="00000000" w:rsidDel="00000000" w:rsidP="00000000" w:rsidRDefault="00000000" w:rsidRPr="00000000" w14:paraId="000000BB">
      <w:pPr>
        <w:pageBreakBefore w:val="0"/>
        <w:numPr>
          <w:ilvl w:val="2"/>
          <w:numId w:val="2"/>
        </w:numPr>
        <w:ind w:left="2160" w:hanging="360"/>
        <w:rPr/>
      </w:pPr>
      <w:r w:rsidDel="00000000" w:rsidR="00000000" w:rsidRPr="00000000">
        <w:rPr>
          <w:rtl w:val="0"/>
        </w:rPr>
        <w:t xml:space="preserve">Outermost shell with electrons carry valence electrons</w:t>
      </w:r>
    </w:p>
    <w:p w:rsidR="00000000" w:rsidDel="00000000" w:rsidP="00000000" w:rsidRDefault="00000000" w:rsidRPr="00000000" w14:paraId="000000BC">
      <w:pPr>
        <w:pageBreakBefore w:val="0"/>
        <w:numPr>
          <w:ilvl w:val="2"/>
          <w:numId w:val="2"/>
        </w:numPr>
        <w:ind w:left="2160" w:hanging="360"/>
        <w:rPr/>
      </w:pPr>
      <w:r w:rsidDel="00000000" w:rsidR="00000000" w:rsidRPr="00000000">
        <w:rPr>
          <w:rtl w:val="0"/>
        </w:rPr>
        <w:t xml:space="preserve">Electrons move move outwards a shell when gaining energy,  inwards a shell when losing </w:t>
      </w:r>
    </w:p>
    <w:p w:rsidR="00000000" w:rsidDel="00000000" w:rsidP="00000000" w:rsidRDefault="00000000" w:rsidRPr="00000000" w14:paraId="000000BD">
      <w:pPr>
        <w:pageBreakBefore w:val="0"/>
        <w:numPr>
          <w:ilvl w:val="2"/>
          <w:numId w:val="2"/>
        </w:numPr>
        <w:ind w:left="2160" w:hanging="360"/>
        <w:rPr/>
      </w:pPr>
      <w:r w:rsidDel="00000000" w:rsidR="00000000" w:rsidRPr="00000000">
        <w:rPr>
          <w:rtl w:val="0"/>
        </w:rPr>
        <w:t xml:space="preserve">Each shell can only hold 2n</w:t>
      </w:r>
      <w:r w:rsidDel="00000000" w:rsidR="00000000" w:rsidRPr="00000000">
        <w:rPr>
          <w:vertAlign w:val="superscript"/>
          <w:rtl w:val="0"/>
        </w:rPr>
        <w:t xml:space="preserve">2</w:t>
      </w:r>
      <w:r w:rsidDel="00000000" w:rsidR="00000000" w:rsidRPr="00000000">
        <w:rPr>
          <w:rtl w:val="0"/>
        </w:rPr>
        <w:t xml:space="preserve"> electrons (n is shell number)</w:t>
      </w:r>
    </w:p>
    <w:p w:rsidR="00000000" w:rsidDel="00000000" w:rsidP="00000000" w:rsidRDefault="00000000" w:rsidRPr="00000000" w14:paraId="000000BE">
      <w:pPr>
        <w:pageBreakBefore w:val="0"/>
        <w:numPr>
          <w:ilvl w:val="2"/>
          <w:numId w:val="2"/>
        </w:numPr>
        <w:ind w:left="2160" w:hanging="360"/>
        <w:rPr/>
      </w:pPr>
      <w:r w:rsidDel="00000000" w:rsidR="00000000" w:rsidRPr="00000000">
        <w:rPr>
          <w:rtl w:val="0"/>
        </w:rPr>
        <w:t xml:space="preserve">An atom is stable when there are 8 valence electrons (octet rule)</w:t>
      </w:r>
    </w:p>
    <w:p w:rsidR="00000000" w:rsidDel="00000000" w:rsidP="00000000" w:rsidRDefault="00000000" w:rsidRPr="00000000" w14:paraId="000000BF">
      <w:pPr>
        <w:pageBreakBefore w:val="0"/>
        <w:numPr>
          <w:ilvl w:val="3"/>
          <w:numId w:val="2"/>
        </w:numPr>
        <w:ind w:left="2880" w:hanging="360"/>
        <w:rPr/>
      </w:pPr>
      <w:r w:rsidDel="00000000" w:rsidR="00000000" w:rsidRPr="00000000">
        <w:rPr>
          <w:rtl w:val="0"/>
        </w:rPr>
        <w:t xml:space="preserve">Exception: 2 valence electrons if there’s only one shell (duet rule)</w:t>
      </w:r>
    </w:p>
    <w:p w:rsidR="00000000" w:rsidDel="00000000" w:rsidP="00000000" w:rsidRDefault="00000000" w:rsidRPr="00000000" w14:paraId="000000C0">
      <w:pPr>
        <w:pageBreakBefore w:val="0"/>
        <w:numPr>
          <w:ilvl w:val="3"/>
          <w:numId w:val="2"/>
        </w:numPr>
        <w:ind w:left="2880" w:hanging="360"/>
        <w:rPr/>
      </w:pPr>
      <w:r w:rsidDel="00000000" w:rsidR="00000000" w:rsidRPr="00000000">
        <w:rPr>
          <w:rtl w:val="0"/>
        </w:rPr>
        <w:t xml:space="preserve">When unstable, they’re tend to bond</w:t>
      </w:r>
    </w:p>
    <w:p w:rsidR="00000000" w:rsidDel="00000000" w:rsidP="00000000" w:rsidRDefault="00000000" w:rsidRPr="00000000" w14:paraId="000000C1">
      <w:pPr>
        <w:pageBreakBefore w:val="0"/>
        <w:numPr>
          <w:ilvl w:val="2"/>
          <w:numId w:val="2"/>
        </w:numPr>
        <w:ind w:left="2160" w:hanging="360"/>
        <w:rPr>
          <w:u w:val="none"/>
        </w:rPr>
      </w:pPr>
      <w:r w:rsidDel="00000000" w:rsidR="00000000" w:rsidRPr="00000000">
        <w:rPr>
          <w:rtl w:val="0"/>
        </w:rPr>
        <w:t xml:space="preserve">When an electron gains energy, it can get excited and move to a higher energy level  (excited state)</w:t>
      </w:r>
    </w:p>
    <w:p w:rsidR="00000000" w:rsidDel="00000000" w:rsidP="00000000" w:rsidRDefault="00000000" w:rsidRPr="00000000" w14:paraId="000000C2">
      <w:pPr>
        <w:pageBreakBefore w:val="0"/>
        <w:numPr>
          <w:ilvl w:val="2"/>
          <w:numId w:val="2"/>
        </w:numPr>
        <w:ind w:left="2160" w:hanging="360"/>
        <w:rPr>
          <w:u w:val="none"/>
        </w:rPr>
      </w:pPr>
      <w:r w:rsidDel="00000000" w:rsidR="00000000" w:rsidRPr="00000000">
        <w:rPr>
          <w:rtl w:val="0"/>
        </w:rPr>
        <w:t xml:space="preserve">An excited electron can release energy to return to its original energy level   (ground state)</w:t>
      </w:r>
    </w:p>
    <w:p w:rsidR="00000000" w:rsidDel="00000000" w:rsidP="00000000" w:rsidRDefault="00000000" w:rsidRPr="00000000" w14:paraId="000000C3">
      <w:pPr>
        <w:pageBreakBefore w:val="0"/>
        <w:numPr>
          <w:ilvl w:val="2"/>
          <w:numId w:val="2"/>
        </w:numPr>
        <w:ind w:left="2160" w:hanging="360"/>
        <w:rPr/>
      </w:pPr>
      <w:r w:rsidDel="00000000" w:rsidR="00000000" w:rsidRPr="00000000">
        <w:rPr>
          <w:rtl w:val="0"/>
        </w:rPr>
        <w:t xml:space="preserve">Energy used to change states: </w:t>
      </w:r>
      <w:r w:rsidDel="00000000" w:rsidR="00000000" w:rsidRPr="00000000">
        <w:rPr>
          <w:highlight w:val="white"/>
          <w:rtl w:val="0"/>
        </w:rPr>
        <w:t xml:space="preserve">ΔE = E</w:t>
      </w:r>
      <w:r w:rsidDel="00000000" w:rsidR="00000000" w:rsidRPr="00000000">
        <w:rPr>
          <w:highlight w:val="white"/>
          <w:vertAlign w:val="subscript"/>
          <w:rtl w:val="0"/>
        </w:rPr>
        <w:t xml:space="preserve">original energy orbit</w:t>
      </w:r>
      <w:r w:rsidDel="00000000" w:rsidR="00000000" w:rsidRPr="00000000">
        <w:rPr>
          <w:highlight w:val="white"/>
          <w:rtl w:val="0"/>
        </w:rPr>
        <w:t xml:space="preserve">-E</w:t>
      </w:r>
      <w:r w:rsidDel="00000000" w:rsidR="00000000" w:rsidRPr="00000000">
        <w:rPr>
          <w:highlight w:val="white"/>
          <w:vertAlign w:val="subscript"/>
          <w:rtl w:val="0"/>
        </w:rPr>
        <w:t xml:space="preserve">new energy orbit</w:t>
      </w:r>
      <w:r w:rsidDel="00000000" w:rsidR="00000000" w:rsidRPr="00000000">
        <w:rPr>
          <w:highlight w:val="white"/>
          <w:rtl w:val="0"/>
        </w:rPr>
        <w:t xml:space="preserve">=E</w:t>
      </w:r>
      <w:r w:rsidDel="00000000" w:rsidR="00000000" w:rsidRPr="00000000">
        <w:rPr>
          <w:highlight w:val="white"/>
          <w:vertAlign w:val="subscript"/>
          <w:rtl w:val="0"/>
        </w:rPr>
        <w:t xml:space="preserve">photon</w:t>
      </w:r>
      <w:r w:rsidDel="00000000" w:rsidR="00000000" w:rsidRPr="00000000">
        <w:rPr>
          <w:highlight w:val="white"/>
          <w:rtl w:val="0"/>
        </w:rPr>
        <w:t xml:space="preserve">=hv, where E=energy, v=velocity and h=Planck’s constant</w:t>
      </w:r>
    </w:p>
    <w:p w:rsidR="00000000" w:rsidDel="00000000" w:rsidP="00000000" w:rsidRDefault="00000000" w:rsidRPr="00000000" w14:paraId="000000C4">
      <w:pPr>
        <w:pageBreakBefore w:val="0"/>
        <w:numPr>
          <w:ilvl w:val="2"/>
          <w:numId w:val="2"/>
        </w:numPr>
        <w:ind w:left="2160" w:hanging="360"/>
        <w:rPr>
          <w:highlight w:val="white"/>
        </w:rPr>
      </w:pPr>
      <w:r w:rsidDel="00000000" w:rsidR="00000000" w:rsidRPr="00000000">
        <w:rPr>
          <w:highlight w:val="white"/>
          <w:rtl w:val="0"/>
        </w:rPr>
        <w:t xml:space="preserve">Limitation: this model only accounts for hydrogen</w:t>
      </w:r>
    </w:p>
    <w:p w:rsidR="00000000" w:rsidDel="00000000" w:rsidP="00000000" w:rsidRDefault="00000000" w:rsidRPr="00000000" w14:paraId="000000C5">
      <w:pPr>
        <w:pageBreakBefore w:val="0"/>
        <w:numPr>
          <w:ilvl w:val="2"/>
          <w:numId w:val="2"/>
        </w:numPr>
        <w:ind w:left="2160" w:hanging="360"/>
        <w:rPr>
          <w:highlight w:val="white"/>
          <w:u w:val="none"/>
        </w:rPr>
      </w:pPr>
      <w:r w:rsidDel="00000000" w:rsidR="00000000" w:rsidRPr="00000000">
        <w:rPr>
          <w:highlight w:val="white"/>
          <w:rtl w:val="0"/>
        </w:rPr>
        <w:t xml:space="preserve">Electron configurations: electrons in shell 1-shell 2- shell 3… ex: 2-8</w:t>
      </w:r>
    </w:p>
    <w:p w:rsidR="00000000" w:rsidDel="00000000" w:rsidP="00000000" w:rsidRDefault="00000000" w:rsidRPr="00000000" w14:paraId="000000C6">
      <w:pPr>
        <w:pageBreakBefore w:val="0"/>
        <w:numPr>
          <w:ilvl w:val="2"/>
          <w:numId w:val="2"/>
        </w:numPr>
        <w:ind w:left="2160" w:hanging="360"/>
        <w:rPr>
          <w:highlight w:val="white"/>
          <w:u w:val="none"/>
        </w:rPr>
      </w:pPr>
      <w:r w:rsidDel="00000000" w:rsidR="00000000" w:rsidRPr="00000000">
        <w:rPr>
          <w:highlight w:val="white"/>
          <w:rtl w:val="0"/>
        </w:rPr>
        <w:t xml:space="preserve">Bonding pairs: electrons used for covalent bonds</w:t>
      </w:r>
    </w:p>
    <w:p w:rsidR="00000000" w:rsidDel="00000000" w:rsidP="00000000" w:rsidRDefault="00000000" w:rsidRPr="00000000" w14:paraId="000000C7">
      <w:pPr>
        <w:pageBreakBefore w:val="0"/>
        <w:numPr>
          <w:ilvl w:val="2"/>
          <w:numId w:val="2"/>
        </w:numPr>
        <w:ind w:left="2160" w:hanging="360"/>
        <w:rPr>
          <w:highlight w:val="white"/>
          <w:u w:val="none"/>
        </w:rPr>
      </w:pPr>
      <w:r w:rsidDel="00000000" w:rsidR="00000000" w:rsidRPr="00000000">
        <w:rPr>
          <w:highlight w:val="white"/>
          <w:rtl w:val="0"/>
        </w:rPr>
        <w:t xml:space="preserve">Lone pairs: electrons not used for covalent bonds</w:t>
      </w:r>
    </w:p>
    <w:p w:rsidR="00000000" w:rsidDel="00000000" w:rsidP="00000000" w:rsidRDefault="00000000" w:rsidRPr="00000000" w14:paraId="000000C8">
      <w:pPr>
        <w:pageBreakBefore w:val="0"/>
        <w:numPr>
          <w:ilvl w:val="1"/>
          <w:numId w:val="2"/>
        </w:numPr>
        <w:ind w:left="1440" w:hanging="360"/>
        <w:rPr>
          <w:highlight w:val="yellow"/>
        </w:rPr>
      </w:pPr>
      <w:r w:rsidDel="00000000" w:rsidR="00000000" w:rsidRPr="00000000">
        <w:rPr>
          <w:highlight w:val="yellow"/>
          <w:rtl w:val="0"/>
        </w:rPr>
        <w:t xml:space="preserve">Quantum mechanics</w:t>
      </w:r>
    </w:p>
    <w:p w:rsidR="00000000" w:rsidDel="00000000" w:rsidP="00000000" w:rsidRDefault="00000000" w:rsidRPr="00000000" w14:paraId="000000C9">
      <w:pPr>
        <w:pageBreakBefore w:val="0"/>
        <w:numPr>
          <w:ilvl w:val="2"/>
          <w:numId w:val="2"/>
        </w:numPr>
        <w:ind w:left="2160" w:hanging="360"/>
        <w:rPr>
          <w:color w:val="444444"/>
          <w:highlight w:val="white"/>
          <w:u w:val="none"/>
        </w:rPr>
      </w:pPr>
      <w:r w:rsidDel="00000000" w:rsidR="00000000" w:rsidRPr="00000000">
        <w:rPr>
          <w:color w:val="444444"/>
          <w:highlight w:val="white"/>
          <w:rtl w:val="0"/>
        </w:rPr>
        <w:t xml:space="preserve">Energy</w:t>
      </w:r>
      <w:r w:rsidDel="00000000" w:rsidR="00000000" w:rsidRPr="00000000">
        <w:rPr>
          <w:highlight w:val="white"/>
          <w:rtl w:val="0"/>
        </w:rPr>
        <w:t xml:space="preserve">: </w:t>
      </w:r>
      <w:r w:rsidDel="00000000" w:rsidR="00000000" w:rsidRPr="00000000">
        <w:rPr>
          <w:highlight w:val="white"/>
          <w:rtl w:val="0"/>
        </w:rPr>
        <w:t xml:space="preserve">λ=</w:t>
      </w:r>
      <m:oMath>
        <m:f>
          <m:fPr>
            <m:ctrlPr>
              <w:rPr>
                <w:highlight w:val="white"/>
              </w:rPr>
            </m:ctrlPr>
          </m:fPr>
          <m:num>
            <m:r>
              <w:rPr>
                <w:highlight w:val="white"/>
              </w:rPr>
              <m:t xml:space="preserve">h</m:t>
            </m:r>
          </m:num>
          <m:den>
            <m:r>
              <w:rPr>
                <w:highlight w:val="white"/>
              </w:rPr>
              <m:t xml:space="preserve">mv</m:t>
            </m:r>
          </m:den>
        </m:f>
      </m:oMath>
      <w:r w:rsidDel="00000000" w:rsidR="00000000" w:rsidRPr="00000000">
        <w:rPr>
          <w:highlight w:val="white"/>
          <w:rtl w:val="0"/>
        </w:rPr>
        <w:t xml:space="preserve">, where λ=wavelength, m=mass</w:t>
      </w:r>
    </w:p>
    <w:p w:rsidR="00000000" w:rsidDel="00000000" w:rsidP="00000000" w:rsidRDefault="00000000" w:rsidRPr="00000000" w14:paraId="000000CA">
      <w:pPr>
        <w:pageBreakBefore w:val="0"/>
        <w:numPr>
          <w:ilvl w:val="2"/>
          <w:numId w:val="2"/>
        </w:numPr>
        <w:ind w:left="2160" w:hanging="360"/>
        <w:rPr>
          <w:highlight w:val="white"/>
          <w:u w:val="none"/>
        </w:rPr>
      </w:pPr>
      <w:r w:rsidDel="00000000" w:rsidR="00000000" w:rsidRPr="00000000">
        <w:rPr>
          <w:highlight w:val="white"/>
          <w:rtl w:val="0"/>
        </w:rPr>
        <w:t xml:space="preserve">Heisenberg uncertainty: measuring something will disturb it</w:t>
      </w:r>
    </w:p>
    <w:p w:rsidR="00000000" w:rsidDel="00000000" w:rsidP="00000000" w:rsidRDefault="00000000" w:rsidRPr="00000000" w14:paraId="000000CB">
      <w:pPr>
        <w:pageBreakBefore w:val="0"/>
        <w:numPr>
          <w:ilvl w:val="2"/>
          <w:numId w:val="2"/>
        </w:numPr>
        <w:ind w:left="2160" w:hanging="360"/>
        <w:rPr>
          <w:highlight w:val="white"/>
          <w:u w:val="none"/>
        </w:rPr>
      </w:pPr>
      <w:r w:rsidDel="00000000" w:rsidR="00000000" w:rsidRPr="00000000">
        <w:rPr>
          <w:highlight w:val="white"/>
          <w:rtl w:val="0"/>
        </w:rPr>
        <w:t xml:space="preserve">Electrons don’t orbit in circles, they exist in orbitals (location where it’s probable to find an electron)</w:t>
      </w:r>
    </w:p>
    <w:p w:rsidR="00000000" w:rsidDel="00000000" w:rsidP="00000000" w:rsidRDefault="00000000" w:rsidRPr="00000000" w14:paraId="000000CC">
      <w:pPr>
        <w:pageBreakBefore w:val="0"/>
        <w:numPr>
          <w:ilvl w:val="2"/>
          <w:numId w:val="2"/>
        </w:numPr>
        <w:ind w:left="2160" w:hanging="360"/>
        <w:rPr>
          <w:highlight w:val="white"/>
          <w:u w:val="none"/>
        </w:rPr>
      </w:pPr>
      <w:r w:rsidDel="00000000" w:rsidR="00000000" w:rsidRPr="00000000">
        <w:rPr>
          <w:highlight w:val="white"/>
          <w:rtl w:val="0"/>
        </w:rPr>
        <w:t xml:space="preserve">Energy levels are in numbers</w:t>
      </w:r>
    </w:p>
    <w:p w:rsidR="00000000" w:rsidDel="00000000" w:rsidP="00000000" w:rsidRDefault="00000000" w:rsidRPr="00000000" w14:paraId="000000CD">
      <w:pPr>
        <w:pageBreakBefore w:val="0"/>
        <w:numPr>
          <w:ilvl w:val="2"/>
          <w:numId w:val="2"/>
        </w:numPr>
        <w:ind w:left="2160" w:hanging="360"/>
        <w:rPr>
          <w:highlight w:val="white"/>
          <w:u w:val="none"/>
        </w:rPr>
      </w:pPr>
      <w:r w:rsidDel="00000000" w:rsidR="00000000" w:rsidRPr="00000000">
        <w:rPr>
          <w:highlight w:val="white"/>
          <w:rtl w:val="0"/>
        </w:rPr>
        <w:t xml:space="preserve">Each energy level has sublevels</w:t>
      </w:r>
    </w:p>
    <w:p w:rsidR="00000000" w:rsidDel="00000000" w:rsidP="00000000" w:rsidRDefault="00000000" w:rsidRPr="00000000" w14:paraId="000000CE">
      <w:pPr>
        <w:pageBreakBefore w:val="0"/>
        <w:numPr>
          <w:ilvl w:val="3"/>
          <w:numId w:val="2"/>
        </w:numPr>
        <w:ind w:left="2880" w:hanging="360"/>
        <w:rPr>
          <w:highlight w:val="white"/>
          <w:u w:val="none"/>
        </w:rPr>
      </w:pPr>
      <w:r w:rsidDel="00000000" w:rsidR="00000000" w:rsidRPr="00000000">
        <w:rPr>
          <w:highlight w:val="white"/>
          <w:rtl w:val="0"/>
        </w:rPr>
        <w:t xml:space="preserve">Each sublevel can carry 2 electrons that spin in opposite directions (Pauli exception)</w:t>
      </w:r>
    </w:p>
    <w:p w:rsidR="00000000" w:rsidDel="00000000" w:rsidP="00000000" w:rsidRDefault="00000000" w:rsidRPr="00000000" w14:paraId="000000CF">
      <w:pPr>
        <w:pageBreakBefore w:val="0"/>
        <w:numPr>
          <w:ilvl w:val="3"/>
          <w:numId w:val="2"/>
        </w:numPr>
        <w:ind w:left="2880" w:hanging="360"/>
        <w:rPr>
          <w:highlight w:val="white"/>
          <w:u w:val="none"/>
        </w:rPr>
      </w:pPr>
      <w:r w:rsidDel="00000000" w:rsidR="00000000" w:rsidRPr="00000000">
        <w:rPr>
          <w:highlight w:val="white"/>
          <w:rtl w:val="0"/>
        </w:rPr>
        <w:t xml:space="preserve">Sublevel s</w:t>
      </w:r>
    </w:p>
    <w:p w:rsidR="00000000" w:rsidDel="00000000" w:rsidP="00000000" w:rsidRDefault="00000000" w:rsidRPr="00000000" w14:paraId="000000D0">
      <w:pPr>
        <w:pageBreakBefore w:val="0"/>
        <w:numPr>
          <w:ilvl w:val="4"/>
          <w:numId w:val="2"/>
        </w:numPr>
        <w:ind w:left="3600" w:hanging="360"/>
        <w:rPr>
          <w:highlight w:val="white"/>
          <w:u w:val="none"/>
        </w:rPr>
      </w:pPr>
      <w:r w:rsidDel="00000000" w:rsidR="00000000" w:rsidRPr="00000000">
        <w:rPr>
          <w:highlight w:val="white"/>
          <w:rtl w:val="0"/>
        </w:rPr>
        <w:t xml:space="preserve">Spherical</w:t>
      </w:r>
    </w:p>
    <w:p w:rsidR="00000000" w:rsidDel="00000000" w:rsidP="00000000" w:rsidRDefault="00000000" w:rsidRPr="00000000" w14:paraId="000000D1">
      <w:pPr>
        <w:pageBreakBefore w:val="0"/>
        <w:numPr>
          <w:ilvl w:val="4"/>
          <w:numId w:val="2"/>
        </w:numPr>
        <w:ind w:left="3600" w:hanging="360"/>
        <w:rPr>
          <w:highlight w:val="white"/>
          <w:u w:val="none"/>
        </w:rPr>
      </w:pPr>
      <w:r w:rsidDel="00000000" w:rsidR="00000000" w:rsidRPr="00000000">
        <w:rPr>
          <w:highlight w:val="white"/>
          <w:rtl w:val="0"/>
        </w:rPr>
        <w:t xml:space="preserve">Exists in energy level 1 and above</w:t>
      </w:r>
    </w:p>
    <w:p w:rsidR="00000000" w:rsidDel="00000000" w:rsidP="00000000" w:rsidRDefault="00000000" w:rsidRPr="00000000" w14:paraId="000000D2">
      <w:pPr>
        <w:pageBreakBefore w:val="0"/>
        <w:numPr>
          <w:ilvl w:val="4"/>
          <w:numId w:val="2"/>
        </w:numPr>
        <w:ind w:left="3600" w:hanging="360"/>
        <w:rPr>
          <w:highlight w:val="white"/>
          <w:u w:val="none"/>
        </w:rPr>
      </w:pPr>
      <w:r w:rsidDel="00000000" w:rsidR="00000000" w:rsidRPr="00000000">
        <w:rPr>
          <w:highlight w:val="white"/>
          <w:rtl w:val="0"/>
        </w:rPr>
        <w:t xml:space="preserve">One per level</w:t>
      </w:r>
    </w:p>
    <w:p w:rsidR="00000000" w:rsidDel="00000000" w:rsidP="00000000" w:rsidRDefault="00000000" w:rsidRPr="00000000" w14:paraId="000000D3">
      <w:pPr>
        <w:pageBreakBefore w:val="0"/>
        <w:numPr>
          <w:ilvl w:val="3"/>
          <w:numId w:val="2"/>
        </w:numPr>
        <w:ind w:left="2880" w:hanging="360"/>
        <w:rPr>
          <w:highlight w:val="white"/>
          <w:u w:val="none"/>
        </w:rPr>
      </w:pPr>
      <w:r w:rsidDel="00000000" w:rsidR="00000000" w:rsidRPr="00000000">
        <w:rPr>
          <w:highlight w:val="white"/>
          <w:rtl w:val="0"/>
        </w:rPr>
        <w:t xml:space="preserve">Sublevel p</w:t>
      </w:r>
    </w:p>
    <w:p w:rsidR="00000000" w:rsidDel="00000000" w:rsidP="00000000" w:rsidRDefault="00000000" w:rsidRPr="00000000" w14:paraId="000000D4">
      <w:pPr>
        <w:pageBreakBefore w:val="0"/>
        <w:numPr>
          <w:ilvl w:val="4"/>
          <w:numId w:val="2"/>
        </w:numPr>
        <w:ind w:left="3600" w:hanging="360"/>
        <w:rPr>
          <w:highlight w:val="white"/>
          <w:u w:val="none"/>
        </w:rPr>
      </w:pPr>
      <w:r w:rsidDel="00000000" w:rsidR="00000000" w:rsidRPr="00000000">
        <w:rPr>
          <w:highlight w:val="white"/>
          <w:rtl w:val="0"/>
        </w:rPr>
        <w:t xml:space="preserve">Dumbbell shaped</w:t>
      </w:r>
    </w:p>
    <w:p w:rsidR="00000000" w:rsidDel="00000000" w:rsidP="00000000" w:rsidRDefault="00000000" w:rsidRPr="00000000" w14:paraId="000000D5">
      <w:pPr>
        <w:pageBreakBefore w:val="0"/>
        <w:numPr>
          <w:ilvl w:val="4"/>
          <w:numId w:val="2"/>
        </w:numPr>
        <w:ind w:left="3600" w:hanging="360"/>
        <w:rPr>
          <w:highlight w:val="white"/>
          <w:u w:val="none"/>
        </w:rPr>
      </w:pPr>
      <w:r w:rsidDel="00000000" w:rsidR="00000000" w:rsidRPr="00000000">
        <w:rPr>
          <w:highlight w:val="white"/>
          <w:rtl w:val="0"/>
        </w:rPr>
        <w:t xml:space="preserve">Exists in level 2 and above</w:t>
      </w:r>
    </w:p>
    <w:p w:rsidR="00000000" w:rsidDel="00000000" w:rsidP="00000000" w:rsidRDefault="00000000" w:rsidRPr="00000000" w14:paraId="000000D6">
      <w:pPr>
        <w:pageBreakBefore w:val="0"/>
        <w:numPr>
          <w:ilvl w:val="4"/>
          <w:numId w:val="2"/>
        </w:numPr>
        <w:ind w:left="3600" w:hanging="360"/>
        <w:rPr>
          <w:highlight w:val="white"/>
          <w:u w:val="none"/>
        </w:rPr>
      </w:pPr>
      <w:r w:rsidDel="00000000" w:rsidR="00000000" w:rsidRPr="00000000">
        <w:rPr>
          <w:highlight w:val="white"/>
          <w:rtl w:val="0"/>
        </w:rPr>
        <w:t xml:space="preserve">3 per level</w:t>
      </w:r>
    </w:p>
    <w:p w:rsidR="00000000" w:rsidDel="00000000" w:rsidP="00000000" w:rsidRDefault="00000000" w:rsidRPr="00000000" w14:paraId="000000D7">
      <w:pPr>
        <w:pageBreakBefore w:val="0"/>
        <w:numPr>
          <w:ilvl w:val="5"/>
          <w:numId w:val="2"/>
        </w:numPr>
        <w:ind w:left="4320" w:hanging="360"/>
        <w:rPr>
          <w:highlight w:val="white"/>
          <w:u w:val="none"/>
        </w:rPr>
      </w:pPr>
      <w:r w:rsidDel="00000000" w:rsidR="00000000" w:rsidRPr="00000000">
        <w:rPr>
          <w:highlight w:val="white"/>
          <w:rtl w:val="0"/>
        </w:rPr>
        <w:t xml:space="preserve">P</w:t>
      </w:r>
      <w:r w:rsidDel="00000000" w:rsidR="00000000" w:rsidRPr="00000000">
        <w:rPr>
          <w:highlight w:val="white"/>
          <w:vertAlign w:val="subscript"/>
          <w:rtl w:val="0"/>
        </w:rPr>
        <w:t xml:space="preserve">x</w:t>
      </w:r>
      <w:r w:rsidDel="00000000" w:rsidR="00000000" w:rsidRPr="00000000">
        <w:rPr>
          <w:highlight w:val="white"/>
          <w:rtl w:val="0"/>
        </w:rPr>
        <w:t xml:space="preserve"> exists along x axis</w:t>
      </w:r>
    </w:p>
    <w:p w:rsidR="00000000" w:rsidDel="00000000" w:rsidP="00000000" w:rsidRDefault="00000000" w:rsidRPr="00000000" w14:paraId="000000D8">
      <w:pPr>
        <w:pageBreakBefore w:val="0"/>
        <w:numPr>
          <w:ilvl w:val="5"/>
          <w:numId w:val="2"/>
        </w:numPr>
        <w:ind w:left="4320" w:hanging="360"/>
        <w:rPr>
          <w:highlight w:val="white"/>
          <w:u w:val="none"/>
        </w:rPr>
      </w:pPr>
      <w:r w:rsidDel="00000000" w:rsidR="00000000" w:rsidRPr="00000000">
        <w:rPr>
          <w:highlight w:val="white"/>
          <w:rtl w:val="0"/>
        </w:rPr>
        <w:t xml:space="preserve">P</w:t>
      </w:r>
      <w:r w:rsidDel="00000000" w:rsidR="00000000" w:rsidRPr="00000000">
        <w:rPr>
          <w:highlight w:val="white"/>
          <w:vertAlign w:val="subscript"/>
          <w:rtl w:val="0"/>
        </w:rPr>
        <w:t xml:space="preserve">y</w:t>
      </w:r>
      <w:r w:rsidDel="00000000" w:rsidR="00000000" w:rsidRPr="00000000">
        <w:rPr>
          <w:highlight w:val="white"/>
          <w:rtl w:val="0"/>
        </w:rPr>
        <w:t xml:space="preserve"> exists along y axis</w:t>
      </w:r>
    </w:p>
    <w:p w:rsidR="00000000" w:rsidDel="00000000" w:rsidP="00000000" w:rsidRDefault="00000000" w:rsidRPr="00000000" w14:paraId="000000D9">
      <w:pPr>
        <w:pageBreakBefore w:val="0"/>
        <w:numPr>
          <w:ilvl w:val="5"/>
          <w:numId w:val="2"/>
        </w:numPr>
        <w:ind w:left="4320" w:hanging="360"/>
        <w:rPr>
          <w:highlight w:val="white"/>
          <w:u w:val="none"/>
        </w:rPr>
      </w:pPr>
      <w:r w:rsidDel="00000000" w:rsidR="00000000" w:rsidRPr="00000000">
        <w:rPr>
          <w:highlight w:val="white"/>
          <w:rtl w:val="0"/>
        </w:rPr>
        <w:t xml:space="preserve">P</w:t>
      </w:r>
      <w:r w:rsidDel="00000000" w:rsidR="00000000" w:rsidRPr="00000000">
        <w:rPr>
          <w:highlight w:val="white"/>
          <w:vertAlign w:val="subscript"/>
          <w:rtl w:val="0"/>
        </w:rPr>
        <w:t xml:space="preserve">z</w:t>
      </w:r>
      <w:r w:rsidDel="00000000" w:rsidR="00000000" w:rsidRPr="00000000">
        <w:rPr>
          <w:highlight w:val="white"/>
          <w:rtl w:val="0"/>
        </w:rPr>
        <w:t xml:space="preserve"> exists along z axis</w:t>
      </w:r>
    </w:p>
    <w:p w:rsidR="00000000" w:rsidDel="00000000" w:rsidP="00000000" w:rsidRDefault="00000000" w:rsidRPr="00000000" w14:paraId="000000DA">
      <w:pPr>
        <w:pageBreakBefore w:val="0"/>
        <w:numPr>
          <w:ilvl w:val="3"/>
          <w:numId w:val="2"/>
        </w:numPr>
        <w:ind w:left="2880" w:hanging="360"/>
        <w:rPr>
          <w:highlight w:val="white"/>
          <w:u w:val="none"/>
        </w:rPr>
      </w:pPr>
      <w:r w:rsidDel="00000000" w:rsidR="00000000" w:rsidRPr="00000000">
        <w:rPr>
          <w:highlight w:val="white"/>
          <w:rtl w:val="0"/>
        </w:rPr>
        <w:t xml:space="preserve">Sublevel d</w:t>
      </w:r>
    </w:p>
    <w:p w:rsidR="00000000" w:rsidDel="00000000" w:rsidP="00000000" w:rsidRDefault="00000000" w:rsidRPr="00000000" w14:paraId="000000DB">
      <w:pPr>
        <w:pageBreakBefore w:val="0"/>
        <w:numPr>
          <w:ilvl w:val="4"/>
          <w:numId w:val="2"/>
        </w:numPr>
        <w:ind w:left="3600" w:hanging="360"/>
        <w:rPr>
          <w:highlight w:val="white"/>
          <w:u w:val="none"/>
        </w:rPr>
      </w:pPr>
      <w:r w:rsidDel="00000000" w:rsidR="00000000" w:rsidRPr="00000000">
        <w:rPr>
          <w:highlight w:val="white"/>
          <w:rtl w:val="0"/>
        </w:rPr>
        <w:t xml:space="preserve">“X” shaped</w:t>
      </w:r>
    </w:p>
    <w:p w:rsidR="00000000" w:rsidDel="00000000" w:rsidP="00000000" w:rsidRDefault="00000000" w:rsidRPr="00000000" w14:paraId="000000DC">
      <w:pPr>
        <w:pageBreakBefore w:val="0"/>
        <w:numPr>
          <w:ilvl w:val="4"/>
          <w:numId w:val="2"/>
        </w:numPr>
        <w:ind w:left="3600" w:hanging="360"/>
        <w:rPr>
          <w:highlight w:val="white"/>
          <w:u w:val="none"/>
        </w:rPr>
      </w:pPr>
      <w:r w:rsidDel="00000000" w:rsidR="00000000" w:rsidRPr="00000000">
        <w:rPr>
          <w:highlight w:val="white"/>
          <w:rtl w:val="0"/>
        </w:rPr>
        <w:t xml:space="preserve">Exists in level 3 and above</w:t>
      </w:r>
    </w:p>
    <w:p w:rsidR="00000000" w:rsidDel="00000000" w:rsidP="00000000" w:rsidRDefault="00000000" w:rsidRPr="00000000" w14:paraId="000000DD">
      <w:pPr>
        <w:pageBreakBefore w:val="0"/>
        <w:numPr>
          <w:ilvl w:val="4"/>
          <w:numId w:val="2"/>
        </w:numPr>
        <w:ind w:left="3600" w:hanging="360"/>
        <w:rPr>
          <w:highlight w:val="white"/>
          <w:u w:val="none"/>
        </w:rPr>
      </w:pPr>
      <w:r w:rsidDel="00000000" w:rsidR="00000000" w:rsidRPr="00000000">
        <w:rPr>
          <w:highlight w:val="white"/>
          <w:rtl w:val="0"/>
        </w:rPr>
        <w:t xml:space="preserve">5 per level</w:t>
      </w:r>
    </w:p>
    <w:p w:rsidR="00000000" w:rsidDel="00000000" w:rsidP="00000000" w:rsidRDefault="00000000" w:rsidRPr="00000000" w14:paraId="000000DE">
      <w:pPr>
        <w:pageBreakBefore w:val="0"/>
        <w:numPr>
          <w:ilvl w:val="5"/>
          <w:numId w:val="2"/>
        </w:numPr>
        <w:ind w:left="4320" w:hanging="360"/>
        <w:rPr>
          <w:highlight w:val="white"/>
          <w:u w:val="none"/>
        </w:rPr>
      </w:pPr>
      <w:r w:rsidDel="00000000" w:rsidR="00000000" w:rsidRPr="00000000">
        <w:rPr>
          <w:highlight w:val="white"/>
          <w:rtl w:val="0"/>
        </w:rPr>
        <w:t xml:space="preserve">D</w:t>
      </w:r>
      <w:r w:rsidDel="00000000" w:rsidR="00000000" w:rsidRPr="00000000">
        <w:rPr>
          <w:highlight w:val="white"/>
          <w:vertAlign w:val="subscript"/>
          <w:rtl w:val="0"/>
        </w:rPr>
        <w:t xml:space="preserve">xy </w:t>
      </w:r>
      <w:r w:rsidDel="00000000" w:rsidR="00000000" w:rsidRPr="00000000">
        <w:rPr>
          <w:highlight w:val="white"/>
          <w:rtl w:val="0"/>
        </w:rPr>
        <w:t xml:space="preserve">on xy plane</w:t>
      </w:r>
    </w:p>
    <w:p w:rsidR="00000000" w:rsidDel="00000000" w:rsidP="00000000" w:rsidRDefault="00000000" w:rsidRPr="00000000" w14:paraId="000000DF">
      <w:pPr>
        <w:pageBreakBefore w:val="0"/>
        <w:numPr>
          <w:ilvl w:val="5"/>
          <w:numId w:val="2"/>
        </w:numPr>
        <w:ind w:left="4320" w:hanging="360"/>
        <w:rPr>
          <w:highlight w:val="white"/>
          <w:u w:val="none"/>
        </w:rPr>
      </w:pPr>
      <w:r w:rsidDel="00000000" w:rsidR="00000000" w:rsidRPr="00000000">
        <w:rPr>
          <w:highlight w:val="white"/>
          <w:rtl w:val="0"/>
        </w:rPr>
        <w:t xml:space="preserve">D</w:t>
      </w:r>
      <w:r w:rsidDel="00000000" w:rsidR="00000000" w:rsidRPr="00000000">
        <w:rPr>
          <w:highlight w:val="white"/>
          <w:vertAlign w:val="subscript"/>
          <w:rtl w:val="0"/>
        </w:rPr>
        <w:t xml:space="preserve">xz</w:t>
      </w:r>
      <w:r w:rsidDel="00000000" w:rsidR="00000000" w:rsidRPr="00000000">
        <w:rPr>
          <w:rtl w:val="0"/>
        </w:rPr>
        <w:t xml:space="preserve"> on xz plane</w:t>
      </w:r>
    </w:p>
    <w:p w:rsidR="00000000" w:rsidDel="00000000" w:rsidP="00000000" w:rsidRDefault="00000000" w:rsidRPr="00000000" w14:paraId="000000E0">
      <w:pPr>
        <w:pageBreakBefore w:val="0"/>
        <w:numPr>
          <w:ilvl w:val="5"/>
          <w:numId w:val="2"/>
        </w:numPr>
        <w:ind w:left="4320" w:hanging="360"/>
        <w:rPr>
          <w:u w:val="none"/>
        </w:rPr>
      </w:pPr>
      <w:r w:rsidDel="00000000" w:rsidR="00000000" w:rsidRPr="00000000">
        <w:rPr>
          <w:rtl w:val="0"/>
        </w:rPr>
        <w:t xml:space="preserve">D</w:t>
      </w:r>
      <w:r w:rsidDel="00000000" w:rsidR="00000000" w:rsidRPr="00000000">
        <w:rPr>
          <w:vertAlign w:val="subscript"/>
          <w:rtl w:val="0"/>
        </w:rPr>
        <w:t xml:space="preserve">yz</w:t>
      </w:r>
      <w:r w:rsidDel="00000000" w:rsidR="00000000" w:rsidRPr="00000000">
        <w:rPr>
          <w:rtl w:val="0"/>
        </w:rPr>
        <w:t xml:space="preserve"> on yz plane</w:t>
      </w:r>
    </w:p>
    <w:p w:rsidR="00000000" w:rsidDel="00000000" w:rsidP="00000000" w:rsidRDefault="00000000" w:rsidRPr="00000000" w14:paraId="000000E1">
      <w:pPr>
        <w:pageBreakBefore w:val="0"/>
        <w:numPr>
          <w:ilvl w:val="5"/>
          <w:numId w:val="2"/>
        </w:numPr>
        <w:ind w:left="4320" w:hanging="360"/>
        <w:rPr>
          <w:u w:val="none"/>
        </w:rPr>
      </w:pPr>
      <w:r w:rsidDel="00000000" w:rsidR="00000000" w:rsidRPr="00000000">
        <w:rPr>
          <w:rtl w:val="0"/>
        </w:rPr>
        <w:t xml:space="preserve">D</w:t>
      </w:r>
      <w:r w:rsidDel="00000000" w:rsidR="00000000" w:rsidRPr="00000000">
        <w:rPr>
          <w:vertAlign w:val="subscript"/>
          <w:rtl w:val="0"/>
        </w:rPr>
        <w:t xml:space="preserve">x</w:t>
      </w:r>
      <w:r w:rsidDel="00000000" w:rsidR="00000000" w:rsidRPr="00000000">
        <w:rPr>
          <w:vertAlign w:val="superscript"/>
          <w:rtl w:val="0"/>
        </w:rPr>
        <w:t xml:space="preserve">2</w:t>
      </w:r>
      <w:r w:rsidDel="00000000" w:rsidR="00000000" w:rsidRPr="00000000">
        <w:rPr>
          <w:vertAlign w:val="subscript"/>
          <w:rtl w:val="0"/>
        </w:rPr>
        <w:t xml:space="preserve">-y</w:t>
      </w:r>
      <w:r w:rsidDel="00000000" w:rsidR="00000000" w:rsidRPr="00000000">
        <w:rPr>
          <w:vertAlign w:val="superscript"/>
          <w:rtl w:val="0"/>
        </w:rPr>
        <w:t xml:space="preserve">2</w:t>
      </w:r>
      <w:r w:rsidDel="00000000" w:rsidR="00000000" w:rsidRPr="00000000">
        <w:rPr>
          <w:rtl w:val="0"/>
        </w:rPr>
        <w:t xml:space="preserve"> cut by xy plane</w:t>
      </w:r>
    </w:p>
    <w:p w:rsidR="00000000" w:rsidDel="00000000" w:rsidP="00000000" w:rsidRDefault="00000000" w:rsidRPr="00000000" w14:paraId="000000E2">
      <w:pPr>
        <w:pageBreakBefore w:val="0"/>
        <w:numPr>
          <w:ilvl w:val="5"/>
          <w:numId w:val="2"/>
        </w:numPr>
        <w:ind w:left="4320" w:hanging="360"/>
        <w:rPr>
          <w:u w:val="none"/>
        </w:rPr>
      </w:pPr>
      <w:r w:rsidDel="00000000" w:rsidR="00000000" w:rsidRPr="00000000">
        <w:rPr>
          <w:rtl w:val="0"/>
        </w:rPr>
        <w:t xml:space="preserve">D</w:t>
      </w:r>
      <w:r w:rsidDel="00000000" w:rsidR="00000000" w:rsidRPr="00000000">
        <w:rPr>
          <w:vertAlign w:val="subscript"/>
          <w:rtl w:val="0"/>
        </w:rPr>
        <w:t xml:space="preserve">z</w:t>
      </w:r>
      <w:r w:rsidDel="00000000" w:rsidR="00000000" w:rsidRPr="00000000">
        <w:rPr>
          <w:vertAlign w:val="superscript"/>
          <w:rtl w:val="0"/>
        </w:rPr>
        <w:t xml:space="preserve">2</w:t>
      </w:r>
      <w:r w:rsidDel="00000000" w:rsidR="00000000" w:rsidRPr="00000000">
        <w:rPr>
          <w:rtl w:val="0"/>
        </w:rPr>
        <w:t xml:space="preserve"> is like p</w:t>
      </w:r>
      <w:r w:rsidDel="00000000" w:rsidR="00000000" w:rsidRPr="00000000">
        <w:rPr>
          <w:vertAlign w:val="subscript"/>
          <w:rtl w:val="0"/>
        </w:rPr>
        <w:t xml:space="preserve">z</w:t>
      </w:r>
      <w:r w:rsidDel="00000000" w:rsidR="00000000" w:rsidRPr="00000000">
        <w:rPr>
          <w:rtl w:val="0"/>
        </w:rPr>
      </w:r>
    </w:p>
    <w:p w:rsidR="00000000" w:rsidDel="00000000" w:rsidP="00000000" w:rsidRDefault="00000000" w:rsidRPr="00000000" w14:paraId="000000E3">
      <w:pPr>
        <w:pageBreakBefore w:val="0"/>
        <w:numPr>
          <w:ilvl w:val="3"/>
          <w:numId w:val="2"/>
        </w:numPr>
        <w:ind w:left="2880" w:hanging="360"/>
        <w:rPr>
          <w:u w:val="none"/>
        </w:rPr>
      </w:pPr>
      <w:r w:rsidDel="00000000" w:rsidR="00000000" w:rsidRPr="00000000">
        <w:rPr>
          <w:rtl w:val="0"/>
        </w:rPr>
        <w:t xml:space="preserve">Sublevel f</w:t>
      </w:r>
    </w:p>
    <w:p w:rsidR="00000000" w:rsidDel="00000000" w:rsidP="00000000" w:rsidRDefault="00000000" w:rsidRPr="00000000" w14:paraId="000000E4">
      <w:pPr>
        <w:pageBreakBefore w:val="0"/>
        <w:numPr>
          <w:ilvl w:val="4"/>
          <w:numId w:val="2"/>
        </w:numPr>
        <w:ind w:left="3600" w:hanging="360"/>
        <w:rPr>
          <w:u w:val="none"/>
        </w:rPr>
      </w:pPr>
      <w:r w:rsidDel="00000000" w:rsidR="00000000" w:rsidRPr="00000000">
        <w:rPr>
          <w:rtl w:val="0"/>
        </w:rPr>
        <w:t xml:space="preserve">Intricate shapes</w:t>
      </w:r>
    </w:p>
    <w:p w:rsidR="00000000" w:rsidDel="00000000" w:rsidP="00000000" w:rsidRDefault="00000000" w:rsidRPr="00000000" w14:paraId="000000E5">
      <w:pPr>
        <w:pageBreakBefore w:val="0"/>
        <w:numPr>
          <w:ilvl w:val="4"/>
          <w:numId w:val="2"/>
        </w:numPr>
        <w:ind w:left="3600" w:hanging="360"/>
        <w:rPr>
          <w:u w:val="none"/>
        </w:rPr>
      </w:pPr>
      <w:r w:rsidDel="00000000" w:rsidR="00000000" w:rsidRPr="00000000">
        <w:rPr>
          <w:rtl w:val="0"/>
        </w:rPr>
        <w:t xml:space="preserve">Exists in level 4 and above</w:t>
      </w:r>
    </w:p>
    <w:p w:rsidR="00000000" w:rsidDel="00000000" w:rsidP="00000000" w:rsidRDefault="00000000" w:rsidRPr="00000000" w14:paraId="000000E6">
      <w:pPr>
        <w:pageBreakBefore w:val="0"/>
        <w:numPr>
          <w:ilvl w:val="2"/>
          <w:numId w:val="2"/>
        </w:numPr>
        <w:ind w:left="2160" w:hanging="360"/>
        <w:rPr>
          <w:u w:val="none"/>
        </w:rPr>
      </w:pPr>
      <w:r w:rsidDel="00000000" w:rsidR="00000000" w:rsidRPr="00000000">
        <w:rPr>
          <w:rtl w:val="0"/>
        </w:rPr>
        <w:t xml:space="preserve">Electron configuration: energy level # followed by sub energy level followed by </w:t>
      </w:r>
      <w:r w:rsidDel="00000000" w:rsidR="00000000" w:rsidRPr="00000000">
        <w:rPr>
          <w:vertAlign w:val="superscript"/>
          <w:rtl w:val="0"/>
        </w:rPr>
        <w:t xml:space="preserve"># of electrons in it</w:t>
      </w:r>
      <w:r w:rsidDel="00000000" w:rsidR="00000000" w:rsidRPr="00000000">
        <w:rPr>
          <w:rtl w:val="0"/>
        </w:rPr>
        <w:t xml:space="preserve">,  ex: 1s</w:t>
      </w:r>
      <w:r w:rsidDel="00000000" w:rsidR="00000000" w:rsidRPr="00000000">
        <w:rPr>
          <w:vertAlign w:val="superscript"/>
          <w:rtl w:val="0"/>
        </w:rPr>
        <w:t xml:space="preserve">2</w:t>
      </w:r>
      <w:r w:rsidDel="00000000" w:rsidR="00000000" w:rsidRPr="00000000">
        <w:rPr>
          <w:rtl w:val="0"/>
        </w:rPr>
        <w:t xml:space="preserve">1p</w:t>
      </w:r>
      <w:r w:rsidDel="00000000" w:rsidR="00000000" w:rsidRPr="00000000">
        <w:rPr>
          <w:vertAlign w:val="superscript"/>
          <w:rtl w:val="0"/>
        </w:rPr>
        <w:t xml:space="preserve">2</w:t>
      </w:r>
      <w:r w:rsidDel="00000000" w:rsidR="00000000" w:rsidRPr="00000000">
        <w:rPr>
          <w:rtl w:val="0"/>
        </w:rPr>
        <w:t xml:space="preserve"> means 2 in 1s, 2 in 1p</w:t>
      </w:r>
    </w:p>
    <w:p w:rsidR="00000000" w:rsidDel="00000000" w:rsidP="00000000" w:rsidRDefault="00000000" w:rsidRPr="00000000" w14:paraId="000000E7">
      <w:pPr>
        <w:pageBreakBefore w:val="0"/>
        <w:numPr>
          <w:ilvl w:val="2"/>
          <w:numId w:val="2"/>
        </w:numPr>
        <w:ind w:left="2160" w:hanging="360"/>
        <w:rPr>
          <w:u w:val="none"/>
        </w:rPr>
      </w:pPr>
      <w:r w:rsidDel="00000000" w:rsidR="00000000" w:rsidRPr="00000000">
        <w:rPr>
          <w:rtl w:val="0"/>
        </w:rPr>
        <w:t xml:space="preserve">Noble gas notation</w:t>
      </w:r>
    </w:p>
    <w:p w:rsidR="00000000" w:rsidDel="00000000" w:rsidP="00000000" w:rsidRDefault="00000000" w:rsidRPr="00000000" w14:paraId="000000E8">
      <w:pPr>
        <w:pageBreakBefore w:val="0"/>
        <w:numPr>
          <w:ilvl w:val="3"/>
          <w:numId w:val="2"/>
        </w:numPr>
        <w:ind w:left="2880" w:hanging="360"/>
        <w:rPr>
          <w:u w:val="none"/>
        </w:rPr>
      </w:pPr>
      <w:r w:rsidDel="00000000" w:rsidR="00000000" w:rsidRPr="00000000">
        <w:rPr>
          <w:rtl w:val="0"/>
        </w:rPr>
        <w:t xml:space="preserve">Put in bracket symbol of the noble configuration already in atom, then outside bracket, put notation for the valence orbitals</w:t>
      </w:r>
    </w:p>
    <w:p w:rsidR="00000000" w:rsidDel="00000000" w:rsidP="00000000" w:rsidRDefault="00000000" w:rsidRPr="00000000" w14:paraId="000000E9">
      <w:pPr>
        <w:pageBreakBefore w:val="0"/>
        <w:numPr>
          <w:ilvl w:val="2"/>
          <w:numId w:val="2"/>
        </w:numPr>
        <w:ind w:left="2160" w:hanging="360"/>
        <w:rPr>
          <w:u w:val="none"/>
        </w:rPr>
      </w:pPr>
      <w:r w:rsidDel="00000000" w:rsidR="00000000" w:rsidRPr="00000000">
        <w:rPr>
          <w:rtl w:val="0"/>
        </w:rPr>
        <w:t xml:space="preserve">Orbital diagram</w:t>
      </w:r>
    </w:p>
    <w:p w:rsidR="00000000" w:rsidDel="00000000" w:rsidP="00000000" w:rsidRDefault="00000000" w:rsidRPr="00000000" w14:paraId="000000EA">
      <w:pPr>
        <w:pageBreakBefore w:val="0"/>
        <w:numPr>
          <w:ilvl w:val="3"/>
          <w:numId w:val="2"/>
        </w:numPr>
        <w:ind w:left="2880" w:hanging="360"/>
        <w:rPr>
          <w:u w:val="none"/>
        </w:rPr>
      </w:pPr>
      <w:r w:rsidDel="00000000" w:rsidR="00000000" w:rsidRPr="00000000">
        <w:rPr>
          <w:rtl w:val="0"/>
        </w:rPr>
        <w:t xml:space="preserve">Box with orbital name underneath</w:t>
      </w:r>
    </w:p>
    <w:p w:rsidR="00000000" w:rsidDel="00000000" w:rsidP="00000000" w:rsidRDefault="00000000" w:rsidRPr="00000000" w14:paraId="000000EB">
      <w:pPr>
        <w:pageBreakBefore w:val="0"/>
        <w:numPr>
          <w:ilvl w:val="3"/>
          <w:numId w:val="2"/>
        </w:numPr>
        <w:ind w:left="2880" w:hanging="360"/>
        <w:rPr>
          <w:u w:val="none"/>
        </w:rPr>
      </w:pPr>
      <w:r w:rsidDel="00000000" w:rsidR="00000000" w:rsidRPr="00000000">
        <w:rPr>
          <w:rtl w:val="0"/>
        </w:rPr>
        <w:t xml:space="preserve">Arrow inside box pointing up or down to show spin</w:t>
      </w:r>
    </w:p>
    <w:p w:rsidR="00000000" w:rsidDel="00000000" w:rsidP="00000000" w:rsidRDefault="00000000" w:rsidRPr="00000000" w14:paraId="000000EC">
      <w:pPr>
        <w:pageBreakBefore w:val="0"/>
        <w:numPr>
          <w:ilvl w:val="2"/>
          <w:numId w:val="2"/>
        </w:numPr>
        <w:ind w:left="2160" w:hanging="360"/>
        <w:rPr>
          <w:u w:val="none"/>
        </w:rPr>
      </w:pPr>
      <w:r w:rsidDel="00000000" w:rsidR="00000000" w:rsidRPr="00000000">
        <w:rPr>
          <w:rtl w:val="0"/>
        </w:rPr>
        <w:t xml:space="preserve">Aufbau principle</w:t>
      </w:r>
    </w:p>
    <w:p w:rsidR="00000000" w:rsidDel="00000000" w:rsidP="00000000" w:rsidRDefault="00000000" w:rsidRPr="00000000" w14:paraId="000000ED">
      <w:pPr>
        <w:pageBreakBefore w:val="0"/>
        <w:numPr>
          <w:ilvl w:val="3"/>
          <w:numId w:val="2"/>
        </w:numPr>
        <w:ind w:left="2880" w:hanging="360"/>
        <w:rPr>
          <w:u w:val="none"/>
        </w:rPr>
      </w:pPr>
      <w:r w:rsidDel="00000000" w:rsidR="00000000" w:rsidRPr="00000000">
        <w:rPr>
          <w:rtl w:val="0"/>
        </w:rPr>
        <w:t xml:space="preserve">Electrons occupy lowest energy orbitals available</w:t>
      </w:r>
    </w:p>
    <w:p w:rsidR="00000000" w:rsidDel="00000000" w:rsidP="00000000" w:rsidRDefault="00000000" w:rsidRPr="00000000" w14:paraId="000000EE">
      <w:pPr>
        <w:pageBreakBefore w:val="0"/>
        <w:numPr>
          <w:ilvl w:val="3"/>
          <w:numId w:val="2"/>
        </w:numPr>
        <w:ind w:left="2880" w:hanging="360"/>
        <w:rPr>
          <w:u w:val="none"/>
        </w:rPr>
      </w:pPr>
      <w:r w:rsidDel="00000000" w:rsidR="00000000" w:rsidRPr="00000000">
        <w:rPr>
          <w:rtl w:val="0"/>
        </w:rPr>
        <w:t xml:space="preserve">Order: make a right triangle, first row: write down all sublevels possible in energy level 1, repeat for the other levels</w:t>
      </w:r>
    </w:p>
    <w:p w:rsidR="00000000" w:rsidDel="00000000" w:rsidP="00000000" w:rsidRDefault="00000000" w:rsidRPr="00000000" w14:paraId="000000EF">
      <w:pPr>
        <w:pageBreakBefore w:val="0"/>
        <w:numPr>
          <w:ilvl w:val="3"/>
          <w:numId w:val="2"/>
        </w:numPr>
        <w:ind w:left="2880" w:hanging="360"/>
        <w:rPr>
          <w:u w:val="none"/>
        </w:rPr>
      </w:pPr>
      <w:r w:rsidDel="00000000" w:rsidR="00000000" w:rsidRPr="00000000">
        <w:rPr>
          <w:rtl w:val="0"/>
        </w:rPr>
        <w:t xml:space="preserve">Fill sublevels diagonally, start from first point on the triangle’s hypotenuse, go on to next point once a diagonal is filled</w:t>
      </w:r>
    </w:p>
    <w:p w:rsidR="00000000" w:rsidDel="00000000" w:rsidP="00000000" w:rsidRDefault="00000000" w:rsidRPr="00000000" w14:paraId="000000F0">
      <w:pPr>
        <w:pageBreakBefore w:val="0"/>
        <w:numPr>
          <w:ilvl w:val="2"/>
          <w:numId w:val="2"/>
        </w:numPr>
        <w:ind w:left="2160" w:hanging="360"/>
        <w:rPr>
          <w:u w:val="none"/>
        </w:rPr>
      </w:pPr>
      <w:r w:rsidDel="00000000" w:rsidR="00000000" w:rsidRPr="00000000">
        <w:rPr>
          <w:rtl w:val="0"/>
        </w:rPr>
        <w:t xml:space="preserve">Hund’s rule</w:t>
      </w:r>
    </w:p>
    <w:p w:rsidR="00000000" w:rsidDel="00000000" w:rsidP="00000000" w:rsidRDefault="00000000" w:rsidRPr="00000000" w14:paraId="000000F1">
      <w:pPr>
        <w:pageBreakBefore w:val="0"/>
        <w:numPr>
          <w:ilvl w:val="3"/>
          <w:numId w:val="2"/>
        </w:numPr>
        <w:ind w:left="2880" w:hanging="360"/>
        <w:rPr>
          <w:u w:val="none"/>
        </w:rPr>
      </w:pPr>
      <w:r w:rsidDel="00000000" w:rsidR="00000000" w:rsidRPr="00000000">
        <w:rPr>
          <w:rtl w:val="0"/>
        </w:rPr>
        <w:t xml:space="preserve">Electrons of the same spin occupy orbitals before opposite spin does</w:t>
      </w:r>
      <w:r w:rsidDel="00000000" w:rsidR="00000000" w:rsidRPr="00000000">
        <w:rPr>
          <w:rtl w:val="0"/>
        </w:rPr>
      </w:r>
    </w:p>
    <w:p w:rsidR="00000000" w:rsidDel="00000000" w:rsidP="00000000" w:rsidRDefault="00000000" w:rsidRPr="00000000" w14:paraId="000000F2">
      <w:pPr>
        <w:pageBreakBefore w:val="0"/>
        <w:numPr>
          <w:ilvl w:val="0"/>
          <w:numId w:val="2"/>
        </w:numPr>
        <w:spacing w:line="331.2" w:lineRule="auto"/>
        <w:rPr>
          <w:highlight w:val="yellow"/>
        </w:rPr>
      </w:pPr>
      <w:r w:rsidDel="00000000" w:rsidR="00000000" w:rsidRPr="00000000">
        <w:rPr>
          <w:highlight w:val="yellow"/>
          <w:rtl w:val="0"/>
        </w:rPr>
        <w:t xml:space="preserve">Ionic charge</w:t>
      </w:r>
    </w:p>
    <w:p w:rsidR="00000000" w:rsidDel="00000000" w:rsidP="00000000" w:rsidRDefault="00000000" w:rsidRPr="00000000" w14:paraId="000000F3">
      <w:pPr>
        <w:pageBreakBefore w:val="0"/>
        <w:numPr>
          <w:ilvl w:val="1"/>
          <w:numId w:val="2"/>
        </w:numPr>
        <w:spacing w:line="331.2" w:lineRule="auto"/>
        <w:ind w:left="1440" w:hanging="360"/>
        <w:rPr/>
      </w:pPr>
      <w:r w:rsidDel="00000000" w:rsidR="00000000" w:rsidRPr="00000000">
        <w:rPr>
          <w:rtl w:val="0"/>
        </w:rPr>
        <w:t xml:space="preserve">Subtract amount of protons - amount of electron (ex: 6-8=2-) number then sign</w:t>
      </w:r>
    </w:p>
    <w:p w:rsidR="00000000" w:rsidDel="00000000" w:rsidP="00000000" w:rsidRDefault="00000000" w:rsidRPr="00000000" w14:paraId="000000F4">
      <w:pPr>
        <w:pageBreakBefore w:val="0"/>
        <w:numPr>
          <w:ilvl w:val="1"/>
          <w:numId w:val="2"/>
        </w:numPr>
        <w:spacing w:line="331.2" w:lineRule="auto"/>
        <w:ind w:left="1440" w:hanging="360"/>
        <w:rPr>
          <w:u w:val="none"/>
        </w:rPr>
      </w:pPr>
      <w:r w:rsidDel="00000000" w:rsidR="00000000" w:rsidRPr="00000000">
        <w:rPr>
          <w:rtl w:val="0"/>
        </w:rPr>
        <w:t xml:space="preserve">Positive ion: cation</w:t>
      </w:r>
    </w:p>
    <w:p w:rsidR="00000000" w:rsidDel="00000000" w:rsidP="00000000" w:rsidRDefault="00000000" w:rsidRPr="00000000" w14:paraId="000000F5">
      <w:pPr>
        <w:pageBreakBefore w:val="0"/>
        <w:numPr>
          <w:ilvl w:val="1"/>
          <w:numId w:val="2"/>
        </w:numPr>
        <w:spacing w:line="331.2" w:lineRule="auto"/>
        <w:ind w:left="1440" w:hanging="360"/>
        <w:rPr>
          <w:u w:val="none"/>
        </w:rPr>
      </w:pPr>
      <w:r w:rsidDel="00000000" w:rsidR="00000000" w:rsidRPr="00000000">
        <w:rPr>
          <w:rtl w:val="0"/>
        </w:rPr>
        <w:t xml:space="preserve">Negative ion: anion</w:t>
      </w:r>
    </w:p>
    <w:p w:rsidR="00000000" w:rsidDel="00000000" w:rsidP="00000000" w:rsidRDefault="00000000" w:rsidRPr="00000000" w14:paraId="000000F6">
      <w:pPr>
        <w:pageBreakBefore w:val="0"/>
        <w:numPr>
          <w:ilvl w:val="1"/>
          <w:numId w:val="2"/>
        </w:numPr>
        <w:spacing w:line="331.2" w:lineRule="auto"/>
        <w:ind w:left="1440" w:hanging="360"/>
        <w:rPr/>
      </w:pPr>
      <w:r w:rsidDel="00000000" w:rsidR="00000000" w:rsidRPr="00000000">
        <w:rPr>
          <w:rtl w:val="0"/>
        </w:rPr>
        <w:t xml:space="preserve">Electrostatic forces</w:t>
      </w:r>
    </w:p>
    <w:p w:rsidR="00000000" w:rsidDel="00000000" w:rsidP="00000000" w:rsidRDefault="00000000" w:rsidRPr="00000000" w14:paraId="000000F7">
      <w:pPr>
        <w:pageBreakBefore w:val="0"/>
        <w:numPr>
          <w:ilvl w:val="2"/>
          <w:numId w:val="2"/>
        </w:numPr>
        <w:spacing w:line="331.2" w:lineRule="auto"/>
        <w:ind w:left="2160" w:hanging="360"/>
        <w:rPr/>
      </w:pPr>
      <w:r w:rsidDel="00000000" w:rsidR="00000000" w:rsidRPr="00000000">
        <w:rPr>
          <w:rtl w:val="0"/>
        </w:rPr>
        <w:t xml:space="preserve">Ions of opposite charges attract, else repel. </w:t>
      </w:r>
    </w:p>
    <w:p w:rsidR="00000000" w:rsidDel="00000000" w:rsidP="00000000" w:rsidRDefault="00000000" w:rsidRPr="00000000" w14:paraId="000000F8">
      <w:pPr>
        <w:pageBreakBefore w:val="0"/>
        <w:numPr>
          <w:ilvl w:val="0"/>
          <w:numId w:val="2"/>
        </w:numPr>
        <w:spacing w:line="331.2" w:lineRule="auto"/>
        <w:rPr>
          <w:highlight w:val="yellow"/>
        </w:rPr>
      </w:pPr>
      <w:r w:rsidDel="00000000" w:rsidR="00000000" w:rsidRPr="00000000">
        <w:rPr>
          <w:highlight w:val="yellow"/>
          <w:rtl w:val="0"/>
        </w:rPr>
        <w:t xml:space="preserve">Atomic emission spectra</w:t>
      </w:r>
    </w:p>
    <w:p w:rsidR="00000000" w:rsidDel="00000000" w:rsidP="00000000" w:rsidRDefault="00000000" w:rsidRPr="00000000" w14:paraId="000000F9">
      <w:pPr>
        <w:pageBreakBefore w:val="0"/>
        <w:numPr>
          <w:ilvl w:val="1"/>
          <w:numId w:val="2"/>
        </w:numPr>
        <w:spacing w:line="331.2" w:lineRule="auto"/>
        <w:ind w:left="1440" w:hanging="360"/>
        <w:rPr>
          <w:u w:val="none"/>
        </w:rPr>
      </w:pPr>
      <w:r w:rsidDel="00000000" w:rsidR="00000000" w:rsidRPr="00000000">
        <w:rPr>
          <w:rtl w:val="0"/>
        </w:rPr>
        <w:t xml:space="preserve">A discontinuous spectrum that can be used to identify an atom</w:t>
      </w:r>
    </w:p>
    <w:p w:rsidR="00000000" w:rsidDel="00000000" w:rsidP="00000000" w:rsidRDefault="00000000" w:rsidRPr="00000000" w14:paraId="000000FA">
      <w:pPr>
        <w:pageBreakBefore w:val="0"/>
        <w:numPr>
          <w:ilvl w:val="1"/>
          <w:numId w:val="2"/>
        </w:numPr>
        <w:spacing w:line="331.2" w:lineRule="auto"/>
        <w:ind w:left="1440" w:hanging="360"/>
        <w:rPr>
          <w:u w:val="none"/>
        </w:rPr>
      </w:pPr>
      <w:r w:rsidDel="00000000" w:rsidR="00000000" w:rsidRPr="00000000">
        <w:rPr>
          <w:rtl w:val="0"/>
        </w:rPr>
        <w:t xml:space="preserve">When an excited atom returns to ground state, a unique amount of energy is released when electron goes from one discrete energy level to another.  Energy needed is dependent on which atom it is.  </w:t>
      </w:r>
    </w:p>
    <w:p w:rsidR="00000000" w:rsidDel="00000000" w:rsidP="00000000" w:rsidRDefault="00000000" w:rsidRPr="00000000" w14:paraId="000000FB">
      <w:pPr>
        <w:pageBreakBefore w:val="0"/>
        <w:spacing w:line="331.2" w:lineRule="auto"/>
        <w:ind w:left="0" w:firstLine="0"/>
        <w:rPr/>
      </w:pPr>
      <w:r w:rsidDel="00000000" w:rsidR="00000000" w:rsidRPr="00000000">
        <w:rPr>
          <w:rtl w:val="0"/>
        </w:rPr>
      </w:r>
    </w:p>
    <w:p w:rsidR="00000000" w:rsidDel="00000000" w:rsidP="00000000" w:rsidRDefault="00000000" w:rsidRPr="00000000" w14:paraId="000000FC">
      <w:pPr>
        <w:pStyle w:val="Subtitle"/>
        <w:pageBreakBefore w:val="0"/>
        <w:rPr/>
      </w:pPr>
      <w:bookmarkStart w:colFirst="0" w:colLast="0" w:name="_bulxp3k24caw" w:id="5"/>
      <w:bookmarkEnd w:id="5"/>
      <w:r w:rsidDel="00000000" w:rsidR="00000000" w:rsidRPr="00000000">
        <w:rPr>
          <w:rtl w:val="0"/>
        </w:rPr>
        <w:t xml:space="preserve">Elements and Compounds</w:t>
      </w:r>
      <w:r w:rsidDel="00000000" w:rsidR="00000000" w:rsidRPr="00000000">
        <w:rPr>
          <w:rtl w:val="0"/>
        </w:rPr>
      </w:r>
    </w:p>
    <w:p w:rsidR="00000000" w:rsidDel="00000000" w:rsidP="00000000" w:rsidRDefault="00000000" w:rsidRPr="00000000" w14:paraId="000000FD">
      <w:pPr>
        <w:pageBreakBefore w:val="0"/>
        <w:numPr>
          <w:ilvl w:val="0"/>
          <w:numId w:val="2"/>
        </w:numPr>
        <w:rPr/>
      </w:pPr>
      <w:r w:rsidDel="00000000" w:rsidR="00000000" w:rsidRPr="00000000">
        <w:rPr>
          <w:rtl w:val="0"/>
        </w:rPr>
        <w:t xml:space="preserve">The same type of atoms makes </w:t>
      </w:r>
      <w:r w:rsidDel="00000000" w:rsidR="00000000" w:rsidRPr="00000000">
        <w:rPr>
          <w:highlight w:val="yellow"/>
          <w:rtl w:val="0"/>
        </w:rPr>
        <w:t xml:space="preserve">elements</w:t>
      </w:r>
    </w:p>
    <w:p w:rsidR="00000000" w:rsidDel="00000000" w:rsidP="00000000" w:rsidRDefault="00000000" w:rsidRPr="00000000" w14:paraId="000000FE">
      <w:pPr>
        <w:pageBreakBefore w:val="0"/>
        <w:numPr>
          <w:ilvl w:val="1"/>
          <w:numId w:val="2"/>
        </w:numPr>
        <w:ind w:left="1440" w:hanging="360"/>
        <w:rPr/>
      </w:pPr>
      <w:r w:rsidDel="00000000" w:rsidR="00000000" w:rsidRPr="00000000">
        <w:rPr>
          <w:rtl w:val="0"/>
        </w:rPr>
        <w:t xml:space="preserve">Elements can’t be broken into other elements</w:t>
      </w:r>
    </w:p>
    <w:p w:rsidR="00000000" w:rsidDel="00000000" w:rsidP="00000000" w:rsidRDefault="00000000" w:rsidRPr="00000000" w14:paraId="000000FF">
      <w:pPr>
        <w:pageBreakBefore w:val="0"/>
        <w:ind w:left="0" w:firstLine="0"/>
        <w:rPr/>
      </w:pPr>
      <w:r w:rsidDel="00000000" w:rsidR="00000000" w:rsidRPr="00000000">
        <w:rPr>
          <w:rtl w:val="0"/>
        </w:rPr>
      </w:r>
    </w:p>
    <w:p w:rsidR="00000000" w:rsidDel="00000000" w:rsidP="00000000" w:rsidRDefault="00000000" w:rsidRPr="00000000" w14:paraId="00000100">
      <w:pPr>
        <w:pageBreakBefore w:val="0"/>
        <w:numPr>
          <w:ilvl w:val="0"/>
          <w:numId w:val="2"/>
        </w:numPr>
        <w:rPr/>
      </w:pPr>
      <w:r w:rsidDel="00000000" w:rsidR="00000000" w:rsidRPr="00000000">
        <w:rPr>
          <w:rtl w:val="0"/>
        </w:rPr>
        <w:t xml:space="preserve">Different elements make </w:t>
      </w:r>
      <w:r w:rsidDel="00000000" w:rsidR="00000000" w:rsidRPr="00000000">
        <w:rPr>
          <w:highlight w:val="yellow"/>
          <w:rtl w:val="0"/>
        </w:rPr>
        <w:t xml:space="preserve">compounds</w:t>
      </w:r>
    </w:p>
    <w:p w:rsidR="00000000" w:rsidDel="00000000" w:rsidP="00000000" w:rsidRDefault="00000000" w:rsidRPr="00000000" w14:paraId="00000101">
      <w:pPr>
        <w:pageBreakBefore w:val="0"/>
        <w:numPr>
          <w:ilvl w:val="0"/>
          <w:numId w:val="2"/>
        </w:numPr>
        <w:rPr>
          <w:highlight w:val="yellow"/>
        </w:rPr>
      </w:pPr>
      <w:r w:rsidDel="00000000" w:rsidR="00000000" w:rsidRPr="00000000">
        <w:rPr>
          <w:highlight w:val="yellow"/>
          <w:rtl w:val="0"/>
        </w:rPr>
        <w:t xml:space="preserve">Organic compounds </w:t>
      </w:r>
    </w:p>
    <w:p w:rsidR="00000000" w:rsidDel="00000000" w:rsidP="00000000" w:rsidRDefault="00000000" w:rsidRPr="00000000" w14:paraId="00000102">
      <w:pPr>
        <w:pageBreakBefore w:val="0"/>
        <w:numPr>
          <w:ilvl w:val="1"/>
          <w:numId w:val="2"/>
        </w:numPr>
        <w:ind w:left="1440" w:hanging="360"/>
        <w:rPr/>
      </w:pPr>
      <w:r w:rsidDel="00000000" w:rsidR="00000000" w:rsidRPr="00000000">
        <w:rPr>
          <w:rtl w:val="0"/>
        </w:rPr>
        <w:t xml:space="preserve">Has carbon</w:t>
      </w:r>
    </w:p>
    <w:p w:rsidR="00000000" w:rsidDel="00000000" w:rsidP="00000000" w:rsidRDefault="00000000" w:rsidRPr="00000000" w14:paraId="00000103">
      <w:pPr>
        <w:pageBreakBefore w:val="0"/>
        <w:numPr>
          <w:ilvl w:val="0"/>
          <w:numId w:val="2"/>
        </w:numPr>
        <w:rPr>
          <w:highlight w:val="yellow"/>
        </w:rPr>
      </w:pPr>
      <w:r w:rsidDel="00000000" w:rsidR="00000000" w:rsidRPr="00000000">
        <w:rPr>
          <w:highlight w:val="yellow"/>
          <w:rtl w:val="0"/>
        </w:rPr>
        <w:t xml:space="preserve">Inorganic compounds</w:t>
      </w:r>
    </w:p>
    <w:p w:rsidR="00000000" w:rsidDel="00000000" w:rsidP="00000000" w:rsidRDefault="00000000" w:rsidRPr="00000000" w14:paraId="00000104">
      <w:pPr>
        <w:pageBreakBefore w:val="0"/>
        <w:numPr>
          <w:ilvl w:val="1"/>
          <w:numId w:val="2"/>
        </w:numPr>
        <w:ind w:left="1440" w:hanging="360"/>
        <w:rPr/>
      </w:pPr>
      <w:r w:rsidDel="00000000" w:rsidR="00000000" w:rsidRPr="00000000">
        <w:rPr>
          <w:rtl w:val="0"/>
        </w:rPr>
        <w:t xml:space="preserve">Everything else</w:t>
      </w:r>
    </w:p>
    <w:p w:rsidR="00000000" w:rsidDel="00000000" w:rsidP="00000000" w:rsidRDefault="00000000" w:rsidRPr="00000000" w14:paraId="00000105">
      <w:pPr>
        <w:pageBreakBefore w:val="0"/>
        <w:numPr>
          <w:ilvl w:val="0"/>
          <w:numId w:val="2"/>
        </w:numPr>
        <w:rPr>
          <w:highlight w:val="yellow"/>
        </w:rPr>
      </w:pPr>
      <w:r w:rsidDel="00000000" w:rsidR="00000000" w:rsidRPr="00000000">
        <w:rPr>
          <w:highlight w:val="yellow"/>
          <w:rtl w:val="0"/>
        </w:rPr>
        <w:t xml:space="preserve">Ionic compound</w:t>
      </w:r>
    </w:p>
    <w:p w:rsidR="00000000" w:rsidDel="00000000" w:rsidP="00000000" w:rsidRDefault="00000000" w:rsidRPr="00000000" w14:paraId="00000106">
      <w:pPr>
        <w:pageBreakBefore w:val="0"/>
        <w:numPr>
          <w:ilvl w:val="1"/>
          <w:numId w:val="2"/>
        </w:numPr>
        <w:ind w:left="1440" w:hanging="360"/>
        <w:rPr/>
      </w:pPr>
      <w:r w:rsidDel="00000000" w:rsidR="00000000" w:rsidRPr="00000000">
        <w:rPr>
          <w:rtl w:val="0"/>
        </w:rPr>
        <w:t xml:space="preserve">Ionic bonded</w:t>
      </w:r>
    </w:p>
    <w:p w:rsidR="00000000" w:rsidDel="00000000" w:rsidP="00000000" w:rsidRDefault="00000000" w:rsidRPr="00000000" w14:paraId="00000107">
      <w:pPr>
        <w:pageBreakBefore w:val="0"/>
        <w:numPr>
          <w:ilvl w:val="1"/>
          <w:numId w:val="2"/>
        </w:numPr>
        <w:ind w:left="1440" w:hanging="360"/>
        <w:rPr/>
      </w:pPr>
      <w:r w:rsidDel="00000000" w:rsidR="00000000" w:rsidRPr="00000000">
        <w:rPr>
          <w:highlight w:val="yellow"/>
          <w:rtl w:val="0"/>
        </w:rPr>
        <w:t xml:space="preserve">Naming</w:t>
      </w:r>
      <w:r w:rsidDel="00000000" w:rsidR="00000000" w:rsidRPr="00000000">
        <w:rPr>
          <w:rtl w:val="0"/>
        </w:rPr>
        <w:tab/>
      </w:r>
    </w:p>
    <w:p w:rsidR="00000000" w:rsidDel="00000000" w:rsidP="00000000" w:rsidRDefault="00000000" w:rsidRPr="00000000" w14:paraId="00000108">
      <w:pPr>
        <w:pageBreakBefore w:val="0"/>
        <w:numPr>
          <w:ilvl w:val="2"/>
          <w:numId w:val="2"/>
        </w:numPr>
        <w:ind w:left="2160" w:hanging="360"/>
        <w:rPr/>
      </w:pPr>
      <w:r w:rsidDel="00000000" w:rsidR="00000000" w:rsidRPr="00000000">
        <w:rPr>
          <w:rtl w:val="0"/>
        </w:rPr>
        <w:t xml:space="preserve">Start with cation’s name</w:t>
      </w:r>
    </w:p>
    <w:p w:rsidR="00000000" w:rsidDel="00000000" w:rsidP="00000000" w:rsidRDefault="00000000" w:rsidRPr="00000000" w14:paraId="00000109">
      <w:pPr>
        <w:pageBreakBefore w:val="0"/>
        <w:numPr>
          <w:ilvl w:val="3"/>
          <w:numId w:val="2"/>
        </w:numPr>
        <w:ind w:left="2880" w:hanging="360"/>
        <w:rPr/>
      </w:pPr>
      <w:r w:rsidDel="00000000" w:rsidR="00000000" w:rsidRPr="00000000">
        <w:rPr>
          <w:rtl w:val="0"/>
        </w:rPr>
        <w:t xml:space="preserve">Some metal cations have multiple possible amount of valence electrons.  Use roman numerals to indicate amount</w:t>
      </w:r>
    </w:p>
    <w:p w:rsidR="00000000" w:rsidDel="00000000" w:rsidP="00000000" w:rsidRDefault="00000000" w:rsidRPr="00000000" w14:paraId="0000010A">
      <w:pPr>
        <w:pageBreakBefore w:val="0"/>
        <w:numPr>
          <w:ilvl w:val="2"/>
          <w:numId w:val="2"/>
        </w:numPr>
        <w:ind w:left="2160" w:hanging="360"/>
        <w:rPr/>
      </w:pPr>
      <w:r w:rsidDel="00000000" w:rsidR="00000000" w:rsidRPr="00000000">
        <w:rPr>
          <w:rtl w:val="0"/>
        </w:rPr>
        <w:t xml:space="preserve">Then, anion’s name, with ending of -ide</w:t>
      </w:r>
    </w:p>
    <w:p w:rsidR="00000000" w:rsidDel="00000000" w:rsidP="00000000" w:rsidRDefault="00000000" w:rsidRPr="00000000" w14:paraId="0000010B">
      <w:pPr>
        <w:pageBreakBefore w:val="0"/>
        <w:numPr>
          <w:ilvl w:val="2"/>
          <w:numId w:val="2"/>
        </w:numPr>
        <w:ind w:left="2160" w:hanging="360"/>
      </w:pPr>
      <w:r w:rsidDel="00000000" w:rsidR="00000000" w:rsidRPr="00000000">
        <w:rPr>
          <w:rtl w:val="0"/>
        </w:rPr>
        <w:t xml:space="preserve">Hard</w:t>
      </w:r>
    </w:p>
    <w:p w:rsidR="00000000" w:rsidDel="00000000" w:rsidP="00000000" w:rsidRDefault="00000000" w:rsidRPr="00000000" w14:paraId="0000010C">
      <w:pPr>
        <w:pageBreakBefore w:val="0"/>
        <w:numPr>
          <w:ilvl w:val="2"/>
          <w:numId w:val="2"/>
        </w:numPr>
        <w:ind w:left="2160" w:hanging="360"/>
      </w:pPr>
      <w:r w:rsidDel="00000000" w:rsidR="00000000" w:rsidRPr="00000000">
        <w:rPr>
          <w:rtl w:val="0"/>
        </w:rPr>
        <w:t xml:space="preserve">Brittle</w:t>
      </w:r>
    </w:p>
    <w:p w:rsidR="00000000" w:rsidDel="00000000" w:rsidP="00000000" w:rsidRDefault="00000000" w:rsidRPr="00000000" w14:paraId="0000010D">
      <w:pPr>
        <w:pageBreakBefore w:val="0"/>
        <w:numPr>
          <w:ilvl w:val="2"/>
          <w:numId w:val="2"/>
        </w:numPr>
        <w:ind w:left="2160" w:hanging="360"/>
      </w:pPr>
      <w:r w:rsidDel="00000000" w:rsidR="00000000" w:rsidRPr="00000000">
        <w:rPr>
          <w:rtl w:val="0"/>
        </w:rPr>
        <w:t xml:space="preserve">High melting point</w:t>
      </w:r>
    </w:p>
    <w:p w:rsidR="00000000" w:rsidDel="00000000" w:rsidP="00000000" w:rsidRDefault="00000000" w:rsidRPr="00000000" w14:paraId="0000010E">
      <w:pPr>
        <w:pageBreakBefore w:val="0"/>
        <w:numPr>
          <w:ilvl w:val="2"/>
          <w:numId w:val="2"/>
        </w:numPr>
        <w:ind w:left="2160" w:hanging="360"/>
      </w:pPr>
      <w:r w:rsidDel="00000000" w:rsidR="00000000" w:rsidRPr="00000000">
        <w:rPr>
          <w:rtl w:val="0"/>
        </w:rPr>
        <w:t xml:space="preserve">Isn’t electrolyte (ability to conduct electricity) when solid</w:t>
      </w:r>
    </w:p>
    <w:p w:rsidR="00000000" w:rsidDel="00000000" w:rsidP="00000000" w:rsidRDefault="00000000" w:rsidRPr="00000000" w14:paraId="0000010F">
      <w:pPr>
        <w:pageBreakBefore w:val="0"/>
        <w:numPr>
          <w:ilvl w:val="3"/>
          <w:numId w:val="2"/>
        </w:numPr>
        <w:ind w:left="2880" w:hanging="360"/>
      </w:pPr>
      <w:r w:rsidDel="00000000" w:rsidR="00000000" w:rsidRPr="00000000">
        <w:rPr>
          <w:rtl w:val="0"/>
        </w:rPr>
        <w:t xml:space="preserve">When aqueous, dissociates into mobile ions, making it electrolyte </w:t>
      </w:r>
    </w:p>
    <w:p w:rsidR="00000000" w:rsidDel="00000000" w:rsidP="00000000" w:rsidRDefault="00000000" w:rsidRPr="00000000" w14:paraId="00000110">
      <w:pPr>
        <w:pageBreakBefore w:val="0"/>
        <w:numPr>
          <w:ilvl w:val="2"/>
          <w:numId w:val="2"/>
        </w:numPr>
        <w:ind w:left="2160" w:hanging="360"/>
      </w:pPr>
      <w:r w:rsidDel="00000000" w:rsidR="00000000" w:rsidRPr="00000000">
        <w:rPr>
          <w:rtl w:val="0"/>
        </w:rPr>
        <w:t xml:space="preserve">Crystals in regular shapes when solid, and cleaves on planes</w:t>
      </w:r>
    </w:p>
    <w:p w:rsidR="00000000" w:rsidDel="00000000" w:rsidP="00000000" w:rsidRDefault="00000000" w:rsidRPr="00000000" w14:paraId="00000111">
      <w:pPr>
        <w:pageBreakBefore w:val="0"/>
        <w:ind w:left="0" w:firstLine="0"/>
        <w:rPr/>
      </w:pPr>
      <w:r w:rsidDel="00000000" w:rsidR="00000000" w:rsidRPr="00000000">
        <w:rPr>
          <w:rtl w:val="0"/>
        </w:rPr>
      </w:r>
    </w:p>
    <w:p w:rsidR="00000000" w:rsidDel="00000000" w:rsidP="00000000" w:rsidRDefault="00000000" w:rsidRPr="00000000" w14:paraId="00000112">
      <w:pPr>
        <w:pageBreakBefore w:val="0"/>
        <w:numPr>
          <w:ilvl w:val="0"/>
          <w:numId w:val="1"/>
        </w:numPr>
        <w:rPr>
          <w:highlight w:val="yellow"/>
        </w:rPr>
      </w:pPr>
      <w:r w:rsidDel="00000000" w:rsidR="00000000" w:rsidRPr="00000000">
        <w:rPr>
          <w:highlight w:val="yellow"/>
          <w:rtl w:val="0"/>
        </w:rPr>
        <w:t xml:space="preserve">Network solids</w:t>
      </w:r>
    </w:p>
    <w:p w:rsidR="00000000" w:rsidDel="00000000" w:rsidP="00000000" w:rsidRDefault="00000000" w:rsidRPr="00000000" w14:paraId="00000113">
      <w:pPr>
        <w:pageBreakBefore w:val="0"/>
        <w:numPr>
          <w:ilvl w:val="1"/>
          <w:numId w:val="1"/>
        </w:numPr>
        <w:ind w:left="1440" w:hanging="360"/>
      </w:pPr>
      <w:r w:rsidDel="00000000" w:rsidR="00000000" w:rsidRPr="00000000">
        <w:rPr>
          <w:rtl w:val="0"/>
        </w:rPr>
        <w:t xml:space="preserve">Covalently bonded</w:t>
      </w:r>
    </w:p>
    <w:p w:rsidR="00000000" w:rsidDel="00000000" w:rsidP="00000000" w:rsidRDefault="00000000" w:rsidRPr="00000000" w14:paraId="00000114">
      <w:pPr>
        <w:pageBreakBefore w:val="0"/>
        <w:numPr>
          <w:ilvl w:val="1"/>
          <w:numId w:val="1"/>
        </w:numPr>
        <w:ind w:left="1440" w:hanging="360"/>
      </w:pPr>
      <w:r w:rsidDel="00000000" w:rsidR="00000000" w:rsidRPr="00000000">
        <w:rPr>
          <w:rtl w:val="0"/>
        </w:rPr>
        <w:t xml:space="preserve">Large macromolecule held by covalent bonds</w:t>
      </w:r>
    </w:p>
    <w:p w:rsidR="00000000" w:rsidDel="00000000" w:rsidP="00000000" w:rsidRDefault="00000000" w:rsidRPr="00000000" w14:paraId="00000115">
      <w:pPr>
        <w:pageBreakBefore w:val="0"/>
        <w:numPr>
          <w:ilvl w:val="1"/>
          <w:numId w:val="1"/>
        </w:numPr>
        <w:ind w:left="1440" w:hanging="360"/>
      </w:pPr>
      <w:r w:rsidDel="00000000" w:rsidR="00000000" w:rsidRPr="00000000">
        <w:rPr>
          <w:rtl w:val="0"/>
        </w:rPr>
        <w:t xml:space="preserve">Hard</w:t>
      </w:r>
    </w:p>
    <w:p w:rsidR="00000000" w:rsidDel="00000000" w:rsidP="00000000" w:rsidRDefault="00000000" w:rsidRPr="00000000" w14:paraId="00000116">
      <w:pPr>
        <w:pageBreakBefore w:val="0"/>
        <w:numPr>
          <w:ilvl w:val="1"/>
          <w:numId w:val="1"/>
        </w:numPr>
        <w:ind w:left="1440" w:hanging="360"/>
      </w:pPr>
      <w:r w:rsidDel="00000000" w:rsidR="00000000" w:rsidRPr="00000000">
        <w:rPr>
          <w:rtl w:val="0"/>
        </w:rPr>
        <w:t xml:space="preserve">Brittle</w:t>
      </w:r>
    </w:p>
    <w:p w:rsidR="00000000" w:rsidDel="00000000" w:rsidP="00000000" w:rsidRDefault="00000000" w:rsidRPr="00000000" w14:paraId="00000117">
      <w:pPr>
        <w:pageBreakBefore w:val="0"/>
        <w:numPr>
          <w:ilvl w:val="1"/>
          <w:numId w:val="1"/>
        </w:numPr>
        <w:ind w:left="1440" w:hanging="360"/>
      </w:pPr>
      <w:r w:rsidDel="00000000" w:rsidR="00000000" w:rsidRPr="00000000">
        <w:rPr>
          <w:rtl w:val="0"/>
        </w:rPr>
        <w:t xml:space="preserve">High melting point</w:t>
      </w:r>
    </w:p>
    <w:p w:rsidR="00000000" w:rsidDel="00000000" w:rsidP="00000000" w:rsidRDefault="00000000" w:rsidRPr="00000000" w14:paraId="00000118">
      <w:pPr>
        <w:pageBreakBefore w:val="0"/>
        <w:numPr>
          <w:ilvl w:val="1"/>
          <w:numId w:val="1"/>
        </w:numPr>
        <w:ind w:left="1440" w:hanging="360"/>
      </w:pPr>
      <w:r w:rsidDel="00000000" w:rsidR="00000000" w:rsidRPr="00000000">
        <w:rPr>
          <w:rtl w:val="0"/>
        </w:rPr>
        <w:t xml:space="preserve">Not electrolyte</w:t>
      </w:r>
    </w:p>
    <w:p w:rsidR="00000000" w:rsidDel="00000000" w:rsidP="00000000" w:rsidRDefault="00000000" w:rsidRPr="00000000" w14:paraId="00000119">
      <w:pPr>
        <w:pageBreakBefore w:val="0"/>
        <w:numPr>
          <w:ilvl w:val="1"/>
          <w:numId w:val="1"/>
        </w:numPr>
        <w:ind w:left="1440" w:hanging="360"/>
      </w:pPr>
      <w:r w:rsidDel="00000000" w:rsidR="00000000" w:rsidRPr="00000000">
        <w:rPr>
          <w:rtl w:val="0"/>
        </w:rPr>
        <w:t xml:space="preserve">Solid crystals in regular shapes cleaving along planes</w:t>
      </w:r>
    </w:p>
    <w:p w:rsidR="00000000" w:rsidDel="00000000" w:rsidP="00000000" w:rsidRDefault="00000000" w:rsidRPr="00000000" w14:paraId="0000011A">
      <w:pPr>
        <w:pageBreakBefore w:val="0"/>
        <w:numPr>
          <w:ilvl w:val="0"/>
          <w:numId w:val="1"/>
        </w:numPr>
        <w:rPr>
          <w:highlight w:val="yellow"/>
        </w:rPr>
      </w:pPr>
      <w:r w:rsidDel="00000000" w:rsidR="00000000" w:rsidRPr="00000000">
        <w:rPr>
          <w:highlight w:val="yellow"/>
          <w:rtl w:val="0"/>
        </w:rPr>
        <w:t xml:space="preserve">Molecular compound</w:t>
      </w:r>
    </w:p>
    <w:p w:rsidR="00000000" w:rsidDel="00000000" w:rsidP="00000000" w:rsidRDefault="00000000" w:rsidRPr="00000000" w14:paraId="0000011B">
      <w:pPr>
        <w:pageBreakBefore w:val="0"/>
        <w:numPr>
          <w:ilvl w:val="1"/>
          <w:numId w:val="1"/>
        </w:numPr>
        <w:ind w:left="1440" w:hanging="360"/>
        <w:rPr/>
      </w:pPr>
      <w:r w:rsidDel="00000000" w:rsidR="00000000" w:rsidRPr="00000000">
        <w:rPr>
          <w:rtl w:val="0"/>
        </w:rPr>
        <w:t xml:space="preserve">Covalent bonded</w:t>
      </w:r>
    </w:p>
    <w:p w:rsidR="00000000" w:rsidDel="00000000" w:rsidP="00000000" w:rsidRDefault="00000000" w:rsidRPr="00000000" w14:paraId="0000011C">
      <w:pPr>
        <w:pageBreakBefore w:val="0"/>
        <w:numPr>
          <w:ilvl w:val="1"/>
          <w:numId w:val="1"/>
        </w:numPr>
        <w:ind w:left="1440" w:hanging="360"/>
        <w:rPr>
          <w:highlight w:val="yellow"/>
        </w:rPr>
      </w:pPr>
      <w:r w:rsidDel="00000000" w:rsidR="00000000" w:rsidRPr="00000000">
        <w:rPr>
          <w:highlight w:val="yellow"/>
          <w:rtl w:val="0"/>
        </w:rPr>
        <w:t xml:space="preserve">Naming</w:t>
      </w:r>
    </w:p>
    <w:p w:rsidR="00000000" w:rsidDel="00000000" w:rsidP="00000000" w:rsidRDefault="00000000" w:rsidRPr="00000000" w14:paraId="0000011D">
      <w:pPr>
        <w:pageBreakBefore w:val="0"/>
        <w:numPr>
          <w:ilvl w:val="2"/>
          <w:numId w:val="1"/>
        </w:numPr>
        <w:ind w:left="2160" w:hanging="360"/>
        <w:rPr/>
      </w:pPr>
      <w:r w:rsidDel="00000000" w:rsidR="00000000" w:rsidRPr="00000000">
        <w:rPr>
          <w:rtl w:val="0"/>
        </w:rPr>
        <w:t xml:space="preserve">Start with atom with less electronegativity</w:t>
      </w:r>
    </w:p>
    <w:p w:rsidR="00000000" w:rsidDel="00000000" w:rsidP="00000000" w:rsidRDefault="00000000" w:rsidRPr="00000000" w14:paraId="0000011E">
      <w:pPr>
        <w:pageBreakBefore w:val="0"/>
        <w:numPr>
          <w:ilvl w:val="2"/>
          <w:numId w:val="1"/>
        </w:numPr>
        <w:ind w:left="2160" w:hanging="360"/>
        <w:rPr/>
      </w:pPr>
      <w:r w:rsidDel="00000000" w:rsidR="00000000" w:rsidRPr="00000000">
        <w:rPr>
          <w:rtl w:val="0"/>
        </w:rPr>
        <w:t xml:space="preserve">Then the atom with more electronegativity, followed by -ide</w:t>
      </w:r>
    </w:p>
    <w:p w:rsidR="00000000" w:rsidDel="00000000" w:rsidP="00000000" w:rsidRDefault="00000000" w:rsidRPr="00000000" w14:paraId="0000011F">
      <w:pPr>
        <w:pageBreakBefore w:val="0"/>
        <w:numPr>
          <w:ilvl w:val="2"/>
          <w:numId w:val="1"/>
        </w:numPr>
        <w:ind w:left="2160" w:hanging="360"/>
        <w:rPr/>
      </w:pPr>
      <w:r w:rsidDel="00000000" w:rsidR="00000000" w:rsidRPr="00000000">
        <w:rPr>
          <w:rtl w:val="0"/>
        </w:rPr>
        <w:t xml:space="preserve">When there’s multiple of a type of atom, use Latin prefix it to indicate it (mono, di, tri, tetra, penta, hexa, hepta, octo, nona, deca)</w:t>
      </w:r>
    </w:p>
    <w:p w:rsidR="00000000" w:rsidDel="00000000" w:rsidP="00000000" w:rsidRDefault="00000000" w:rsidRPr="00000000" w14:paraId="00000120">
      <w:pPr>
        <w:pageBreakBefore w:val="0"/>
        <w:numPr>
          <w:ilvl w:val="3"/>
          <w:numId w:val="1"/>
        </w:numPr>
        <w:ind w:left="2880" w:hanging="360"/>
        <w:rPr>
          <w:u w:val="none"/>
        </w:rPr>
      </w:pPr>
      <w:r w:rsidDel="00000000" w:rsidR="00000000" w:rsidRPr="00000000">
        <w:rPr>
          <w:rtl w:val="0"/>
        </w:rPr>
        <w:t xml:space="preserve">Don’t use mono for first element</w:t>
      </w:r>
    </w:p>
    <w:p w:rsidR="00000000" w:rsidDel="00000000" w:rsidP="00000000" w:rsidRDefault="00000000" w:rsidRPr="00000000" w14:paraId="00000121">
      <w:pPr>
        <w:pageBreakBefore w:val="0"/>
        <w:numPr>
          <w:ilvl w:val="1"/>
          <w:numId w:val="1"/>
        </w:numPr>
        <w:ind w:left="1440" w:hanging="360"/>
        <w:rPr/>
      </w:pPr>
      <w:r w:rsidDel="00000000" w:rsidR="00000000" w:rsidRPr="00000000">
        <w:rPr>
          <w:rtl w:val="0"/>
        </w:rPr>
        <w:t xml:space="preserve">Basic molecules are monomers</w:t>
      </w:r>
    </w:p>
    <w:p w:rsidR="00000000" w:rsidDel="00000000" w:rsidP="00000000" w:rsidRDefault="00000000" w:rsidRPr="00000000" w14:paraId="00000122">
      <w:pPr>
        <w:pageBreakBefore w:val="0"/>
        <w:numPr>
          <w:ilvl w:val="1"/>
          <w:numId w:val="1"/>
        </w:numPr>
        <w:ind w:left="1440" w:hanging="360"/>
        <w:rPr/>
      </w:pPr>
      <w:r w:rsidDel="00000000" w:rsidR="00000000" w:rsidRPr="00000000">
        <w:rPr>
          <w:rtl w:val="0"/>
        </w:rPr>
        <w:t xml:space="preserve">Multiple molecules make polymers</w:t>
      </w:r>
    </w:p>
    <w:p w:rsidR="00000000" w:rsidDel="00000000" w:rsidP="00000000" w:rsidRDefault="00000000" w:rsidRPr="00000000" w14:paraId="00000123">
      <w:pPr>
        <w:pageBreakBefore w:val="0"/>
        <w:numPr>
          <w:ilvl w:val="1"/>
          <w:numId w:val="1"/>
        </w:numPr>
        <w:ind w:left="1440" w:hanging="360"/>
      </w:pPr>
      <w:r w:rsidDel="00000000" w:rsidR="00000000" w:rsidRPr="00000000">
        <w:rPr>
          <w:rtl w:val="0"/>
        </w:rPr>
        <w:t xml:space="preserve">Discrete molecules held by intermolecular forces</w:t>
      </w:r>
    </w:p>
    <w:p w:rsidR="00000000" w:rsidDel="00000000" w:rsidP="00000000" w:rsidRDefault="00000000" w:rsidRPr="00000000" w14:paraId="00000124">
      <w:pPr>
        <w:pageBreakBefore w:val="0"/>
        <w:numPr>
          <w:ilvl w:val="1"/>
          <w:numId w:val="1"/>
        </w:numPr>
        <w:ind w:left="1440" w:hanging="360"/>
      </w:pPr>
      <w:r w:rsidDel="00000000" w:rsidR="00000000" w:rsidRPr="00000000">
        <w:rPr>
          <w:rtl w:val="0"/>
        </w:rPr>
        <w:t xml:space="preserve">Soft</w:t>
      </w:r>
    </w:p>
    <w:p w:rsidR="00000000" w:rsidDel="00000000" w:rsidP="00000000" w:rsidRDefault="00000000" w:rsidRPr="00000000" w14:paraId="00000125">
      <w:pPr>
        <w:pageBreakBefore w:val="0"/>
        <w:numPr>
          <w:ilvl w:val="1"/>
          <w:numId w:val="1"/>
        </w:numPr>
        <w:ind w:left="1440" w:hanging="360"/>
      </w:pPr>
      <w:r w:rsidDel="00000000" w:rsidR="00000000" w:rsidRPr="00000000">
        <w:rPr>
          <w:rtl w:val="0"/>
        </w:rPr>
        <w:t xml:space="preserve">Low melting point</w:t>
      </w:r>
    </w:p>
    <w:p w:rsidR="00000000" w:rsidDel="00000000" w:rsidP="00000000" w:rsidRDefault="00000000" w:rsidRPr="00000000" w14:paraId="00000126">
      <w:pPr>
        <w:pageBreakBefore w:val="0"/>
        <w:numPr>
          <w:ilvl w:val="1"/>
          <w:numId w:val="1"/>
        </w:numPr>
        <w:ind w:left="1440" w:hanging="360"/>
      </w:pPr>
      <w:r w:rsidDel="00000000" w:rsidR="00000000" w:rsidRPr="00000000">
        <w:rPr>
          <w:rtl w:val="0"/>
        </w:rPr>
        <w:t xml:space="preserve">Nonelectrolyte</w:t>
      </w:r>
    </w:p>
    <w:p w:rsidR="00000000" w:rsidDel="00000000" w:rsidP="00000000" w:rsidRDefault="00000000" w:rsidRPr="00000000" w14:paraId="00000127">
      <w:pPr>
        <w:pageBreakBefore w:val="0"/>
        <w:numPr>
          <w:ilvl w:val="2"/>
          <w:numId w:val="1"/>
        </w:numPr>
        <w:ind w:left="2160" w:hanging="360"/>
      </w:pPr>
      <w:r w:rsidDel="00000000" w:rsidR="00000000" w:rsidRPr="00000000">
        <w:rPr>
          <w:rtl w:val="0"/>
        </w:rPr>
        <w:t xml:space="preserve">Unless polar and aqueous</w:t>
      </w:r>
    </w:p>
    <w:p w:rsidR="00000000" w:rsidDel="00000000" w:rsidP="00000000" w:rsidRDefault="00000000" w:rsidRPr="00000000" w14:paraId="00000128">
      <w:pPr>
        <w:pageBreakBefore w:val="0"/>
        <w:numPr>
          <w:ilvl w:val="1"/>
          <w:numId w:val="1"/>
        </w:numPr>
        <w:ind w:left="1440" w:hanging="360"/>
      </w:pPr>
      <w:r w:rsidDel="00000000" w:rsidR="00000000" w:rsidRPr="00000000">
        <w:rPr>
          <w:rtl w:val="0"/>
        </w:rPr>
        <w:t xml:space="preserve">Like dissolves like (polar-polar, non-non)</w:t>
      </w:r>
    </w:p>
    <w:p w:rsidR="00000000" w:rsidDel="00000000" w:rsidP="00000000" w:rsidRDefault="00000000" w:rsidRPr="00000000" w14:paraId="00000129">
      <w:pPr>
        <w:pageBreakBefore w:val="0"/>
        <w:ind w:left="0" w:firstLine="0"/>
        <w:rPr/>
      </w:pPr>
      <w:r w:rsidDel="00000000" w:rsidR="00000000" w:rsidRPr="00000000">
        <w:rPr>
          <w:rtl w:val="0"/>
        </w:rPr>
      </w:r>
    </w:p>
    <w:p w:rsidR="00000000" w:rsidDel="00000000" w:rsidP="00000000" w:rsidRDefault="00000000" w:rsidRPr="00000000" w14:paraId="0000012A">
      <w:pPr>
        <w:pageBreakBefore w:val="0"/>
        <w:numPr>
          <w:ilvl w:val="0"/>
          <w:numId w:val="1"/>
        </w:numPr>
        <w:rPr>
          <w:highlight w:val="yellow"/>
        </w:rPr>
      </w:pPr>
      <w:r w:rsidDel="00000000" w:rsidR="00000000" w:rsidRPr="00000000">
        <w:rPr>
          <w:highlight w:val="yellow"/>
          <w:rtl w:val="0"/>
        </w:rPr>
        <w:t xml:space="preserve">Diatomic molecule</w:t>
      </w:r>
    </w:p>
    <w:p w:rsidR="00000000" w:rsidDel="00000000" w:rsidP="00000000" w:rsidRDefault="00000000" w:rsidRPr="00000000" w14:paraId="0000012B">
      <w:pPr>
        <w:pageBreakBefore w:val="0"/>
        <w:numPr>
          <w:ilvl w:val="1"/>
          <w:numId w:val="1"/>
        </w:numPr>
        <w:ind w:left="1440" w:hanging="360"/>
        <w:rPr/>
      </w:pPr>
      <w:r w:rsidDel="00000000" w:rsidR="00000000" w:rsidRPr="00000000">
        <w:rPr>
          <w:rtl w:val="0"/>
        </w:rPr>
        <w:t xml:space="preserve">Has 2 of the same atoms</w:t>
      </w:r>
    </w:p>
    <w:p w:rsidR="00000000" w:rsidDel="00000000" w:rsidP="00000000" w:rsidRDefault="00000000" w:rsidRPr="00000000" w14:paraId="0000012C">
      <w:pPr>
        <w:pageBreakBefore w:val="0"/>
        <w:numPr>
          <w:ilvl w:val="1"/>
          <w:numId w:val="1"/>
        </w:numPr>
        <w:ind w:left="1440" w:hanging="360"/>
        <w:rPr/>
      </w:pPr>
      <w:r w:rsidDel="00000000" w:rsidR="00000000" w:rsidRPr="00000000">
        <w:rPr>
          <w:rtl w:val="0"/>
        </w:rPr>
        <w:t xml:space="preserve">H, N, O, F, Cl, Br, I naturally found in 2</w:t>
      </w:r>
    </w:p>
    <w:p w:rsidR="00000000" w:rsidDel="00000000" w:rsidP="00000000" w:rsidRDefault="00000000" w:rsidRPr="00000000" w14:paraId="0000012D">
      <w:pPr>
        <w:pageBreakBefore w:val="0"/>
        <w:numPr>
          <w:ilvl w:val="2"/>
          <w:numId w:val="1"/>
        </w:numPr>
        <w:ind w:left="2160" w:hanging="360"/>
        <w:rPr/>
      </w:pPr>
      <w:r w:rsidDel="00000000" w:rsidR="00000000" w:rsidRPr="00000000">
        <w:rPr>
          <w:rtl w:val="0"/>
        </w:rPr>
        <w:t xml:space="preserve">N, O, F, Cl, Br, I forms a “7” on the periodic table</w:t>
      </w:r>
    </w:p>
    <w:p w:rsidR="00000000" w:rsidDel="00000000" w:rsidP="00000000" w:rsidRDefault="00000000" w:rsidRPr="00000000" w14:paraId="0000012E">
      <w:pPr>
        <w:pageBreakBefore w:val="0"/>
        <w:numPr>
          <w:ilvl w:val="0"/>
          <w:numId w:val="1"/>
        </w:numPr>
        <w:rPr>
          <w:highlight w:val="yellow"/>
        </w:rPr>
      </w:pPr>
      <w:r w:rsidDel="00000000" w:rsidR="00000000" w:rsidRPr="00000000">
        <w:rPr>
          <w:highlight w:val="yellow"/>
          <w:rtl w:val="0"/>
        </w:rPr>
        <w:t xml:space="preserve">Polyatomic ions</w:t>
      </w:r>
    </w:p>
    <w:p w:rsidR="00000000" w:rsidDel="00000000" w:rsidP="00000000" w:rsidRDefault="00000000" w:rsidRPr="00000000" w14:paraId="0000012F">
      <w:pPr>
        <w:pageBreakBefore w:val="0"/>
        <w:numPr>
          <w:ilvl w:val="1"/>
          <w:numId w:val="1"/>
        </w:numPr>
        <w:ind w:left="1440" w:hanging="360"/>
        <w:rPr/>
      </w:pPr>
      <w:r w:rsidDel="00000000" w:rsidR="00000000" w:rsidRPr="00000000">
        <w:rPr>
          <w:rtl w:val="0"/>
        </w:rPr>
        <w:t xml:space="preserve">Charged stable particles with different types of atoms bonded covalently</w:t>
      </w:r>
    </w:p>
    <w:p w:rsidR="00000000" w:rsidDel="00000000" w:rsidP="00000000" w:rsidRDefault="00000000" w:rsidRPr="00000000" w14:paraId="00000130">
      <w:pPr>
        <w:pageBreakBefore w:val="0"/>
        <w:numPr>
          <w:ilvl w:val="1"/>
          <w:numId w:val="1"/>
        </w:numPr>
        <w:ind w:left="1440" w:hanging="360"/>
        <w:rPr/>
      </w:pPr>
      <w:r w:rsidDel="00000000" w:rsidR="00000000" w:rsidRPr="00000000">
        <w:rPr>
          <w:rtl w:val="0"/>
        </w:rPr>
        <w:t xml:space="preserve">Can form ionic compounds</w:t>
      </w:r>
    </w:p>
    <w:p w:rsidR="00000000" w:rsidDel="00000000" w:rsidP="00000000" w:rsidRDefault="00000000" w:rsidRPr="00000000" w14:paraId="00000131">
      <w:pPr>
        <w:pageBreakBefore w:val="0"/>
        <w:numPr>
          <w:ilvl w:val="1"/>
          <w:numId w:val="1"/>
        </w:numPr>
        <w:ind w:left="1440" w:hanging="360"/>
        <w:rPr/>
      </w:pPr>
      <w:r w:rsidDel="00000000" w:rsidR="00000000" w:rsidRPr="00000000">
        <w:rPr>
          <w:rtl w:val="0"/>
        </w:rPr>
        <w:t xml:space="preserve">Parenthesis around it in formula</w:t>
      </w:r>
    </w:p>
    <w:p w:rsidR="00000000" w:rsidDel="00000000" w:rsidP="00000000" w:rsidRDefault="00000000" w:rsidRPr="00000000" w14:paraId="00000132">
      <w:pPr>
        <w:pageBreakBefore w:val="0"/>
        <w:numPr>
          <w:ilvl w:val="1"/>
          <w:numId w:val="1"/>
        </w:numPr>
        <w:ind w:left="1440" w:hanging="360"/>
        <w:rPr>
          <w:u w:val="none"/>
        </w:rPr>
      </w:pPr>
      <w:r w:rsidDel="00000000" w:rsidR="00000000" w:rsidRPr="00000000">
        <w:rPr>
          <w:rtl w:val="0"/>
        </w:rPr>
        <w:t xml:space="preserve">Usually has oxygen</w:t>
      </w:r>
    </w:p>
    <w:p w:rsidR="00000000" w:rsidDel="00000000" w:rsidP="00000000" w:rsidRDefault="00000000" w:rsidRPr="00000000" w14:paraId="00000133">
      <w:pPr>
        <w:pageBreakBefore w:val="0"/>
        <w:numPr>
          <w:ilvl w:val="2"/>
          <w:numId w:val="1"/>
        </w:numPr>
        <w:ind w:left="2160" w:hanging="360"/>
        <w:rPr>
          <w:u w:val="none"/>
        </w:rPr>
      </w:pPr>
      <w:r w:rsidDel="00000000" w:rsidR="00000000" w:rsidRPr="00000000">
        <w:rPr>
          <w:rtl w:val="0"/>
        </w:rPr>
        <w:t xml:space="preserve">Most common form ends in -ate</w:t>
      </w:r>
    </w:p>
    <w:p w:rsidR="00000000" w:rsidDel="00000000" w:rsidP="00000000" w:rsidRDefault="00000000" w:rsidRPr="00000000" w14:paraId="00000134">
      <w:pPr>
        <w:pageBreakBefore w:val="0"/>
        <w:numPr>
          <w:ilvl w:val="2"/>
          <w:numId w:val="1"/>
        </w:numPr>
        <w:ind w:left="2160" w:hanging="360"/>
        <w:rPr>
          <w:u w:val="none"/>
        </w:rPr>
      </w:pPr>
      <w:r w:rsidDel="00000000" w:rsidR="00000000" w:rsidRPr="00000000">
        <w:rPr>
          <w:rtl w:val="0"/>
        </w:rPr>
        <w:t xml:space="preserve">One less oxygen then common ends in -ite</w:t>
      </w:r>
    </w:p>
    <w:p w:rsidR="00000000" w:rsidDel="00000000" w:rsidP="00000000" w:rsidRDefault="00000000" w:rsidRPr="00000000" w14:paraId="00000135">
      <w:pPr>
        <w:pageBreakBefore w:val="0"/>
        <w:numPr>
          <w:ilvl w:val="2"/>
          <w:numId w:val="1"/>
        </w:numPr>
        <w:ind w:left="2160" w:hanging="360"/>
        <w:rPr>
          <w:u w:val="none"/>
        </w:rPr>
      </w:pPr>
      <w:r w:rsidDel="00000000" w:rsidR="00000000" w:rsidRPr="00000000">
        <w:rPr>
          <w:rtl w:val="0"/>
        </w:rPr>
        <w:t xml:space="preserve">2 less than common starts with hypo- and ends in -ite</w:t>
      </w:r>
    </w:p>
    <w:p w:rsidR="00000000" w:rsidDel="00000000" w:rsidP="00000000" w:rsidRDefault="00000000" w:rsidRPr="00000000" w14:paraId="00000136">
      <w:pPr>
        <w:pageBreakBefore w:val="0"/>
        <w:numPr>
          <w:ilvl w:val="2"/>
          <w:numId w:val="1"/>
        </w:numPr>
        <w:ind w:left="2160" w:hanging="360"/>
        <w:rPr>
          <w:u w:val="none"/>
        </w:rPr>
      </w:pPr>
      <w:r w:rsidDel="00000000" w:rsidR="00000000" w:rsidRPr="00000000">
        <w:rPr>
          <w:rtl w:val="0"/>
        </w:rPr>
        <w:t xml:space="preserve">1 more oxygen than common starts with per- and ends with -ate</w:t>
      </w:r>
    </w:p>
    <w:p w:rsidR="00000000" w:rsidDel="00000000" w:rsidP="00000000" w:rsidRDefault="00000000" w:rsidRPr="00000000" w14:paraId="00000137">
      <w:pPr>
        <w:pageBreakBefore w:val="0"/>
        <w:numPr>
          <w:ilvl w:val="1"/>
          <w:numId w:val="1"/>
        </w:numPr>
        <w:ind w:left="1440" w:hanging="360"/>
        <w:rPr>
          <w:u w:val="none"/>
        </w:rPr>
      </w:pPr>
      <w:r w:rsidDel="00000000" w:rsidR="00000000" w:rsidRPr="00000000">
        <w:rPr>
          <w:rtl w:val="0"/>
        </w:rPr>
        <w:t xml:space="preserve">Acids ending in -ic ends in -ate when polyatomic ion by losing H</w:t>
      </w:r>
    </w:p>
    <w:p w:rsidR="00000000" w:rsidDel="00000000" w:rsidP="00000000" w:rsidRDefault="00000000" w:rsidRPr="00000000" w14:paraId="00000138">
      <w:pPr>
        <w:pageBreakBefore w:val="0"/>
        <w:numPr>
          <w:ilvl w:val="1"/>
          <w:numId w:val="1"/>
        </w:numPr>
        <w:ind w:left="1440" w:hanging="360"/>
        <w:rPr>
          <w:u w:val="none"/>
        </w:rPr>
      </w:pPr>
      <w:r w:rsidDel="00000000" w:rsidR="00000000" w:rsidRPr="00000000">
        <w:rPr>
          <w:rtl w:val="0"/>
        </w:rPr>
        <w:t xml:space="preserve">Acids ending in -ous ends in -ite when polyatomic ion by losing H</w:t>
      </w:r>
    </w:p>
    <w:p w:rsidR="00000000" w:rsidDel="00000000" w:rsidP="00000000" w:rsidRDefault="00000000" w:rsidRPr="00000000" w14:paraId="00000139">
      <w:pPr>
        <w:pageBreakBefore w:val="0"/>
        <w:numPr>
          <w:ilvl w:val="0"/>
          <w:numId w:val="1"/>
        </w:numPr>
        <w:rPr/>
      </w:pPr>
      <w:r w:rsidDel="00000000" w:rsidR="00000000" w:rsidRPr="00000000">
        <w:rPr>
          <w:highlight w:val="yellow"/>
          <w:rtl w:val="0"/>
        </w:rPr>
        <w:t xml:space="preserve">Formulas</w:t>
      </w:r>
    </w:p>
    <w:p w:rsidR="00000000" w:rsidDel="00000000" w:rsidP="00000000" w:rsidRDefault="00000000" w:rsidRPr="00000000" w14:paraId="0000013A">
      <w:pPr>
        <w:pageBreakBefore w:val="0"/>
        <w:numPr>
          <w:ilvl w:val="1"/>
          <w:numId w:val="1"/>
        </w:numPr>
        <w:ind w:left="1440" w:hanging="360"/>
        <w:rPr>
          <w:highlight w:val="yellow"/>
        </w:rPr>
      </w:pPr>
      <w:r w:rsidDel="00000000" w:rsidR="00000000" w:rsidRPr="00000000">
        <w:rPr>
          <w:rtl w:val="0"/>
        </w:rPr>
        <w:t xml:space="preserve">Empirical</w:t>
      </w:r>
    </w:p>
    <w:p w:rsidR="00000000" w:rsidDel="00000000" w:rsidP="00000000" w:rsidRDefault="00000000" w:rsidRPr="00000000" w14:paraId="0000013B">
      <w:pPr>
        <w:pageBreakBefore w:val="0"/>
        <w:numPr>
          <w:ilvl w:val="2"/>
          <w:numId w:val="1"/>
        </w:numPr>
        <w:ind w:left="2160" w:hanging="360"/>
        <w:rPr/>
      </w:pPr>
      <w:r w:rsidDel="00000000" w:rsidR="00000000" w:rsidRPr="00000000">
        <w:rPr>
          <w:rtl w:val="0"/>
        </w:rPr>
        <w:t xml:space="preserve">Number of elements present are written as reduced ratios, noted by subscripts</w:t>
      </w:r>
    </w:p>
    <w:p w:rsidR="00000000" w:rsidDel="00000000" w:rsidP="00000000" w:rsidRDefault="00000000" w:rsidRPr="00000000" w14:paraId="0000013C">
      <w:pPr>
        <w:pageBreakBefore w:val="0"/>
        <w:numPr>
          <w:ilvl w:val="1"/>
          <w:numId w:val="1"/>
        </w:numPr>
        <w:ind w:left="1440" w:hanging="360"/>
        <w:rPr/>
      </w:pPr>
      <w:r w:rsidDel="00000000" w:rsidR="00000000" w:rsidRPr="00000000">
        <w:rPr>
          <w:rtl w:val="0"/>
        </w:rPr>
        <w:t xml:space="preserve">Molecular</w:t>
      </w:r>
    </w:p>
    <w:p w:rsidR="00000000" w:rsidDel="00000000" w:rsidP="00000000" w:rsidRDefault="00000000" w:rsidRPr="00000000" w14:paraId="0000013D">
      <w:pPr>
        <w:pageBreakBefore w:val="0"/>
        <w:numPr>
          <w:ilvl w:val="2"/>
          <w:numId w:val="1"/>
        </w:numPr>
        <w:ind w:left="2160" w:hanging="360"/>
      </w:pPr>
      <w:r w:rsidDel="00000000" w:rsidR="00000000" w:rsidRPr="00000000">
        <w:rPr>
          <w:rtl w:val="0"/>
        </w:rPr>
        <w:t xml:space="preserve">Exact number of elements present noted by subscript</w:t>
      </w:r>
    </w:p>
    <w:p w:rsidR="00000000" w:rsidDel="00000000" w:rsidP="00000000" w:rsidRDefault="00000000" w:rsidRPr="00000000" w14:paraId="0000013E">
      <w:pPr>
        <w:pageBreakBefore w:val="0"/>
        <w:numPr>
          <w:ilvl w:val="1"/>
          <w:numId w:val="1"/>
        </w:numPr>
        <w:ind w:left="1440" w:hanging="360"/>
      </w:pPr>
      <w:r w:rsidDel="00000000" w:rsidR="00000000" w:rsidRPr="00000000">
        <w:rPr>
          <w:rtl w:val="0"/>
        </w:rPr>
        <w:t xml:space="preserve">Condensed structural formula</w:t>
      </w:r>
    </w:p>
    <w:p w:rsidR="00000000" w:rsidDel="00000000" w:rsidP="00000000" w:rsidRDefault="00000000" w:rsidRPr="00000000" w14:paraId="0000013F">
      <w:pPr>
        <w:pageBreakBefore w:val="0"/>
        <w:numPr>
          <w:ilvl w:val="2"/>
          <w:numId w:val="1"/>
        </w:numPr>
        <w:ind w:left="2160" w:hanging="360"/>
      </w:pPr>
      <w:r w:rsidDel="00000000" w:rsidR="00000000" w:rsidRPr="00000000">
        <w:rPr>
          <w:rtl w:val="0"/>
        </w:rPr>
        <w:t xml:space="preserve">Left to right order to indicate order of atoms</w:t>
      </w:r>
    </w:p>
    <w:p w:rsidR="00000000" w:rsidDel="00000000" w:rsidP="00000000" w:rsidRDefault="00000000" w:rsidRPr="00000000" w14:paraId="00000140">
      <w:pPr>
        <w:pageBreakBefore w:val="0"/>
        <w:numPr>
          <w:ilvl w:val="1"/>
          <w:numId w:val="1"/>
        </w:numPr>
        <w:ind w:left="1440" w:hanging="360"/>
        <w:rPr>
          <w:u w:val="none"/>
        </w:rPr>
      </w:pPr>
      <w:r w:rsidDel="00000000" w:rsidR="00000000" w:rsidRPr="00000000">
        <w:rPr>
          <w:rtl w:val="0"/>
        </w:rPr>
        <w:t xml:space="preserve">Coefficients tell amount of molecule there is, usable for ratios</w:t>
      </w:r>
    </w:p>
    <w:p w:rsidR="00000000" w:rsidDel="00000000" w:rsidP="00000000" w:rsidRDefault="00000000" w:rsidRPr="00000000" w14:paraId="00000141">
      <w:pPr>
        <w:pageBreakBefore w:val="0"/>
        <w:numPr>
          <w:ilvl w:val="1"/>
          <w:numId w:val="1"/>
        </w:numPr>
        <w:ind w:left="1440" w:hanging="360"/>
      </w:pPr>
      <w:r w:rsidDel="00000000" w:rsidR="00000000" w:rsidRPr="00000000">
        <w:rPr>
          <w:rtl w:val="0"/>
        </w:rPr>
        <w:t xml:space="preserve">In formulas, charge of first element is subscript of second, charge of second is subscript of first</w:t>
      </w:r>
    </w:p>
    <w:p w:rsidR="00000000" w:rsidDel="00000000" w:rsidP="00000000" w:rsidRDefault="00000000" w:rsidRPr="00000000" w14:paraId="00000142">
      <w:pPr>
        <w:pageBreakBefore w:val="0"/>
        <w:numPr>
          <w:ilvl w:val="0"/>
          <w:numId w:val="1"/>
        </w:numPr>
        <w:rPr>
          <w:highlight w:val="yellow"/>
        </w:rPr>
      </w:pPr>
      <w:r w:rsidDel="00000000" w:rsidR="00000000" w:rsidRPr="00000000">
        <w:rPr>
          <w:highlight w:val="yellow"/>
          <w:rtl w:val="0"/>
        </w:rPr>
        <w:t xml:space="preserve">Net ion</w:t>
      </w:r>
    </w:p>
    <w:p w:rsidR="00000000" w:rsidDel="00000000" w:rsidP="00000000" w:rsidRDefault="00000000" w:rsidRPr="00000000" w14:paraId="00000143">
      <w:pPr>
        <w:pageBreakBefore w:val="0"/>
        <w:numPr>
          <w:ilvl w:val="1"/>
          <w:numId w:val="1"/>
        </w:numPr>
        <w:ind w:left="1440" w:hanging="360"/>
        <w:rPr/>
      </w:pPr>
      <w:r w:rsidDel="00000000" w:rsidR="00000000" w:rsidRPr="00000000">
        <w:rPr>
          <w:rtl w:val="0"/>
        </w:rPr>
        <w:t xml:space="preserve">Aqueous compounds are written as their ions, ions identical on both sides are canceled out, net reaction are remaining items.</w:t>
      </w:r>
    </w:p>
    <w:p w:rsidR="00000000" w:rsidDel="00000000" w:rsidP="00000000" w:rsidRDefault="00000000" w:rsidRPr="00000000" w14:paraId="00000144">
      <w:pPr>
        <w:pageBreakBefore w:val="0"/>
        <w:numPr>
          <w:ilvl w:val="0"/>
          <w:numId w:val="1"/>
        </w:numPr>
        <w:rPr>
          <w:highlight w:val="yellow"/>
        </w:rPr>
      </w:pPr>
      <w:r w:rsidDel="00000000" w:rsidR="00000000" w:rsidRPr="00000000">
        <w:rPr>
          <w:highlight w:val="yellow"/>
          <w:rtl w:val="0"/>
        </w:rPr>
        <w:t xml:space="preserve">Lewis structure</w:t>
      </w:r>
    </w:p>
    <w:p w:rsidR="00000000" w:rsidDel="00000000" w:rsidP="00000000" w:rsidRDefault="00000000" w:rsidRPr="00000000" w14:paraId="00000145">
      <w:pPr>
        <w:pageBreakBefore w:val="0"/>
        <w:numPr>
          <w:ilvl w:val="1"/>
          <w:numId w:val="1"/>
        </w:numPr>
        <w:ind w:left="1440" w:hanging="360"/>
      </w:pPr>
      <w:r w:rsidDel="00000000" w:rsidR="00000000" w:rsidRPr="00000000">
        <w:rPr>
          <w:rtl w:val="0"/>
        </w:rPr>
        <w:t xml:space="preserve">Shows the bonding</w:t>
      </w:r>
    </w:p>
    <w:p w:rsidR="00000000" w:rsidDel="00000000" w:rsidP="00000000" w:rsidRDefault="00000000" w:rsidRPr="00000000" w14:paraId="00000146">
      <w:pPr>
        <w:pageBreakBefore w:val="0"/>
        <w:numPr>
          <w:ilvl w:val="1"/>
          <w:numId w:val="1"/>
        </w:numPr>
        <w:ind w:left="1440" w:hanging="360"/>
      </w:pPr>
      <w:r w:rsidDel="00000000" w:rsidR="00000000" w:rsidRPr="00000000">
        <w:rPr>
          <w:rtl w:val="0"/>
        </w:rPr>
        <w:t xml:space="preserve">Central atom is least electronegative atom</w:t>
      </w:r>
    </w:p>
    <w:p w:rsidR="00000000" w:rsidDel="00000000" w:rsidP="00000000" w:rsidRDefault="00000000" w:rsidRPr="00000000" w14:paraId="00000147">
      <w:pPr>
        <w:pageBreakBefore w:val="0"/>
        <w:numPr>
          <w:ilvl w:val="1"/>
          <w:numId w:val="1"/>
        </w:numPr>
        <w:ind w:left="1440" w:hanging="360"/>
      </w:pPr>
      <w:r w:rsidDel="00000000" w:rsidR="00000000" w:rsidRPr="00000000">
        <w:rPr>
          <w:rtl w:val="0"/>
        </w:rPr>
        <w:t xml:space="preserve">Put other atoms around central</w:t>
      </w:r>
    </w:p>
    <w:p w:rsidR="00000000" w:rsidDel="00000000" w:rsidP="00000000" w:rsidRDefault="00000000" w:rsidRPr="00000000" w14:paraId="00000148">
      <w:pPr>
        <w:pageBreakBefore w:val="0"/>
        <w:numPr>
          <w:ilvl w:val="1"/>
          <w:numId w:val="1"/>
        </w:numPr>
        <w:ind w:left="1440" w:hanging="360"/>
      </w:pPr>
      <w:r w:rsidDel="00000000" w:rsidR="00000000" w:rsidRPr="00000000">
        <w:rPr>
          <w:rtl w:val="0"/>
        </w:rPr>
        <w:t xml:space="preserve">Surround dots around atom to indicate amount of valence electrons</w:t>
      </w:r>
    </w:p>
    <w:p w:rsidR="00000000" w:rsidDel="00000000" w:rsidP="00000000" w:rsidRDefault="00000000" w:rsidRPr="00000000" w14:paraId="00000149">
      <w:pPr>
        <w:pageBreakBefore w:val="0"/>
        <w:numPr>
          <w:ilvl w:val="2"/>
          <w:numId w:val="1"/>
        </w:numPr>
        <w:ind w:left="2160" w:hanging="360"/>
      </w:pPr>
      <w:r w:rsidDel="00000000" w:rsidR="00000000" w:rsidRPr="00000000">
        <w:rPr>
          <w:rtl w:val="0"/>
        </w:rPr>
        <w:t xml:space="preserve">Add 2 on top first, then add clockwise</w:t>
      </w:r>
    </w:p>
    <w:p w:rsidR="00000000" w:rsidDel="00000000" w:rsidP="00000000" w:rsidRDefault="00000000" w:rsidRPr="00000000" w14:paraId="0000014A">
      <w:pPr>
        <w:pageBreakBefore w:val="0"/>
        <w:numPr>
          <w:ilvl w:val="1"/>
          <w:numId w:val="1"/>
        </w:numPr>
        <w:ind w:left="1440" w:hanging="360"/>
      </w:pPr>
      <w:r w:rsidDel="00000000" w:rsidR="00000000" w:rsidRPr="00000000">
        <w:rPr>
          <w:rtl w:val="0"/>
        </w:rPr>
        <w:t xml:space="preserve">Connect dots of different atoms at indicate bonding: dots are now shared</w:t>
      </w:r>
    </w:p>
    <w:p w:rsidR="00000000" w:rsidDel="00000000" w:rsidP="00000000" w:rsidRDefault="00000000" w:rsidRPr="00000000" w14:paraId="0000014B">
      <w:pPr>
        <w:pageBreakBefore w:val="0"/>
        <w:numPr>
          <w:ilvl w:val="1"/>
          <w:numId w:val="1"/>
        </w:numPr>
        <w:ind w:left="1440" w:hanging="360"/>
      </w:pPr>
      <w:r w:rsidDel="00000000" w:rsidR="00000000" w:rsidRPr="00000000">
        <w:rPr>
          <w:rtl w:val="0"/>
        </w:rPr>
        <w:t xml:space="preserve">Make sure each atom are stable       unless BH</w:t>
      </w:r>
      <w:r w:rsidDel="00000000" w:rsidR="00000000" w:rsidRPr="00000000">
        <w:rPr>
          <w:vertAlign w:val="subscript"/>
          <w:rtl w:val="0"/>
        </w:rPr>
        <w:t xml:space="preserve">3</w:t>
      </w:r>
      <w:r w:rsidDel="00000000" w:rsidR="00000000" w:rsidRPr="00000000">
        <w:rPr>
          <w:rtl w:val="0"/>
        </w:rPr>
        <w:t xml:space="preserve">, SF</w:t>
      </w:r>
      <w:r w:rsidDel="00000000" w:rsidR="00000000" w:rsidRPr="00000000">
        <w:rPr>
          <w:vertAlign w:val="subscript"/>
          <w:rtl w:val="0"/>
        </w:rPr>
        <w:t xml:space="preserve">6</w:t>
      </w:r>
      <w:r w:rsidDel="00000000" w:rsidR="00000000" w:rsidRPr="00000000">
        <w:rPr>
          <w:rtl w:val="0"/>
        </w:rPr>
        <w:t xml:space="preserve">, Co(NH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bscript"/>
          <w:rtl w:val="0"/>
        </w:rPr>
        <w:t xml:space="preserve">6</w:t>
      </w:r>
    </w:p>
    <w:p w:rsidR="00000000" w:rsidDel="00000000" w:rsidP="00000000" w:rsidRDefault="00000000" w:rsidRPr="00000000" w14:paraId="0000014C">
      <w:pPr>
        <w:pageBreakBefore w:val="0"/>
        <w:numPr>
          <w:ilvl w:val="1"/>
          <w:numId w:val="1"/>
        </w:numPr>
        <w:ind w:left="1440" w:hanging="360"/>
      </w:pPr>
      <w:r w:rsidDel="00000000" w:rsidR="00000000" w:rsidRPr="00000000">
        <w:rPr>
          <w:rtl w:val="0"/>
        </w:rPr>
        <w:t xml:space="preserve">If it’s an ion, put a bracket around it, and in superscript, note its charge</w:t>
      </w:r>
    </w:p>
    <w:p w:rsidR="00000000" w:rsidDel="00000000" w:rsidP="00000000" w:rsidRDefault="00000000" w:rsidRPr="00000000" w14:paraId="0000014D">
      <w:pPr>
        <w:pageBreakBefore w:val="0"/>
        <w:numPr>
          <w:ilvl w:val="1"/>
          <w:numId w:val="1"/>
        </w:numPr>
        <w:ind w:left="1440" w:hanging="360"/>
      </w:pPr>
      <w:r w:rsidDel="00000000" w:rsidR="00000000" w:rsidRPr="00000000">
        <w:rPr>
          <w:rtl w:val="0"/>
        </w:rPr>
        <w:t xml:space="preserve">Resonance structures</w:t>
      </w:r>
    </w:p>
    <w:p w:rsidR="00000000" w:rsidDel="00000000" w:rsidP="00000000" w:rsidRDefault="00000000" w:rsidRPr="00000000" w14:paraId="0000014E">
      <w:pPr>
        <w:pageBreakBefore w:val="0"/>
        <w:numPr>
          <w:ilvl w:val="2"/>
          <w:numId w:val="1"/>
        </w:numPr>
        <w:ind w:left="2160" w:hanging="360"/>
      </w:pPr>
      <w:r w:rsidDel="00000000" w:rsidR="00000000" w:rsidRPr="00000000">
        <w:rPr>
          <w:rtl w:val="0"/>
        </w:rPr>
        <w:t xml:space="preserve">Multiple Lewis structures can be drawn</w:t>
      </w:r>
    </w:p>
    <w:p w:rsidR="00000000" w:rsidDel="00000000" w:rsidP="00000000" w:rsidRDefault="00000000" w:rsidRPr="00000000" w14:paraId="0000014F">
      <w:pPr>
        <w:pageBreakBefore w:val="0"/>
        <w:numPr>
          <w:ilvl w:val="2"/>
          <w:numId w:val="1"/>
        </w:numPr>
        <w:ind w:left="2160" w:hanging="360"/>
      </w:pPr>
      <w:r w:rsidDel="00000000" w:rsidR="00000000" w:rsidRPr="00000000">
        <w:rPr>
          <w:rtl w:val="0"/>
        </w:rPr>
        <w:t xml:space="preserve">Real form is between the possible structures</w:t>
      </w:r>
    </w:p>
    <w:p w:rsidR="00000000" w:rsidDel="00000000" w:rsidP="00000000" w:rsidRDefault="00000000" w:rsidRPr="00000000" w14:paraId="00000150">
      <w:pPr>
        <w:pageBreakBefore w:val="0"/>
        <w:numPr>
          <w:ilvl w:val="1"/>
          <w:numId w:val="1"/>
        </w:numPr>
        <w:ind w:left="1440" w:hanging="360"/>
      </w:pPr>
      <w:r w:rsidDel="00000000" w:rsidR="00000000" w:rsidRPr="00000000">
        <w:rPr>
          <w:rtl w:val="0"/>
        </w:rPr>
        <w:t xml:space="preserve">Formal charges</w:t>
      </w:r>
    </w:p>
    <w:p w:rsidR="00000000" w:rsidDel="00000000" w:rsidP="00000000" w:rsidRDefault="00000000" w:rsidRPr="00000000" w14:paraId="00000151">
      <w:pPr>
        <w:pageBreakBefore w:val="0"/>
        <w:numPr>
          <w:ilvl w:val="2"/>
          <w:numId w:val="1"/>
        </w:numPr>
        <w:ind w:left="2160" w:hanging="360"/>
      </w:pPr>
      <w:r w:rsidDel="00000000" w:rsidR="00000000" w:rsidRPr="00000000">
        <w:rPr>
          <w:rtl w:val="0"/>
        </w:rPr>
        <w:t xml:space="preserve">Of each atom: valence electrons - bonds - lone electrons (dots).  sign then number</w:t>
      </w:r>
    </w:p>
    <w:p w:rsidR="00000000" w:rsidDel="00000000" w:rsidP="00000000" w:rsidRDefault="00000000" w:rsidRPr="00000000" w14:paraId="00000152">
      <w:pPr>
        <w:pageBreakBefore w:val="0"/>
        <w:numPr>
          <w:ilvl w:val="0"/>
          <w:numId w:val="1"/>
        </w:numPr>
        <w:rPr>
          <w:highlight w:val="yellow"/>
        </w:rPr>
      </w:pPr>
      <w:r w:rsidDel="00000000" w:rsidR="00000000" w:rsidRPr="00000000">
        <w:rPr>
          <w:highlight w:val="yellow"/>
          <w:rtl w:val="0"/>
        </w:rPr>
        <w:t xml:space="preserve">Geometry VSEPR - Valence Shell Electron Pair Repulsion</w:t>
      </w:r>
    </w:p>
    <w:p w:rsidR="00000000" w:rsidDel="00000000" w:rsidP="00000000" w:rsidRDefault="00000000" w:rsidRPr="00000000" w14:paraId="00000153">
      <w:pPr>
        <w:pageBreakBefore w:val="0"/>
        <w:numPr>
          <w:ilvl w:val="1"/>
          <w:numId w:val="1"/>
        </w:numPr>
        <w:ind w:left="1440" w:hanging="360"/>
        <w:rPr/>
      </w:pPr>
      <w:r w:rsidDel="00000000" w:rsidR="00000000" w:rsidRPr="00000000">
        <w:rPr>
          <w:rtl w:val="0"/>
        </w:rPr>
        <w:t xml:space="preserve">Electrons repels each other, giving the shape of the molecule</w:t>
      </w:r>
    </w:p>
    <w:p w:rsidR="00000000" w:rsidDel="00000000" w:rsidP="00000000" w:rsidRDefault="00000000" w:rsidRPr="00000000" w14:paraId="00000154">
      <w:pPr>
        <w:pageBreakBefore w:val="0"/>
        <w:numPr>
          <w:ilvl w:val="1"/>
          <w:numId w:val="1"/>
        </w:numPr>
        <w:ind w:left="1440" w:hanging="360"/>
        <w:rPr>
          <w:u w:val="none"/>
        </w:rPr>
      </w:pPr>
      <w:r w:rsidDel="00000000" w:rsidR="00000000" w:rsidRPr="00000000">
        <w:rPr>
          <w:rtl w:val="0"/>
        </w:rPr>
        <w:t xml:space="preserve">Linear</w:t>
      </w:r>
    </w:p>
    <w:p w:rsidR="00000000" w:rsidDel="00000000" w:rsidP="00000000" w:rsidRDefault="00000000" w:rsidRPr="00000000" w14:paraId="00000155">
      <w:pPr>
        <w:pageBreakBefore w:val="0"/>
        <w:numPr>
          <w:ilvl w:val="2"/>
          <w:numId w:val="1"/>
        </w:numPr>
        <w:ind w:left="2160" w:hanging="360"/>
        <w:rPr>
          <w:u w:val="none"/>
        </w:rPr>
      </w:pPr>
      <w:r w:rsidDel="00000000" w:rsidR="00000000" w:rsidRPr="00000000">
        <w:rPr>
          <w:rtl w:val="0"/>
        </w:rPr>
        <w:t xml:space="preserve">180 degree repulsion</w:t>
      </w:r>
    </w:p>
    <w:p w:rsidR="00000000" w:rsidDel="00000000" w:rsidP="00000000" w:rsidRDefault="00000000" w:rsidRPr="00000000" w14:paraId="00000156">
      <w:pPr>
        <w:pageBreakBefore w:val="0"/>
        <w:numPr>
          <w:ilvl w:val="2"/>
          <w:numId w:val="1"/>
        </w:numPr>
        <w:ind w:left="2160" w:hanging="360"/>
        <w:rPr>
          <w:u w:val="none"/>
        </w:rPr>
      </w:pPr>
      <w:r w:rsidDel="00000000" w:rsidR="00000000" w:rsidRPr="00000000">
        <w:rPr>
          <w:rtl w:val="0"/>
        </w:rPr>
        <w:t xml:space="preserve">1 or 2 bonding pairs</w:t>
      </w:r>
    </w:p>
    <w:p w:rsidR="00000000" w:rsidDel="00000000" w:rsidP="00000000" w:rsidRDefault="00000000" w:rsidRPr="00000000" w14:paraId="00000157">
      <w:pPr>
        <w:pageBreakBefore w:val="0"/>
        <w:numPr>
          <w:ilvl w:val="1"/>
          <w:numId w:val="1"/>
        </w:numPr>
        <w:ind w:left="1440" w:hanging="360"/>
        <w:rPr>
          <w:u w:val="none"/>
        </w:rPr>
      </w:pPr>
      <w:r w:rsidDel="00000000" w:rsidR="00000000" w:rsidRPr="00000000">
        <w:rPr>
          <w:rtl w:val="0"/>
        </w:rPr>
        <w:t xml:space="preserve">Trigonal planar</w:t>
      </w:r>
    </w:p>
    <w:p w:rsidR="00000000" w:rsidDel="00000000" w:rsidP="00000000" w:rsidRDefault="00000000" w:rsidRPr="00000000" w14:paraId="00000158">
      <w:pPr>
        <w:pageBreakBefore w:val="0"/>
        <w:numPr>
          <w:ilvl w:val="2"/>
          <w:numId w:val="1"/>
        </w:numPr>
        <w:ind w:left="2160" w:hanging="360"/>
        <w:rPr>
          <w:u w:val="none"/>
        </w:rPr>
      </w:pPr>
      <w:r w:rsidDel="00000000" w:rsidR="00000000" w:rsidRPr="00000000">
        <w:rPr>
          <w:rtl w:val="0"/>
        </w:rPr>
        <w:t xml:space="preserve">120 degree repulsion</w:t>
      </w:r>
    </w:p>
    <w:p w:rsidR="00000000" w:rsidDel="00000000" w:rsidP="00000000" w:rsidRDefault="00000000" w:rsidRPr="00000000" w14:paraId="00000159">
      <w:pPr>
        <w:pageBreakBefore w:val="0"/>
        <w:numPr>
          <w:ilvl w:val="2"/>
          <w:numId w:val="1"/>
        </w:numPr>
        <w:ind w:left="2160" w:hanging="360"/>
        <w:rPr>
          <w:u w:val="none"/>
        </w:rPr>
      </w:pPr>
      <w:r w:rsidDel="00000000" w:rsidR="00000000" w:rsidRPr="00000000">
        <w:rPr>
          <w:rtl w:val="0"/>
        </w:rPr>
        <w:t xml:space="preserve">3 bonding pairs</w:t>
      </w:r>
    </w:p>
    <w:p w:rsidR="00000000" w:rsidDel="00000000" w:rsidP="00000000" w:rsidRDefault="00000000" w:rsidRPr="00000000" w14:paraId="0000015A">
      <w:pPr>
        <w:pageBreakBefore w:val="0"/>
        <w:numPr>
          <w:ilvl w:val="1"/>
          <w:numId w:val="1"/>
        </w:numPr>
        <w:ind w:left="1440" w:hanging="360"/>
        <w:rPr>
          <w:u w:val="none"/>
        </w:rPr>
      </w:pPr>
      <w:r w:rsidDel="00000000" w:rsidR="00000000" w:rsidRPr="00000000">
        <w:rPr>
          <w:rtl w:val="0"/>
        </w:rPr>
        <w:t xml:space="preserve">Tetrahedral</w:t>
      </w:r>
    </w:p>
    <w:p w:rsidR="00000000" w:rsidDel="00000000" w:rsidP="00000000" w:rsidRDefault="00000000" w:rsidRPr="00000000" w14:paraId="0000015B">
      <w:pPr>
        <w:pageBreakBefore w:val="0"/>
        <w:numPr>
          <w:ilvl w:val="2"/>
          <w:numId w:val="1"/>
        </w:numPr>
        <w:ind w:left="2160" w:hanging="360"/>
        <w:rPr>
          <w:u w:val="none"/>
        </w:rPr>
      </w:pPr>
      <w:r w:rsidDel="00000000" w:rsidR="00000000" w:rsidRPr="00000000">
        <w:rPr>
          <w:rtl w:val="0"/>
        </w:rPr>
        <w:t xml:space="preserve">109.5 degree repulsion</w:t>
      </w:r>
    </w:p>
    <w:p w:rsidR="00000000" w:rsidDel="00000000" w:rsidP="00000000" w:rsidRDefault="00000000" w:rsidRPr="00000000" w14:paraId="0000015C">
      <w:pPr>
        <w:pageBreakBefore w:val="0"/>
        <w:numPr>
          <w:ilvl w:val="2"/>
          <w:numId w:val="1"/>
        </w:numPr>
        <w:ind w:left="2160" w:hanging="360"/>
        <w:rPr>
          <w:u w:val="none"/>
        </w:rPr>
      </w:pPr>
      <w:r w:rsidDel="00000000" w:rsidR="00000000" w:rsidRPr="00000000">
        <w:rPr>
          <w:rtl w:val="0"/>
        </w:rPr>
        <w:t xml:space="preserve">4 bonding pairs</w:t>
      </w:r>
    </w:p>
    <w:p w:rsidR="00000000" w:rsidDel="00000000" w:rsidP="00000000" w:rsidRDefault="00000000" w:rsidRPr="00000000" w14:paraId="0000015D">
      <w:pPr>
        <w:pageBreakBefore w:val="0"/>
        <w:numPr>
          <w:ilvl w:val="1"/>
          <w:numId w:val="1"/>
        </w:numPr>
        <w:ind w:left="1440" w:hanging="360"/>
        <w:rPr>
          <w:u w:val="none"/>
        </w:rPr>
      </w:pPr>
      <w:r w:rsidDel="00000000" w:rsidR="00000000" w:rsidRPr="00000000">
        <w:rPr>
          <w:rtl w:val="0"/>
        </w:rPr>
        <w:t xml:space="preserve">Trigonal pyramidal</w:t>
      </w:r>
    </w:p>
    <w:p w:rsidR="00000000" w:rsidDel="00000000" w:rsidP="00000000" w:rsidRDefault="00000000" w:rsidRPr="00000000" w14:paraId="0000015E">
      <w:pPr>
        <w:pageBreakBefore w:val="0"/>
        <w:numPr>
          <w:ilvl w:val="2"/>
          <w:numId w:val="1"/>
        </w:numPr>
        <w:ind w:left="2160" w:hanging="360"/>
        <w:rPr>
          <w:u w:val="none"/>
        </w:rPr>
      </w:pPr>
      <w:r w:rsidDel="00000000" w:rsidR="00000000" w:rsidRPr="00000000">
        <w:rPr>
          <w:rtl w:val="0"/>
        </w:rPr>
        <w:t xml:space="preserve">107 degree respulsion</w:t>
      </w:r>
    </w:p>
    <w:p w:rsidR="00000000" w:rsidDel="00000000" w:rsidP="00000000" w:rsidRDefault="00000000" w:rsidRPr="00000000" w14:paraId="0000015F">
      <w:pPr>
        <w:pageBreakBefore w:val="0"/>
        <w:numPr>
          <w:ilvl w:val="2"/>
          <w:numId w:val="1"/>
        </w:numPr>
        <w:ind w:left="2160" w:hanging="360"/>
        <w:rPr>
          <w:u w:val="none"/>
        </w:rPr>
      </w:pPr>
      <w:r w:rsidDel="00000000" w:rsidR="00000000" w:rsidRPr="00000000">
        <w:rPr>
          <w:rtl w:val="0"/>
        </w:rPr>
        <w:t xml:space="preserve">3 bonding pairs and 1 lone pair</w:t>
      </w:r>
    </w:p>
    <w:p w:rsidR="00000000" w:rsidDel="00000000" w:rsidP="00000000" w:rsidRDefault="00000000" w:rsidRPr="00000000" w14:paraId="00000160">
      <w:pPr>
        <w:pageBreakBefore w:val="0"/>
        <w:numPr>
          <w:ilvl w:val="1"/>
          <w:numId w:val="1"/>
        </w:numPr>
        <w:ind w:left="1440" w:hanging="360"/>
        <w:rPr>
          <w:u w:val="none"/>
        </w:rPr>
      </w:pPr>
      <w:r w:rsidDel="00000000" w:rsidR="00000000" w:rsidRPr="00000000">
        <w:rPr>
          <w:rtl w:val="0"/>
        </w:rPr>
        <w:t xml:space="preserve">Bent</w:t>
      </w:r>
    </w:p>
    <w:p w:rsidR="00000000" w:rsidDel="00000000" w:rsidP="00000000" w:rsidRDefault="00000000" w:rsidRPr="00000000" w14:paraId="00000161">
      <w:pPr>
        <w:pageBreakBefore w:val="0"/>
        <w:numPr>
          <w:ilvl w:val="2"/>
          <w:numId w:val="1"/>
        </w:numPr>
        <w:ind w:left="2160" w:hanging="360"/>
        <w:rPr>
          <w:u w:val="none"/>
        </w:rPr>
      </w:pPr>
      <w:r w:rsidDel="00000000" w:rsidR="00000000" w:rsidRPr="00000000">
        <w:rPr>
          <w:rtl w:val="0"/>
        </w:rPr>
        <w:t xml:space="preserve">104.5 degree repulsion</w:t>
      </w:r>
    </w:p>
    <w:p w:rsidR="00000000" w:rsidDel="00000000" w:rsidP="00000000" w:rsidRDefault="00000000" w:rsidRPr="00000000" w14:paraId="00000162">
      <w:pPr>
        <w:pageBreakBefore w:val="0"/>
        <w:numPr>
          <w:ilvl w:val="2"/>
          <w:numId w:val="1"/>
        </w:numPr>
        <w:ind w:left="2160" w:hanging="360"/>
        <w:rPr>
          <w:u w:val="none"/>
        </w:rPr>
      </w:pPr>
      <w:r w:rsidDel="00000000" w:rsidR="00000000" w:rsidRPr="00000000">
        <w:rPr>
          <w:rtl w:val="0"/>
        </w:rPr>
        <w:t xml:space="preserve">2 bonding pairs and 2 lone pairs</w:t>
      </w:r>
    </w:p>
    <w:p w:rsidR="00000000" w:rsidDel="00000000" w:rsidP="00000000" w:rsidRDefault="00000000" w:rsidRPr="00000000" w14:paraId="00000163">
      <w:pPr>
        <w:pageBreakBefore w:val="0"/>
        <w:ind w:left="0" w:firstLine="0"/>
        <w:rPr/>
      </w:pPr>
      <w:r w:rsidDel="00000000" w:rsidR="00000000" w:rsidRPr="00000000">
        <w:rPr>
          <w:rtl w:val="0"/>
        </w:rPr>
      </w:r>
    </w:p>
    <w:p w:rsidR="00000000" w:rsidDel="00000000" w:rsidP="00000000" w:rsidRDefault="00000000" w:rsidRPr="00000000" w14:paraId="00000164">
      <w:pPr>
        <w:pStyle w:val="Title"/>
        <w:pageBreakBefore w:val="0"/>
        <w:rPr/>
      </w:pPr>
      <w:bookmarkStart w:colFirst="0" w:colLast="0" w:name="_tp8fgng8vf6c" w:id="6"/>
      <w:bookmarkEnd w:id="6"/>
      <w:r w:rsidDel="00000000" w:rsidR="00000000" w:rsidRPr="00000000">
        <w:rPr>
          <w:rtl w:val="0"/>
        </w:rPr>
        <w:t xml:space="preserve">The </w:t>
      </w:r>
      <w:r w:rsidDel="00000000" w:rsidR="00000000" w:rsidRPr="00000000">
        <w:rPr>
          <w:rtl w:val="0"/>
        </w:rPr>
        <w:t xml:space="preserve">Periodic Table</w:t>
      </w:r>
    </w:p>
    <w:p w:rsidR="00000000" w:rsidDel="00000000" w:rsidP="00000000" w:rsidRDefault="00000000" w:rsidRPr="00000000" w14:paraId="00000165">
      <w:pPr>
        <w:pageBreakBefore w:val="0"/>
        <w:numPr>
          <w:ilvl w:val="0"/>
          <w:numId w:val="2"/>
        </w:numPr>
        <w:rPr/>
      </w:pPr>
      <w:r w:rsidDel="00000000" w:rsidR="00000000" w:rsidRPr="00000000">
        <w:rPr>
          <w:rtl w:val="0"/>
        </w:rPr>
        <w:t xml:space="preserve">First letter of element symbol is capitalized</w:t>
      </w:r>
    </w:p>
    <w:p w:rsidR="00000000" w:rsidDel="00000000" w:rsidP="00000000" w:rsidRDefault="00000000" w:rsidRPr="00000000" w14:paraId="00000166">
      <w:pPr>
        <w:pageBreakBefore w:val="0"/>
        <w:numPr>
          <w:ilvl w:val="0"/>
          <w:numId w:val="2"/>
        </w:numPr>
        <w:rPr/>
      </w:pPr>
      <w:r w:rsidDel="00000000" w:rsidR="00000000" w:rsidRPr="00000000">
        <w:rPr>
          <w:highlight w:val="yellow"/>
          <w:rtl w:val="0"/>
        </w:rPr>
        <w:t xml:space="preserve">Atomic number</w:t>
      </w:r>
      <w:r w:rsidDel="00000000" w:rsidR="00000000" w:rsidRPr="00000000">
        <w:rPr>
          <w:rtl w:val="0"/>
        </w:rPr>
        <w:t xml:space="preserve"> is the amount of proton an atom has, determines type of atom</w:t>
      </w:r>
    </w:p>
    <w:p w:rsidR="00000000" w:rsidDel="00000000" w:rsidP="00000000" w:rsidRDefault="00000000" w:rsidRPr="00000000" w14:paraId="00000167">
      <w:pPr>
        <w:pageBreakBefore w:val="0"/>
        <w:numPr>
          <w:ilvl w:val="0"/>
          <w:numId w:val="2"/>
        </w:numPr>
        <w:rPr/>
      </w:pPr>
      <w:r w:rsidDel="00000000" w:rsidR="00000000" w:rsidRPr="00000000">
        <w:rPr>
          <w:highlight w:val="yellow"/>
          <w:rtl w:val="0"/>
        </w:rPr>
        <w:t xml:space="preserve">Mass number </w:t>
      </w:r>
      <w:r w:rsidDel="00000000" w:rsidR="00000000" w:rsidRPr="00000000">
        <w:rPr>
          <w:rtl w:val="0"/>
        </w:rPr>
        <w:t xml:space="preserve">is amount of proton and neutrons in atom</w:t>
      </w:r>
    </w:p>
    <w:p w:rsidR="00000000" w:rsidDel="00000000" w:rsidP="00000000" w:rsidRDefault="00000000" w:rsidRPr="00000000" w14:paraId="00000168">
      <w:pPr>
        <w:pageBreakBefore w:val="0"/>
        <w:numPr>
          <w:ilvl w:val="1"/>
          <w:numId w:val="2"/>
        </w:numPr>
        <w:ind w:left="1440" w:hanging="360"/>
        <w:rPr/>
      </w:pPr>
      <w:r w:rsidDel="00000000" w:rsidR="00000000" w:rsidRPr="00000000">
        <w:rPr>
          <w:rtl w:val="0"/>
        </w:rPr>
        <w:t xml:space="preserve">In atomic mass units</w:t>
      </w:r>
    </w:p>
    <w:p w:rsidR="00000000" w:rsidDel="00000000" w:rsidP="00000000" w:rsidRDefault="00000000" w:rsidRPr="00000000" w14:paraId="00000169">
      <w:pPr>
        <w:pageBreakBefore w:val="0"/>
        <w:numPr>
          <w:ilvl w:val="2"/>
          <w:numId w:val="2"/>
        </w:numPr>
        <w:ind w:left="2160" w:hanging="360"/>
        <w:rPr/>
      </w:pPr>
      <w:r w:rsidDel="00000000" w:rsidR="00000000" w:rsidRPr="00000000">
        <w:rPr>
          <w:rtl w:val="0"/>
        </w:rPr>
        <w:t xml:space="preserve">Carbon 12 has a mass of exactly 12 amu</w:t>
      </w:r>
    </w:p>
    <w:p w:rsidR="00000000" w:rsidDel="00000000" w:rsidP="00000000" w:rsidRDefault="00000000" w:rsidRPr="00000000" w14:paraId="0000016A">
      <w:pPr>
        <w:pageBreakBefore w:val="0"/>
        <w:numPr>
          <w:ilvl w:val="3"/>
          <w:numId w:val="2"/>
        </w:numPr>
        <w:ind w:left="2880" w:hanging="360"/>
        <w:rPr/>
      </w:pPr>
      <w:r w:rsidDel="00000000" w:rsidR="00000000" w:rsidRPr="00000000">
        <w:rPr>
          <w:rtl w:val="0"/>
        </w:rPr>
        <w:t xml:space="preserve">1 amu = 1/12 of mass of carbon 12</w:t>
      </w:r>
    </w:p>
    <w:p w:rsidR="00000000" w:rsidDel="00000000" w:rsidP="00000000" w:rsidRDefault="00000000" w:rsidRPr="00000000" w14:paraId="0000016B">
      <w:pPr>
        <w:pageBreakBefore w:val="0"/>
        <w:numPr>
          <w:ilvl w:val="0"/>
          <w:numId w:val="2"/>
        </w:numPr>
        <w:rPr/>
      </w:pPr>
      <w:r w:rsidDel="00000000" w:rsidR="00000000" w:rsidRPr="00000000">
        <w:rPr>
          <w:highlight w:val="yellow"/>
          <w:rtl w:val="0"/>
        </w:rPr>
        <w:t xml:space="preserve">Atomic mass</w:t>
      </w:r>
      <w:r w:rsidDel="00000000" w:rsidR="00000000" w:rsidRPr="00000000">
        <w:rPr>
          <w:rtl w:val="0"/>
        </w:rPr>
        <w:t xml:space="preserve"> is weighed average of the mass numbers of naturally occurring isotopes based on abundance</w:t>
      </w:r>
    </w:p>
    <w:p w:rsidR="00000000" w:rsidDel="00000000" w:rsidP="00000000" w:rsidRDefault="00000000" w:rsidRPr="00000000" w14:paraId="0000016C">
      <w:pPr>
        <w:pageBreakBefore w:val="0"/>
        <w:numPr>
          <w:ilvl w:val="0"/>
          <w:numId w:val="2"/>
        </w:numPr>
        <w:rPr/>
      </w:pPr>
      <w:r w:rsidDel="00000000" w:rsidR="00000000" w:rsidRPr="00000000">
        <w:rPr>
          <w:highlight w:val="yellow"/>
          <w:rtl w:val="0"/>
        </w:rPr>
        <w:t xml:space="preserve">Isotopes </w:t>
      </w:r>
      <w:r w:rsidDel="00000000" w:rsidR="00000000" w:rsidRPr="00000000">
        <w:rPr>
          <w:rtl w:val="0"/>
        </w:rPr>
        <w:t xml:space="preserve">h</w:t>
      </w:r>
      <w:r w:rsidDel="00000000" w:rsidR="00000000" w:rsidRPr="00000000">
        <w:rPr>
          <w:rtl w:val="0"/>
        </w:rPr>
        <w:t xml:space="preserve">as same atomic number, but different mass number due to different neutron count</w:t>
      </w:r>
    </w:p>
    <w:p w:rsidR="00000000" w:rsidDel="00000000" w:rsidP="00000000" w:rsidRDefault="00000000" w:rsidRPr="00000000" w14:paraId="0000016D">
      <w:pPr>
        <w:pageBreakBefore w:val="0"/>
        <w:numPr>
          <w:ilvl w:val="0"/>
          <w:numId w:val="2"/>
        </w:numPr>
        <w:rPr/>
      </w:pPr>
      <w:r w:rsidDel="00000000" w:rsidR="00000000" w:rsidRPr="00000000">
        <w:rPr>
          <w:highlight w:val="yellow"/>
          <w:rtl w:val="0"/>
        </w:rPr>
        <w:t xml:space="preserve">Molar mass </w:t>
      </w:r>
      <w:r w:rsidDel="00000000" w:rsidR="00000000" w:rsidRPr="00000000">
        <w:rPr>
          <w:rtl w:val="0"/>
        </w:rPr>
        <w:t xml:space="preserve">is mass of a mole of the elements (gmf)</w:t>
      </w:r>
    </w:p>
    <w:p w:rsidR="00000000" w:rsidDel="00000000" w:rsidP="00000000" w:rsidRDefault="00000000" w:rsidRPr="00000000" w14:paraId="0000016E">
      <w:pPr>
        <w:pageBreakBefore w:val="0"/>
        <w:numPr>
          <w:ilvl w:val="0"/>
          <w:numId w:val="2"/>
        </w:numPr>
        <w:rPr/>
      </w:pPr>
      <w:r w:rsidDel="00000000" w:rsidR="00000000" w:rsidRPr="00000000">
        <w:rPr>
          <w:highlight w:val="yellow"/>
          <w:rtl w:val="0"/>
        </w:rPr>
        <w:t xml:space="preserve">Electron configuration </w:t>
      </w:r>
      <w:r w:rsidDel="00000000" w:rsidR="00000000" w:rsidRPr="00000000">
        <w:rPr>
          <w:rtl w:val="0"/>
        </w:rPr>
        <w:t xml:space="preserve">from left to right, indicates electron count from innermost shell to outermost shell</w:t>
      </w:r>
    </w:p>
    <w:p w:rsidR="00000000" w:rsidDel="00000000" w:rsidP="00000000" w:rsidRDefault="00000000" w:rsidRPr="00000000" w14:paraId="0000016F">
      <w:pPr>
        <w:pageBreakBefore w:val="0"/>
        <w:numPr>
          <w:ilvl w:val="0"/>
          <w:numId w:val="2"/>
        </w:numPr>
        <w:rPr>
          <w:highlight w:val="yellow"/>
        </w:rPr>
      </w:pPr>
      <w:r w:rsidDel="00000000" w:rsidR="00000000" w:rsidRPr="00000000">
        <w:rPr>
          <w:highlight w:val="yellow"/>
          <w:rtl w:val="0"/>
        </w:rPr>
        <w:t xml:space="preserve">Organization</w:t>
      </w:r>
    </w:p>
    <w:p w:rsidR="00000000" w:rsidDel="00000000" w:rsidP="00000000" w:rsidRDefault="00000000" w:rsidRPr="00000000" w14:paraId="00000170">
      <w:pPr>
        <w:pageBreakBefore w:val="0"/>
        <w:numPr>
          <w:ilvl w:val="1"/>
          <w:numId w:val="2"/>
        </w:numPr>
        <w:ind w:left="1440" w:hanging="360"/>
        <w:rPr/>
      </w:pPr>
      <w:r w:rsidDel="00000000" w:rsidR="00000000" w:rsidRPr="00000000">
        <w:rPr>
          <w:rtl w:val="0"/>
        </w:rPr>
        <w:t xml:space="preserve">Ordered by increasing atomic number</w:t>
      </w:r>
    </w:p>
    <w:p w:rsidR="00000000" w:rsidDel="00000000" w:rsidP="00000000" w:rsidRDefault="00000000" w:rsidRPr="00000000" w14:paraId="00000171">
      <w:pPr>
        <w:pageBreakBefore w:val="0"/>
        <w:numPr>
          <w:ilvl w:val="1"/>
          <w:numId w:val="2"/>
        </w:numPr>
        <w:ind w:left="1440" w:hanging="360"/>
        <w:rPr>
          <w:highlight w:val="yellow"/>
        </w:rPr>
      </w:pPr>
      <w:r w:rsidDel="00000000" w:rsidR="00000000" w:rsidRPr="00000000">
        <w:rPr>
          <w:highlight w:val="yellow"/>
          <w:rtl w:val="0"/>
        </w:rPr>
        <w:t xml:space="preserve">Columns </w:t>
      </w:r>
      <w:r w:rsidDel="00000000" w:rsidR="00000000" w:rsidRPr="00000000">
        <w:rPr>
          <w:rtl w:val="0"/>
        </w:rPr>
        <w:t xml:space="preserve">are groups</w:t>
      </w:r>
    </w:p>
    <w:p w:rsidR="00000000" w:rsidDel="00000000" w:rsidP="00000000" w:rsidRDefault="00000000" w:rsidRPr="00000000" w14:paraId="00000172">
      <w:pPr>
        <w:pageBreakBefore w:val="0"/>
        <w:numPr>
          <w:ilvl w:val="2"/>
          <w:numId w:val="2"/>
        </w:numPr>
        <w:ind w:left="2160" w:hanging="360"/>
        <w:rPr/>
      </w:pPr>
      <w:r w:rsidDel="00000000" w:rsidR="00000000" w:rsidRPr="00000000">
        <w:rPr>
          <w:rtl w:val="0"/>
        </w:rPr>
        <w:t xml:space="preserve">Groups share the same amounts valence electrons, except for transition metals</w:t>
      </w:r>
    </w:p>
    <w:p w:rsidR="00000000" w:rsidDel="00000000" w:rsidP="00000000" w:rsidRDefault="00000000" w:rsidRPr="00000000" w14:paraId="00000173">
      <w:pPr>
        <w:pageBreakBefore w:val="0"/>
        <w:numPr>
          <w:ilvl w:val="2"/>
          <w:numId w:val="2"/>
        </w:numPr>
        <w:ind w:left="2160" w:hanging="360"/>
        <w:rPr>
          <w:u w:val="none"/>
        </w:rPr>
      </w:pPr>
      <w:r w:rsidDel="00000000" w:rsidR="00000000" w:rsidRPr="00000000">
        <w:rPr>
          <w:rtl w:val="0"/>
        </w:rPr>
        <w:t xml:space="preserve">Similar properties</w:t>
      </w:r>
    </w:p>
    <w:p w:rsidR="00000000" w:rsidDel="00000000" w:rsidP="00000000" w:rsidRDefault="00000000" w:rsidRPr="00000000" w14:paraId="00000174">
      <w:pPr>
        <w:pageBreakBefore w:val="0"/>
        <w:numPr>
          <w:ilvl w:val="2"/>
          <w:numId w:val="2"/>
        </w:numPr>
        <w:ind w:left="2160" w:hanging="360"/>
        <w:rPr/>
      </w:pPr>
      <w:r w:rsidDel="00000000" w:rsidR="00000000" w:rsidRPr="00000000">
        <w:rPr>
          <w:rtl w:val="0"/>
        </w:rPr>
        <w:t xml:space="preserve">Group 1: alkali metals</w:t>
      </w:r>
    </w:p>
    <w:p w:rsidR="00000000" w:rsidDel="00000000" w:rsidP="00000000" w:rsidRDefault="00000000" w:rsidRPr="00000000" w14:paraId="00000175">
      <w:pPr>
        <w:pageBreakBefore w:val="0"/>
        <w:numPr>
          <w:ilvl w:val="3"/>
          <w:numId w:val="2"/>
        </w:numPr>
        <w:ind w:left="2880" w:hanging="360"/>
        <w:rPr/>
      </w:pPr>
      <w:r w:rsidDel="00000000" w:rsidR="00000000" w:rsidRPr="00000000">
        <w:rPr>
          <w:rtl w:val="0"/>
        </w:rPr>
        <w:t xml:space="preserve">H is a gas</w:t>
      </w:r>
    </w:p>
    <w:p w:rsidR="00000000" w:rsidDel="00000000" w:rsidP="00000000" w:rsidRDefault="00000000" w:rsidRPr="00000000" w14:paraId="00000176">
      <w:pPr>
        <w:pageBreakBefore w:val="0"/>
        <w:numPr>
          <w:ilvl w:val="4"/>
          <w:numId w:val="2"/>
        </w:numPr>
        <w:ind w:left="3600" w:hanging="360"/>
        <w:rPr>
          <w:u w:val="none"/>
        </w:rPr>
      </w:pPr>
      <w:r w:rsidDel="00000000" w:rsidR="00000000" w:rsidRPr="00000000">
        <w:rPr>
          <w:rtl w:val="0"/>
        </w:rPr>
        <w:t xml:space="preserve">Reactive</w:t>
      </w:r>
    </w:p>
    <w:p w:rsidR="00000000" w:rsidDel="00000000" w:rsidP="00000000" w:rsidRDefault="00000000" w:rsidRPr="00000000" w14:paraId="00000177">
      <w:pPr>
        <w:pageBreakBefore w:val="0"/>
        <w:numPr>
          <w:ilvl w:val="4"/>
          <w:numId w:val="2"/>
        </w:numPr>
        <w:ind w:left="3600" w:hanging="360"/>
        <w:rPr>
          <w:u w:val="none"/>
        </w:rPr>
      </w:pPr>
      <w:r w:rsidDel="00000000" w:rsidR="00000000" w:rsidRPr="00000000">
        <w:rPr>
          <w:rtl w:val="0"/>
        </w:rPr>
        <w:t xml:space="preserve">Colorless</w:t>
      </w:r>
    </w:p>
    <w:p w:rsidR="00000000" w:rsidDel="00000000" w:rsidP="00000000" w:rsidRDefault="00000000" w:rsidRPr="00000000" w14:paraId="00000178">
      <w:pPr>
        <w:pageBreakBefore w:val="0"/>
        <w:numPr>
          <w:ilvl w:val="4"/>
          <w:numId w:val="2"/>
        </w:numPr>
        <w:ind w:left="3600" w:hanging="360"/>
        <w:rPr>
          <w:u w:val="none"/>
        </w:rPr>
      </w:pPr>
      <w:r w:rsidDel="00000000" w:rsidR="00000000" w:rsidRPr="00000000">
        <w:rPr>
          <w:rtl w:val="0"/>
        </w:rPr>
        <w:t xml:space="preserve">odorless</w:t>
      </w:r>
    </w:p>
    <w:p w:rsidR="00000000" w:rsidDel="00000000" w:rsidP="00000000" w:rsidRDefault="00000000" w:rsidRPr="00000000" w14:paraId="00000179">
      <w:pPr>
        <w:pageBreakBefore w:val="0"/>
        <w:numPr>
          <w:ilvl w:val="3"/>
          <w:numId w:val="2"/>
        </w:numPr>
        <w:ind w:left="2880" w:hanging="360"/>
        <w:rPr/>
      </w:pPr>
      <w:r w:rsidDel="00000000" w:rsidR="00000000" w:rsidRPr="00000000">
        <w:rPr>
          <w:rtl w:val="0"/>
        </w:rPr>
        <w:t xml:space="preserve">Readily bond, has 1 valence electron</w:t>
      </w:r>
    </w:p>
    <w:p w:rsidR="00000000" w:rsidDel="00000000" w:rsidP="00000000" w:rsidRDefault="00000000" w:rsidRPr="00000000" w14:paraId="0000017A">
      <w:pPr>
        <w:pageBreakBefore w:val="0"/>
        <w:numPr>
          <w:ilvl w:val="3"/>
          <w:numId w:val="2"/>
        </w:numPr>
        <w:ind w:left="2880" w:hanging="360"/>
        <w:rPr>
          <w:u w:val="none"/>
        </w:rPr>
      </w:pPr>
      <w:r w:rsidDel="00000000" w:rsidR="00000000" w:rsidRPr="00000000">
        <w:rPr>
          <w:rtl w:val="0"/>
        </w:rPr>
        <w:t xml:space="preserve">Very reactive</w:t>
      </w:r>
    </w:p>
    <w:p w:rsidR="00000000" w:rsidDel="00000000" w:rsidP="00000000" w:rsidRDefault="00000000" w:rsidRPr="00000000" w14:paraId="0000017B">
      <w:pPr>
        <w:pageBreakBefore w:val="0"/>
        <w:numPr>
          <w:ilvl w:val="3"/>
          <w:numId w:val="2"/>
        </w:numPr>
        <w:ind w:left="2880" w:hanging="360"/>
        <w:rPr>
          <w:u w:val="none"/>
        </w:rPr>
      </w:pPr>
      <w:r w:rsidDel="00000000" w:rsidR="00000000" w:rsidRPr="00000000">
        <w:rPr>
          <w:rtl w:val="0"/>
        </w:rPr>
        <w:t xml:space="preserve">Almost never found in pure form</w:t>
      </w:r>
    </w:p>
    <w:p w:rsidR="00000000" w:rsidDel="00000000" w:rsidP="00000000" w:rsidRDefault="00000000" w:rsidRPr="00000000" w14:paraId="0000017C">
      <w:pPr>
        <w:pageBreakBefore w:val="0"/>
        <w:numPr>
          <w:ilvl w:val="3"/>
          <w:numId w:val="2"/>
        </w:numPr>
        <w:ind w:left="2880" w:hanging="360"/>
        <w:rPr>
          <w:u w:val="none"/>
        </w:rPr>
      </w:pPr>
      <w:r w:rsidDel="00000000" w:rsidR="00000000" w:rsidRPr="00000000">
        <w:rPr>
          <w:rtl w:val="0"/>
        </w:rPr>
        <w:t xml:space="preserve">Silver and shiny</w:t>
      </w:r>
    </w:p>
    <w:p w:rsidR="00000000" w:rsidDel="00000000" w:rsidP="00000000" w:rsidRDefault="00000000" w:rsidRPr="00000000" w14:paraId="0000017D">
      <w:pPr>
        <w:pageBreakBefore w:val="0"/>
        <w:numPr>
          <w:ilvl w:val="3"/>
          <w:numId w:val="2"/>
        </w:numPr>
        <w:ind w:left="2880" w:hanging="360"/>
        <w:rPr>
          <w:u w:val="none"/>
        </w:rPr>
      </w:pPr>
      <w:r w:rsidDel="00000000" w:rsidR="00000000" w:rsidRPr="00000000">
        <w:rPr>
          <w:rtl w:val="0"/>
        </w:rPr>
        <w:t xml:space="preserve">Low density</w:t>
      </w:r>
    </w:p>
    <w:p w:rsidR="00000000" w:rsidDel="00000000" w:rsidP="00000000" w:rsidRDefault="00000000" w:rsidRPr="00000000" w14:paraId="0000017E">
      <w:pPr>
        <w:pageBreakBefore w:val="0"/>
        <w:numPr>
          <w:ilvl w:val="2"/>
          <w:numId w:val="2"/>
        </w:numPr>
        <w:ind w:left="2160" w:hanging="360"/>
        <w:rPr/>
      </w:pPr>
      <w:r w:rsidDel="00000000" w:rsidR="00000000" w:rsidRPr="00000000">
        <w:rPr>
          <w:rtl w:val="0"/>
        </w:rPr>
        <w:t xml:space="preserve">Group 2: alkaline earth metals</w:t>
      </w:r>
    </w:p>
    <w:p w:rsidR="00000000" w:rsidDel="00000000" w:rsidP="00000000" w:rsidRDefault="00000000" w:rsidRPr="00000000" w14:paraId="0000017F">
      <w:pPr>
        <w:pageBreakBefore w:val="0"/>
        <w:numPr>
          <w:ilvl w:val="3"/>
          <w:numId w:val="2"/>
        </w:numPr>
        <w:ind w:left="2880" w:hanging="360"/>
        <w:rPr/>
      </w:pPr>
      <w:r w:rsidDel="00000000" w:rsidR="00000000" w:rsidRPr="00000000">
        <w:rPr>
          <w:rtl w:val="0"/>
        </w:rPr>
        <w:t xml:space="preserve">has 2 valence electrons</w:t>
      </w:r>
    </w:p>
    <w:p w:rsidR="00000000" w:rsidDel="00000000" w:rsidP="00000000" w:rsidRDefault="00000000" w:rsidRPr="00000000" w14:paraId="00000180">
      <w:pPr>
        <w:pageBreakBefore w:val="0"/>
        <w:numPr>
          <w:ilvl w:val="3"/>
          <w:numId w:val="2"/>
        </w:numPr>
        <w:ind w:left="2880" w:hanging="360"/>
        <w:rPr>
          <w:u w:val="none"/>
        </w:rPr>
      </w:pPr>
      <w:r w:rsidDel="00000000" w:rsidR="00000000" w:rsidRPr="00000000">
        <w:rPr>
          <w:rtl w:val="0"/>
        </w:rPr>
        <w:t xml:space="preserve">Bit less reactive than group 1</w:t>
      </w:r>
    </w:p>
    <w:p w:rsidR="00000000" w:rsidDel="00000000" w:rsidP="00000000" w:rsidRDefault="00000000" w:rsidRPr="00000000" w14:paraId="00000181">
      <w:pPr>
        <w:pageBreakBefore w:val="0"/>
        <w:numPr>
          <w:ilvl w:val="3"/>
          <w:numId w:val="2"/>
        </w:numPr>
        <w:ind w:left="2880" w:hanging="360"/>
        <w:rPr>
          <w:u w:val="none"/>
        </w:rPr>
      </w:pPr>
      <w:r w:rsidDel="00000000" w:rsidR="00000000" w:rsidRPr="00000000">
        <w:rPr>
          <w:rtl w:val="0"/>
        </w:rPr>
        <w:t xml:space="preserve">Silver</w:t>
      </w:r>
    </w:p>
    <w:p w:rsidR="00000000" w:rsidDel="00000000" w:rsidP="00000000" w:rsidRDefault="00000000" w:rsidRPr="00000000" w14:paraId="00000182">
      <w:pPr>
        <w:pageBreakBefore w:val="0"/>
        <w:numPr>
          <w:ilvl w:val="3"/>
          <w:numId w:val="2"/>
        </w:numPr>
        <w:ind w:left="2880" w:hanging="360"/>
        <w:rPr>
          <w:u w:val="none"/>
        </w:rPr>
      </w:pPr>
      <w:r w:rsidDel="00000000" w:rsidR="00000000" w:rsidRPr="00000000">
        <w:rPr>
          <w:rtl w:val="0"/>
        </w:rPr>
        <w:t xml:space="preserve">Denser than group 1</w:t>
      </w:r>
    </w:p>
    <w:p w:rsidR="00000000" w:rsidDel="00000000" w:rsidP="00000000" w:rsidRDefault="00000000" w:rsidRPr="00000000" w14:paraId="00000183">
      <w:pPr>
        <w:pageBreakBefore w:val="0"/>
        <w:numPr>
          <w:ilvl w:val="2"/>
          <w:numId w:val="2"/>
        </w:numPr>
        <w:ind w:left="2160" w:hanging="360"/>
        <w:rPr/>
      </w:pPr>
      <w:r w:rsidDel="00000000" w:rsidR="00000000" w:rsidRPr="00000000">
        <w:rPr>
          <w:rtl w:val="0"/>
        </w:rPr>
        <w:t xml:space="preserve">Group 3-12: transition metals</w:t>
      </w:r>
    </w:p>
    <w:p w:rsidR="00000000" w:rsidDel="00000000" w:rsidP="00000000" w:rsidRDefault="00000000" w:rsidRPr="00000000" w14:paraId="00000184">
      <w:pPr>
        <w:pageBreakBefore w:val="0"/>
        <w:numPr>
          <w:ilvl w:val="3"/>
          <w:numId w:val="2"/>
        </w:numPr>
        <w:ind w:left="2880" w:hanging="360"/>
        <w:rPr/>
      </w:pPr>
      <w:r w:rsidDel="00000000" w:rsidR="00000000" w:rsidRPr="00000000">
        <w:rPr>
          <w:rtl w:val="0"/>
        </w:rPr>
        <w:t xml:space="preserve">Range of reactivities and properties</w:t>
      </w:r>
    </w:p>
    <w:p w:rsidR="00000000" w:rsidDel="00000000" w:rsidP="00000000" w:rsidRDefault="00000000" w:rsidRPr="00000000" w14:paraId="00000185">
      <w:pPr>
        <w:pageBreakBefore w:val="0"/>
        <w:numPr>
          <w:ilvl w:val="3"/>
          <w:numId w:val="2"/>
        </w:numPr>
        <w:ind w:left="2880" w:hanging="360"/>
        <w:rPr>
          <w:u w:val="none"/>
        </w:rPr>
      </w:pPr>
      <w:r w:rsidDel="00000000" w:rsidR="00000000" w:rsidRPr="00000000">
        <w:rPr>
          <w:rtl w:val="0"/>
        </w:rPr>
        <w:t xml:space="preserve">Good conductors</w:t>
      </w:r>
    </w:p>
    <w:p w:rsidR="00000000" w:rsidDel="00000000" w:rsidP="00000000" w:rsidRDefault="00000000" w:rsidRPr="00000000" w14:paraId="00000186">
      <w:pPr>
        <w:pageBreakBefore w:val="0"/>
        <w:numPr>
          <w:ilvl w:val="3"/>
          <w:numId w:val="2"/>
        </w:numPr>
        <w:ind w:left="2880" w:hanging="360"/>
        <w:rPr>
          <w:u w:val="none"/>
        </w:rPr>
      </w:pPr>
      <w:r w:rsidDel="00000000" w:rsidR="00000000" w:rsidRPr="00000000">
        <w:rPr>
          <w:rtl w:val="0"/>
        </w:rPr>
        <w:t xml:space="preserve">Shiny, colorful</w:t>
      </w:r>
    </w:p>
    <w:p w:rsidR="00000000" w:rsidDel="00000000" w:rsidP="00000000" w:rsidRDefault="00000000" w:rsidRPr="00000000" w14:paraId="00000187">
      <w:pPr>
        <w:pageBreakBefore w:val="0"/>
        <w:numPr>
          <w:ilvl w:val="3"/>
          <w:numId w:val="2"/>
        </w:numPr>
        <w:ind w:left="2880" w:hanging="360"/>
        <w:rPr>
          <w:u w:val="none"/>
        </w:rPr>
      </w:pPr>
      <w:r w:rsidDel="00000000" w:rsidR="00000000" w:rsidRPr="00000000">
        <w:rPr>
          <w:rtl w:val="0"/>
        </w:rPr>
        <w:t xml:space="preserve">Higher densities and melting points</w:t>
      </w:r>
    </w:p>
    <w:p w:rsidR="00000000" w:rsidDel="00000000" w:rsidP="00000000" w:rsidRDefault="00000000" w:rsidRPr="00000000" w14:paraId="00000188">
      <w:pPr>
        <w:pageBreakBefore w:val="0"/>
        <w:numPr>
          <w:ilvl w:val="3"/>
          <w:numId w:val="2"/>
        </w:numPr>
        <w:ind w:left="2880" w:hanging="360"/>
        <w:rPr>
          <w:u w:val="none"/>
        </w:rPr>
      </w:pPr>
      <w:r w:rsidDel="00000000" w:rsidR="00000000" w:rsidRPr="00000000">
        <w:rPr>
          <w:rtl w:val="0"/>
        </w:rPr>
        <w:t xml:space="preserve">Has few possible valence electron count, indicated with roman numerals when writing compound/molecule name</w:t>
      </w:r>
    </w:p>
    <w:p w:rsidR="00000000" w:rsidDel="00000000" w:rsidP="00000000" w:rsidRDefault="00000000" w:rsidRPr="00000000" w14:paraId="00000189">
      <w:pPr>
        <w:pageBreakBefore w:val="0"/>
        <w:numPr>
          <w:ilvl w:val="2"/>
          <w:numId w:val="2"/>
        </w:numPr>
        <w:ind w:left="2160" w:hanging="360"/>
        <w:rPr/>
      </w:pPr>
      <w:r w:rsidDel="00000000" w:rsidR="00000000" w:rsidRPr="00000000">
        <w:rPr>
          <w:rtl w:val="0"/>
        </w:rPr>
        <w:t xml:space="preserve">Group 13 has 3 valence electrons</w:t>
      </w:r>
    </w:p>
    <w:p w:rsidR="00000000" w:rsidDel="00000000" w:rsidP="00000000" w:rsidRDefault="00000000" w:rsidRPr="00000000" w14:paraId="0000018A">
      <w:pPr>
        <w:pageBreakBefore w:val="0"/>
        <w:numPr>
          <w:ilvl w:val="2"/>
          <w:numId w:val="2"/>
        </w:numPr>
        <w:ind w:left="2160" w:hanging="360"/>
        <w:rPr/>
      </w:pPr>
      <w:r w:rsidDel="00000000" w:rsidR="00000000" w:rsidRPr="00000000">
        <w:rPr>
          <w:rtl w:val="0"/>
        </w:rPr>
        <w:t xml:space="preserve">Group 14 has 4 valence electrons</w:t>
      </w:r>
    </w:p>
    <w:p w:rsidR="00000000" w:rsidDel="00000000" w:rsidP="00000000" w:rsidRDefault="00000000" w:rsidRPr="00000000" w14:paraId="0000018B">
      <w:pPr>
        <w:pageBreakBefore w:val="0"/>
        <w:numPr>
          <w:ilvl w:val="3"/>
          <w:numId w:val="2"/>
        </w:numPr>
        <w:ind w:left="2880" w:hanging="360"/>
        <w:rPr/>
      </w:pPr>
      <w:r w:rsidDel="00000000" w:rsidR="00000000" w:rsidRPr="00000000">
        <w:rPr>
          <w:rtl w:val="0"/>
        </w:rPr>
        <w:t xml:space="preserve">Easily bond by giving or receiving</w:t>
      </w:r>
    </w:p>
    <w:p w:rsidR="00000000" w:rsidDel="00000000" w:rsidP="00000000" w:rsidRDefault="00000000" w:rsidRPr="00000000" w14:paraId="0000018C">
      <w:pPr>
        <w:pageBreakBefore w:val="0"/>
        <w:numPr>
          <w:ilvl w:val="3"/>
          <w:numId w:val="2"/>
        </w:numPr>
        <w:ind w:left="2880" w:hanging="360"/>
        <w:rPr/>
      </w:pPr>
      <w:r w:rsidDel="00000000" w:rsidR="00000000" w:rsidRPr="00000000">
        <w:rPr>
          <w:rtl w:val="0"/>
        </w:rPr>
        <w:t xml:space="preserve">All but carbon is dangerous in life, as carbon, like the rest of group 14, can easily bond, but only carbon carries out life processes.  If another group 14 atom bonded in place of carbon, carbon can’t do its job.   </w:t>
      </w:r>
    </w:p>
    <w:p w:rsidR="00000000" w:rsidDel="00000000" w:rsidP="00000000" w:rsidRDefault="00000000" w:rsidRPr="00000000" w14:paraId="0000018D">
      <w:pPr>
        <w:pageBreakBefore w:val="0"/>
        <w:numPr>
          <w:ilvl w:val="3"/>
          <w:numId w:val="2"/>
        </w:numPr>
        <w:ind w:left="2880" w:hanging="360"/>
        <w:rPr/>
      </w:pPr>
      <w:r w:rsidDel="00000000" w:rsidR="00000000" w:rsidRPr="00000000">
        <w:rPr>
          <w:rtl w:val="0"/>
        </w:rPr>
        <w:t xml:space="preserve">Group 15 has 5 valence electrons</w:t>
      </w:r>
    </w:p>
    <w:p w:rsidR="00000000" w:rsidDel="00000000" w:rsidP="00000000" w:rsidRDefault="00000000" w:rsidRPr="00000000" w14:paraId="0000018E">
      <w:pPr>
        <w:pageBreakBefore w:val="0"/>
        <w:numPr>
          <w:ilvl w:val="3"/>
          <w:numId w:val="2"/>
        </w:numPr>
        <w:ind w:left="2880" w:hanging="360"/>
        <w:rPr/>
      </w:pPr>
      <w:r w:rsidDel="00000000" w:rsidR="00000000" w:rsidRPr="00000000">
        <w:rPr>
          <w:rtl w:val="0"/>
        </w:rPr>
        <w:t xml:space="preserve">Group 16 has 6 valence electrons</w:t>
      </w:r>
    </w:p>
    <w:p w:rsidR="00000000" w:rsidDel="00000000" w:rsidP="00000000" w:rsidRDefault="00000000" w:rsidRPr="00000000" w14:paraId="0000018F">
      <w:pPr>
        <w:pageBreakBefore w:val="0"/>
        <w:numPr>
          <w:ilvl w:val="2"/>
          <w:numId w:val="2"/>
        </w:numPr>
        <w:ind w:left="2160" w:hanging="360"/>
        <w:rPr/>
      </w:pPr>
      <w:r w:rsidDel="00000000" w:rsidR="00000000" w:rsidRPr="00000000">
        <w:rPr>
          <w:rtl w:val="0"/>
        </w:rPr>
        <w:t xml:space="preserve">Group 17: halogen (X)</w:t>
      </w:r>
    </w:p>
    <w:p w:rsidR="00000000" w:rsidDel="00000000" w:rsidP="00000000" w:rsidRDefault="00000000" w:rsidRPr="00000000" w14:paraId="00000190">
      <w:pPr>
        <w:pageBreakBefore w:val="0"/>
        <w:numPr>
          <w:ilvl w:val="3"/>
          <w:numId w:val="2"/>
        </w:numPr>
        <w:ind w:left="2880" w:hanging="360"/>
        <w:rPr/>
      </w:pPr>
      <w:r w:rsidDel="00000000" w:rsidR="00000000" w:rsidRPr="00000000">
        <w:rPr>
          <w:rtl w:val="0"/>
        </w:rPr>
        <w:t xml:space="preserve">Very reactive, has 7 valence electrons</w:t>
      </w:r>
    </w:p>
    <w:p w:rsidR="00000000" w:rsidDel="00000000" w:rsidP="00000000" w:rsidRDefault="00000000" w:rsidRPr="00000000" w14:paraId="00000191">
      <w:pPr>
        <w:pageBreakBefore w:val="0"/>
        <w:numPr>
          <w:ilvl w:val="3"/>
          <w:numId w:val="2"/>
        </w:numPr>
        <w:ind w:left="2880" w:hanging="360"/>
        <w:rPr>
          <w:u w:val="none"/>
        </w:rPr>
      </w:pPr>
      <w:r w:rsidDel="00000000" w:rsidR="00000000" w:rsidRPr="00000000">
        <w:rPr>
          <w:rtl w:val="0"/>
        </w:rPr>
        <w:t xml:space="preserve">Forms salts (ionic compound) with metals</w:t>
      </w:r>
    </w:p>
    <w:p w:rsidR="00000000" w:rsidDel="00000000" w:rsidP="00000000" w:rsidRDefault="00000000" w:rsidRPr="00000000" w14:paraId="00000192">
      <w:pPr>
        <w:pageBreakBefore w:val="0"/>
        <w:numPr>
          <w:ilvl w:val="2"/>
          <w:numId w:val="2"/>
        </w:numPr>
        <w:ind w:left="2160" w:hanging="360"/>
        <w:rPr/>
      </w:pPr>
      <w:r w:rsidDel="00000000" w:rsidR="00000000" w:rsidRPr="00000000">
        <w:rPr>
          <w:rtl w:val="0"/>
        </w:rPr>
        <w:t xml:space="preserve">Group 18: noble gases</w:t>
      </w:r>
    </w:p>
    <w:p w:rsidR="00000000" w:rsidDel="00000000" w:rsidP="00000000" w:rsidRDefault="00000000" w:rsidRPr="00000000" w14:paraId="00000193">
      <w:pPr>
        <w:pageBreakBefore w:val="0"/>
        <w:numPr>
          <w:ilvl w:val="3"/>
          <w:numId w:val="2"/>
        </w:numPr>
        <w:ind w:left="2880" w:hanging="360"/>
        <w:rPr/>
      </w:pPr>
      <w:r w:rsidDel="00000000" w:rsidR="00000000" w:rsidRPr="00000000">
        <w:rPr>
          <w:rtl w:val="0"/>
        </w:rPr>
        <w:t xml:space="preserve">Doesn’t bond with other elements, as they are stable</w:t>
      </w:r>
    </w:p>
    <w:p w:rsidR="00000000" w:rsidDel="00000000" w:rsidP="00000000" w:rsidRDefault="00000000" w:rsidRPr="00000000" w14:paraId="00000194">
      <w:pPr>
        <w:pageBreakBefore w:val="0"/>
        <w:numPr>
          <w:ilvl w:val="3"/>
          <w:numId w:val="2"/>
        </w:numPr>
        <w:ind w:left="2880" w:hanging="360"/>
        <w:rPr>
          <w:u w:val="none"/>
        </w:rPr>
      </w:pPr>
      <w:r w:rsidDel="00000000" w:rsidR="00000000" w:rsidRPr="00000000">
        <w:rPr>
          <w:rtl w:val="0"/>
        </w:rPr>
        <w:t xml:space="preserve">Colorless, odorless</w:t>
      </w:r>
    </w:p>
    <w:p w:rsidR="00000000" w:rsidDel="00000000" w:rsidP="00000000" w:rsidRDefault="00000000" w:rsidRPr="00000000" w14:paraId="00000195">
      <w:pPr>
        <w:pageBreakBefore w:val="0"/>
        <w:numPr>
          <w:ilvl w:val="3"/>
          <w:numId w:val="2"/>
        </w:numPr>
        <w:ind w:left="2880" w:hanging="360"/>
        <w:rPr>
          <w:u w:val="none"/>
        </w:rPr>
      </w:pPr>
      <w:r w:rsidDel="00000000" w:rsidR="00000000" w:rsidRPr="00000000">
        <w:rPr>
          <w:rtl w:val="0"/>
        </w:rPr>
        <w:t xml:space="preserve">Low concentration on Earth</w:t>
      </w:r>
    </w:p>
    <w:p w:rsidR="00000000" w:rsidDel="00000000" w:rsidP="00000000" w:rsidRDefault="00000000" w:rsidRPr="00000000" w14:paraId="00000196">
      <w:pPr>
        <w:pageBreakBefore w:val="0"/>
        <w:numPr>
          <w:ilvl w:val="1"/>
          <w:numId w:val="2"/>
        </w:numPr>
        <w:ind w:left="1440" w:hanging="360"/>
        <w:rPr>
          <w:highlight w:val="yellow"/>
        </w:rPr>
      </w:pPr>
      <w:r w:rsidDel="00000000" w:rsidR="00000000" w:rsidRPr="00000000">
        <w:rPr>
          <w:highlight w:val="yellow"/>
          <w:rtl w:val="0"/>
        </w:rPr>
        <w:t xml:space="preserve">Lanthanides and actinides </w:t>
      </w:r>
      <w:r w:rsidDel="00000000" w:rsidR="00000000" w:rsidRPr="00000000">
        <w:rPr>
          <w:rtl w:val="0"/>
        </w:rPr>
        <w:t xml:space="preserve">are rare</w:t>
      </w:r>
    </w:p>
    <w:p w:rsidR="00000000" w:rsidDel="00000000" w:rsidP="00000000" w:rsidRDefault="00000000" w:rsidRPr="00000000" w14:paraId="00000197">
      <w:pPr>
        <w:pageBreakBefore w:val="0"/>
        <w:numPr>
          <w:ilvl w:val="2"/>
          <w:numId w:val="2"/>
        </w:numPr>
        <w:ind w:left="2160" w:hanging="360"/>
        <w:rPr/>
      </w:pPr>
      <w:r w:rsidDel="00000000" w:rsidR="00000000" w:rsidRPr="00000000">
        <w:rPr>
          <w:rtl w:val="0"/>
        </w:rPr>
        <w:t xml:space="preserve">Also transition metals</w:t>
      </w:r>
    </w:p>
    <w:p w:rsidR="00000000" w:rsidDel="00000000" w:rsidP="00000000" w:rsidRDefault="00000000" w:rsidRPr="00000000" w14:paraId="00000198">
      <w:pPr>
        <w:pageBreakBefore w:val="0"/>
        <w:numPr>
          <w:ilvl w:val="2"/>
          <w:numId w:val="2"/>
        </w:numPr>
        <w:ind w:left="2160" w:hanging="360"/>
        <w:rPr/>
      </w:pPr>
      <w:r w:rsidDel="00000000" w:rsidR="00000000" w:rsidRPr="00000000">
        <w:rPr>
          <w:rtl w:val="0"/>
        </w:rPr>
        <w:t xml:space="preserve">Lanthanides are shiny and reactive</w:t>
      </w:r>
    </w:p>
    <w:p w:rsidR="00000000" w:rsidDel="00000000" w:rsidP="00000000" w:rsidRDefault="00000000" w:rsidRPr="00000000" w14:paraId="00000199">
      <w:pPr>
        <w:pageBreakBefore w:val="0"/>
        <w:numPr>
          <w:ilvl w:val="2"/>
          <w:numId w:val="2"/>
        </w:numPr>
        <w:ind w:left="2160" w:hanging="360"/>
        <w:rPr/>
      </w:pPr>
      <w:r w:rsidDel="00000000" w:rsidR="00000000" w:rsidRPr="00000000">
        <w:rPr>
          <w:rtl w:val="0"/>
        </w:rPr>
        <w:t xml:space="preserve">Actinides are radioactive</w:t>
      </w:r>
    </w:p>
    <w:p w:rsidR="00000000" w:rsidDel="00000000" w:rsidP="00000000" w:rsidRDefault="00000000" w:rsidRPr="00000000" w14:paraId="0000019A">
      <w:pPr>
        <w:pageBreakBefore w:val="0"/>
        <w:numPr>
          <w:ilvl w:val="2"/>
          <w:numId w:val="2"/>
        </w:numPr>
        <w:ind w:left="2160" w:hanging="360"/>
        <w:rPr/>
      </w:pPr>
      <w:r w:rsidDel="00000000" w:rsidR="00000000" w:rsidRPr="00000000">
        <w:rPr>
          <w:rtl w:val="0"/>
        </w:rPr>
        <w:t xml:space="preserve">Number 95 and 103 can only be manufactured in lab</w:t>
      </w:r>
    </w:p>
    <w:p w:rsidR="00000000" w:rsidDel="00000000" w:rsidP="00000000" w:rsidRDefault="00000000" w:rsidRPr="00000000" w14:paraId="0000019B">
      <w:pPr>
        <w:pageBreakBefore w:val="0"/>
        <w:numPr>
          <w:ilvl w:val="1"/>
          <w:numId w:val="2"/>
        </w:numPr>
        <w:ind w:left="1440" w:hanging="360"/>
        <w:rPr>
          <w:highlight w:val="yellow"/>
        </w:rPr>
      </w:pPr>
      <w:r w:rsidDel="00000000" w:rsidR="00000000" w:rsidRPr="00000000">
        <w:rPr>
          <w:highlight w:val="yellow"/>
          <w:rtl w:val="0"/>
        </w:rPr>
        <w:t xml:space="preserve">Rows</w:t>
      </w:r>
      <w:r w:rsidDel="00000000" w:rsidR="00000000" w:rsidRPr="00000000">
        <w:rPr>
          <w:rtl w:val="0"/>
        </w:rPr>
        <w:t xml:space="preserve"> are periods</w:t>
      </w:r>
    </w:p>
    <w:p w:rsidR="00000000" w:rsidDel="00000000" w:rsidP="00000000" w:rsidRDefault="00000000" w:rsidRPr="00000000" w14:paraId="0000019C">
      <w:pPr>
        <w:pageBreakBefore w:val="0"/>
        <w:numPr>
          <w:ilvl w:val="2"/>
          <w:numId w:val="2"/>
        </w:numPr>
        <w:ind w:left="2160" w:hanging="360"/>
        <w:rPr/>
      </w:pPr>
      <w:r w:rsidDel="00000000" w:rsidR="00000000" w:rsidRPr="00000000">
        <w:rPr>
          <w:rtl w:val="0"/>
        </w:rPr>
        <w:t xml:space="preserve">Periods share the same amount of energy levels</w:t>
      </w:r>
    </w:p>
    <w:p w:rsidR="00000000" w:rsidDel="00000000" w:rsidP="00000000" w:rsidRDefault="00000000" w:rsidRPr="00000000" w14:paraId="0000019D">
      <w:pPr>
        <w:pageBreakBefore w:val="0"/>
        <w:numPr>
          <w:ilvl w:val="1"/>
          <w:numId w:val="2"/>
        </w:numPr>
        <w:ind w:left="1440" w:hanging="360"/>
        <w:rPr>
          <w:u w:val="none"/>
        </w:rPr>
      </w:pPr>
      <w:r w:rsidDel="00000000" w:rsidR="00000000" w:rsidRPr="00000000">
        <w:rPr>
          <w:highlight w:val="yellow"/>
          <w:rtl w:val="0"/>
        </w:rPr>
        <w:t xml:space="preserve">Metal</w:t>
      </w:r>
      <w:r w:rsidDel="00000000" w:rsidR="00000000" w:rsidRPr="00000000">
        <w:rPr>
          <w:rtl w:val="0"/>
        </w:rPr>
        <w:t xml:space="preserve">: easily becomes cations</w:t>
      </w:r>
    </w:p>
    <w:p w:rsidR="00000000" w:rsidDel="00000000" w:rsidP="00000000" w:rsidRDefault="00000000" w:rsidRPr="00000000" w14:paraId="0000019E">
      <w:pPr>
        <w:pageBreakBefore w:val="0"/>
        <w:numPr>
          <w:ilvl w:val="2"/>
          <w:numId w:val="2"/>
        </w:numPr>
        <w:ind w:left="2160" w:hanging="360"/>
        <w:rPr>
          <w:u w:val="none"/>
        </w:rPr>
      </w:pPr>
      <w:r w:rsidDel="00000000" w:rsidR="00000000" w:rsidRPr="00000000">
        <w:rPr>
          <w:rtl w:val="0"/>
        </w:rPr>
        <w:t xml:space="preserve">Most elements are metals</w:t>
      </w:r>
    </w:p>
    <w:p w:rsidR="00000000" w:rsidDel="00000000" w:rsidP="00000000" w:rsidRDefault="00000000" w:rsidRPr="00000000" w14:paraId="0000019F">
      <w:pPr>
        <w:pageBreakBefore w:val="0"/>
        <w:numPr>
          <w:ilvl w:val="1"/>
          <w:numId w:val="2"/>
        </w:numPr>
        <w:ind w:left="1440" w:hanging="360"/>
        <w:rPr>
          <w:u w:val="none"/>
        </w:rPr>
      </w:pPr>
      <w:r w:rsidDel="00000000" w:rsidR="00000000" w:rsidRPr="00000000">
        <w:rPr>
          <w:highlight w:val="yellow"/>
          <w:rtl w:val="0"/>
        </w:rPr>
        <w:t xml:space="preserve">Metalloids</w:t>
      </w:r>
      <w:r w:rsidDel="00000000" w:rsidR="00000000" w:rsidRPr="00000000">
        <w:rPr>
          <w:rtl w:val="0"/>
        </w:rPr>
        <w:t xml:space="preserve">: easily becomes cation or anion</w:t>
      </w:r>
    </w:p>
    <w:p w:rsidR="00000000" w:rsidDel="00000000" w:rsidP="00000000" w:rsidRDefault="00000000" w:rsidRPr="00000000" w14:paraId="000001A0">
      <w:pPr>
        <w:pageBreakBefore w:val="0"/>
        <w:numPr>
          <w:ilvl w:val="2"/>
          <w:numId w:val="2"/>
        </w:numPr>
        <w:ind w:left="2160" w:hanging="360"/>
        <w:rPr>
          <w:u w:val="none"/>
        </w:rPr>
      </w:pPr>
      <w:r w:rsidDel="00000000" w:rsidR="00000000" w:rsidRPr="00000000">
        <w:rPr>
          <w:rtl w:val="0"/>
        </w:rPr>
        <w:t xml:space="preserve">By “staircase”</w:t>
      </w:r>
    </w:p>
    <w:p w:rsidR="00000000" w:rsidDel="00000000" w:rsidP="00000000" w:rsidRDefault="00000000" w:rsidRPr="00000000" w14:paraId="000001A1">
      <w:pPr>
        <w:pageBreakBefore w:val="0"/>
        <w:numPr>
          <w:ilvl w:val="1"/>
          <w:numId w:val="2"/>
        </w:numPr>
        <w:ind w:left="1440" w:hanging="360"/>
        <w:rPr>
          <w:u w:val="none"/>
        </w:rPr>
      </w:pPr>
      <w:r w:rsidDel="00000000" w:rsidR="00000000" w:rsidRPr="00000000">
        <w:rPr>
          <w:highlight w:val="yellow"/>
          <w:rtl w:val="0"/>
        </w:rPr>
        <w:t xml:space="preserve">Non-metals</w:t>
      </w:r>
      <w:r w:rsidDel="00000000" w:rsidR="00000000" w:rsidRPr="00000000">
        <w:rPr>
          <w:rtl w:val="0"/>
        </w:rPr>
        <w:t xml:space="preserve">: easily becomes anions</w:t>
      </w:r>
    </w:p>
    <w:p w:rsidR="00000000" w:rsidDel="00000000" w:rsidP="00000000" w:rsidRDefault="00000000" w:rsidRPr="00000000" w14:paraId="000001A2">
      <w:pPr>
        <w:pageBreakBefore w:val="0"/>
        <w:numPr>
          <w:ilvl w:val="1"/>
          <w:numId w:val="2"/>
        </w:numPr>
        <w:ind w:left="1440" w:hanging="360"/>
        <w:rPr>
          <w:u w:val="none"/>
        </w:rPr>
      </w:pPr>
      <w:r w:rsidDel="00000000" w:rsidR="00000000" w:rsidRPr="00000000">
        <w:rPr>
          <w:rtl w:val="0"/>
        </w:rPr>
        <w:t xml:space="preserve">Br, Hg are liquid at room temperature</w:t>
      </w:r>
    </w:p>
    <w:p w:rsidR="00000000" w:rsidDel="00000000" w:rsidP="00000000" w:rsidRDefault="00000000" w:rsidRPr="00000000" w14:paraId="000001A3">
      <w:pPr>
        <w:pageBreakBefore w:val="0"/>
        <w:numPr>
          <w:ilvl w:val="1"/>
          <w:numId w:val="2"/>
        </w:numPr>
        <w:ind w:left="1440" w:hanging="360"/>
        <w:rPr>
          <w:u w:val="none"/>
        </w:rPr>
      </w:pPr>
      <w:r w:rsidDel="00000000" w:rsidR="00000000" w:rsidRPr="00000000">
        <w:rPr>
          <w:rtl w:val="0"/>
        </w:rPr>
        <w:t xml:space="preserve">H, N, O, F, He, Ne, Ar, Kr, Xe and Rn are gas at room temperature</w:t>
      </w:r>
    </w:p>
    <w:p w:rsidR="00000000" w:rsidDel="00000000" w:rsidP="00000000" w:rsidRDefault="00000000" w:rsidRPr="00000000" w14:paraId="000001A4">
      <w:pPr>
        <w:pageBreakBefore w:val="0"/>
        <w:numPr>
          <w:ilvl w:val="1"/>
          <w:numId w:val="2"/>
        </w:numPr>
        <w:ind w:left="1440" w:hanging="360"/>
        <w:rPr>
          <w:u w:val="none"/>
        </w:rPr>
      </w:pPr>
      <w:r w:rsidDel="00000000" w:rsidR="00000000" w:rsidRPr="00000000">
        <w:rPr>
          <w:rtl w:val="0"/>
        </w:rPr>
        <w:t xml:space="preserve">Rest are solid at room temperature</w:t>
      </w:r>
    </w:p>
    <w:p w:rsidR="00000000" w:rsidDel="00000000" w:rsidP="00000000" w:rsidRDefault="00000000" w:rsidRPr="00000000" w14:paraId="000001A5">
      <w:pPr>
        <w:pageBreakBefore w:val="0"/>
        <w:numPr>
          <w:ilvl w:val="0"/>
          <w:numId w:val="2"/>
        </w:numPr>
        <w:rPr>
          <w:highlight w:val="yellow"/>
        </w:rPr>
      </w:pPr>
      <w:r w:rsidDel="00000000" w:rsidR="00000000" w:rsidRPr="00000000">
        <w:rPr>
          <w:highlight w:val="yellow"/>
          <w:rtl w:val="0"/>
        </w:rPr>
        <w:t xml:space="preserve">Trends</w:t>
      </w:r>
    </w:p>
    <w:p w:rsidR="00000000" w:rsidDel="00000000" w:rsidP="00000000" w:rsidRDefault="00000000" w:rsidRPr="00000000" w14:paraId="000001A6">
      <w:pPr>
        <w:pageBreakBefore w:val="0"/>
        <w:numPr>
          <w:ilvl w:val="1"/>
          <w:numId w:val="2"/>
        </w:numPr>
        <w:ind w:left="1440" w:hanging="360"/>
        <w:rPr>
          <w:u w:val="none"/>
        </w:rPr>
      </w:pPr>
      <w:r w:rsidDel="00000000" w:rsidR="00000000" w:rsidRPr="00000000">
        <w:rPr>
          <w:rtl w:val="0"/>
        </w:rPr>
        <w:t xml:space="preserve">Mendeleev’s </w:t>
      </w:r>
      <w:r w:rsidDel="00000000" w:rsidR="00000000" w:rsidRPr="00000000">
        <w:rPr>
          <w:highlight w:val="yellow"/>
          <w:rtl w:val="0"/>
        </w:rPr>
        <w:t xml:space="preserve">periodic law</w:t>
      </w:r>
    </w:p>
    <w:p w:rsidR="00000000" w:rsidDel="00000000" w:rsidP="00000000" w:rsidRDefault="00000000" w:rsidRPr="00000000" w14:paraId="000001A7">
      <w:pPr>
        <w:pageBreakBefore w:val="0"/>
        <w:numPr>
          <w:ilvl w:val="2"/>
          <w:numId w:val="2"/>
        </w:numPr>
        <w:ind w:left="2160" w:hanging="360"/>
        <w:rPr>
          <w:u w:val="none"/>
        </w:rPr>
      </w:pPr>
      <w:r w:rsidDel="00000000" w:rsidR="00000000" w:rsidRPr="00000000">
        <w:rPr>
          <w:rtl w:val="0"/>
        </w:rPr>
        <w:t xml:space="preserve">When elements are ordered by atomic number, chemical properties repeat periodically</w:t>
      </w:r>
    </w:p>
    <w:p w:rsidR="00000000" w:rsidDel="00000000" w:rsidP="00000000" w:rsidRDefault="00000000" w:rsidRPr="00000000" w14:paraId="000001A8">
      <w:pPr>
        <w:pageBreakBefore w:val="0"/>
        <w:numPr>
          <w:ilvl w:val="2"/>
          <w:numId w:val="2"/>
        </w:numPr>
        <w:ind w:left="2160" w:hanging="360"/>
        <w:rPr>
          <w:u w:val="none"/>
        </w:rPr>
      </w:pPr>
      <w:r w:rsidDel="00000000" w:rsidR="00000000" w:rsidRPr="00000000">
        <w:rPr>
          <w:rtl w:val="0"/>
        </w:rPr>
        <w:t xml:space="preserve">Used to predict properties of undiscovered elements</w:t>
      </w:r>
    </w:p>
    <w:p w:rsidR="00000000" w:rsidDel="00000000" w:rsidP="00000000" w:rsidRDefault="00000000" w:rsidRPr="00000000" w14:paraId="000001A9">
      <w:pPr>
        <w:pageBreakBefore w:val="0"/>
        <w:numPr>
          <w:ilvl w:val="1"/>
          <w:numId w:val="2"/>
        </w:numPr>
        <w:ind w:left="1440" w:hanging="360"/>
        <w:rPr>
          <w:u w:val="none"/>
        </w:rPr>
      </w:pPr>
      <w:r w:rsidDel="00000000" w:rsidR="00000000" w:rsidRPr="00000000">
        <w:rPr>
          <w:rtl w:val="0"/>
        </w:rPr>
        <w:t xml:space="preserve">As atomic number increases across a period, more protons are added, increasing the nuclear charge, while electrons are being added to the same energy level, so the valence electrons are more strongly attracted to  the nucleus, making the atomic radius smaller, first ionization energy and electronegativity to increase.     (noble has no electronegativity)</w:t>
      </w:r>
    </w:p>
    <w:p w:rsidR="00000000" w:rsidDel="00000000" w:rsidP="00000000" w:rsidRDefault="00000000" w:rsidRPr="00000000" w14:paraId="000001AA">
      <w:pPr>
        <w:pageBreakBefore w:val="0"/>
        <w:numPr>
          <w:ilvl w:val="1"/>
          <w:numId w:val="2"/>
        </w:numPr>
        <w:ind w:left="1440" w:hanging="360"/>
        <w:rPr>
          <w:u w:val="none"/>
        </w:rPr>
      </w:pPr>
      <w:r w:rsidDel="00000000" w:rsidR="00000000" w:rsidRPr="00000000">
        <w:rPr>
          <w:rtl w:val="0"/>
        </w:rPr>
        <w:t xml:space="preserve">As atomic number increases down a group, more protons are added, increasing the nuclear charge, while electrons are being added to higher energy levels farther from the nucleus, allowing for more inner electrons to shield the valence electrons from the nucleus’ pull, leading to larger atomic radius and smaller first ionization energy and electronegativity.  </w:t>
      </w:r>
    </w:p>
    <w:p w:rsidR="00000000" w:rsidDel="00000000" w:rsidP="00000000" w:rsidRDefault="00000000" w:rsidRPr="00000000" w14:paraId="000001AB">
      <w:pPr>
        <w:pageBreakBefore w:val="0"/>
        <w:numPr>
          <w:ilvl w:val="1"/>
          <w:numId w:val="2"/>
        </w:numPr>
        <w:ind w:left="1440" w:hanging="360"/>
        <w:rPr>
          <w:u w:val="none"/>
        </w:rPr>
      </w:pPr>
      <w:r w:rsidDel="00000000" w:rsidR="00000000" w:rsidRPr="00000000">
        <w:rPr>
          <w:rtl w:val="0"/>
        </w:rPr>
        <w:t xml:space="preserve">Atomic radius: half the distance between adjacent nucleus</w:t>
      </w:r>
    </w:p>
    <w:p w:rsidR="00000000" w:rsidDel="00000000" w:rsidP="00000000" w:rsidRDefault="00000000" w:rsidRPr="00000000" w14:paraId="000001AC">
      <w:pPr>
        <w:pageBreakBefore w:val="0"/>
        <w:numPr>
          <w:ilvl w:val="1"/>
          <w:numId w:val="2"/>
        </w:numPr>
        <w:ind w:left="1440" w:hanging="360"/>
        <w:rPr>
          <w:u w:val="none"/>
        </w:rPr>
      </w:pPr>
      <w:r w:rsidDel="00000000" w:rsidR="00000000" w:rsidRPr="00000000">
        <w:rPr>
          <w:rtl w:val="0"/>
        </w:rPr>
        <w:t xml:space="preserve">Electronegativity: atom’s ability to attract electrons for bonding</w:t>
      </w:r>
    </w:p>
    <w:p w:rsidR="00000000" w:rsidDel="00000000" w:rsidP="00000000" w:rsidRDefault="00000000" w:rsidRPr="00000000" w14:paraId="000001AD">
      <w:pPr>
        <w:pageBreakBefore w:val="0"/>
        <w:numPr>
          <w:ilvl w:val="1"/>
          <w:numId w:val="2"/>
        </w:numPr>
        <w:ind w:left="1440" w:hanging="360"/>
        <w:rPr>
          <w:u w:val="none"/>
        </w:rPr>
      </w:pPr>
      <w:r w:rsidDel="00000000" w:rsidR="00000000" w:rsidRPr="00000000">
        <w:rPr>
          <w:rtl w:val="0"/>
        </w:rPr>
        <w:t xml:space="preserve">First ionization energy: energy required to remove first valence electron</w:t>
      </w:r>
    </w:p>
    <w:p w:rsidR="00000000" w:rsidDel="00000000" w:rsidP="00000000" w:rsidRDefault="00000000" w:rsidRPr="00000000" w14:paraId="000001AE">
      <w:pPr>
        <w:pageBreakBefore w:val="0"/>
        <w:ind w:left="0" w:firstLine="0"/>
        <w:rPr/>
      </w:pPr>
      <w:r w:rsidDel="00000000" w:rsidR="00000000" w:rsidRPr="00000000">
        <w:rPr>
          <w:rtl w:val="0"/>
        </w:rPr>
      </w:r>
    </w:p>
    <w:p w:rsidR="00000000" w:rsidDel="00000000" w:rsidP="00000000" w:rsidRDefault="00000000" w:rsidRPr="00000000" w14:paraId="000001AF">
      <w:pPr>
        <w:pStyle w:val="Title"/>
        <w:pageBreakBefore w:val="0"/>
        <w:rPr/>
      </w:pPr>
      <w:bookmarkStart w:colFirst="0" w:colLast="0" w:name="_wqrpnao3uchl" w:id="7"/>
      <w:bookmarkEnd w:id="7"/>
      <w:r w:rsidDel="00000000" w:rsidR="00000000" w:rsidRPr="00000000">
        <w:rPr>
          <w:rtl w:val="0"/>
        </w:rPr>
        <w:t xml:space="preserve">Forces</w:t>
      </w:r>
    </w:p>
    <w:p w:rsidR="00000000" w:rsidDel="00000000" w:rsidP="00000000" w:rsidRDefault="00000000" w:rsidRPr="00000000" w14:paraId="000001B0">
      <w:pPr>
        <w:pageBreakBefore w:val="0"/>
        <w:numPr>
          <w:ilvl w:val="0"/>
          <w:numId w:val="2"/>
        </w:numPr>
        <w:rPr>
          <w:highlight w:val="yellow"/>
        </w:rPr>
      </w:pPr>
      <w:r w:rsidDel="00000000" w:rsidR="00000000" w:rsidRPr="00000000">
        <w:rPr>
          <w:highlight w:val="yellow"/>
          <w:rtl w:val="0"/>
        </w:rPr>
        <w:t xml:space="preserve">Intramolecular</w:t>
      </w:r>
    </w:p>
    <w:p w:rsidR="00000000" w:rsidDel="00000000" w:rsidP="00000000" w:rsidRDefault="00000000" w:rsidRPr="00000000" w14:paraId="000001B1">
      <w:pPr>
        <w:pageBreakBefore w:val="0"/>
        <w:numPr>
          <w:ilvl w:val="1"/>
          <w:numId w:val="2"/>
        </w:numPr>
        <w:ind w:left="1440" w:hanging="360"/>
      </w:pPr>
      <w:r w:rsidDel="00000000" w:rsidR="00000000" w:rsidRPr="00000000">
        <w:rPr>
          <w:rtl w:val="0"/>
        </w:rPr>
        <w:t xml:space="preserve">Between parts of molecule</w:t>
      </w:r>
    </w:p>
    <w:p w:rsidR="00000000" w:rsidDel="00000000" w:rsidP="00000000" w:rsidRDefault="00000000" w:rsidRPr="00000000" w14:paraId="000001B2">
      <w:pPr>
        <w:pageBreakBefore w:val="0"/>
        <w:numPr>
          <w:ilvl w:val="1"/>
          <w:numId w:val="2"/>
        </w:numPr>
        <w:ind w:left="1440" w:hanging="360"/>
      </w:pPr>
      <w:r w:rsidDel="00000000" w:rsidR="00000000" w:rsidRPr="00000000">
        <w:rPr>
          <w:rtl w:val="0"/>
        </w:rPr>
        <w:t xml:space="preserve">Bonds</w:t>
      </w:r>
    </w:p>
    <w:p w:rsidR="00000000" w:rsidDel="00000000" w:rsidP="00000000" w:rsidRDefault="00000000" w:rsidRPr="00000000" w14:paraId="000001B3">
      <w:pPr>
        <w:pageBreakBefore w:val="0"/>
        <w:numPr>
          <w:ilvl w:val="2"/>
          <w:numId w:val="2"/>
        </w:numPr>
        <w:ind w:left="2160" w:hanging="360"/>
        <w:rPr>
          <w:highlight w:val="yellow"/>
        </w:rPr>
      </w:pPr>
      <w:r w:rsidDel="00000000" w:rsidR="00000000" w:rsidRPr="00000000">
        <w:rPr>
          <w:highlight w:val="yellow"/>
          <w:rtl w:val="0"/>
        </w:rPr>
        <w:t xml:space="preserve">Ionic</w:t>
      </w:r>
    </w:p>
    <w:p w:rsidR="00000000" w:rsidDel="00000000" w:rsidP="00000000" w:rsidRDefault="00000000" w:rsidRPr="00000000" w14:paraId="000001B4">
      <w:pPr>
        <w:pageBreakBefore w:val="0"/>
        <w:numPr>
          <w:ilvl w:val="3"/>
          <w:numId w:val="2"/>
        </w:numPr>
        <w:ind w:left="2880" w:hanging="360"/>
      </w:pPr>
      <w:r w:rsidDel="00000000" w:rsidR="00000000" w:rsidRPr="00000000">
        <w:rPr>
          <w:rtl w:val="0"/>
        </w:rPr>
        <w:t xml:space="preserve">For ionic compounds</w:t>
      </w:r>
    </w:p>
    <w:p w:rsidR="00000000" w:rsidDel="00000000" w:rsidP="00000000" w:rsidRDefault="00000000" w:rsidRPr="00000000" w14:paraId="000001B5">
      <w:pPr>
        <w:pageBreakBefore w:val="0"/>
        <w:numPr>
          <w:ilvl w:val="3"/>
          <w:numId w:val="2"/>
        </w:numPr>
        <w:ind w:left="2880" w:hanging="360"/>
      </w:pPr>
      <w:r w:rsidDel="00000000" w:rsidR="00000000" w:rsidRPr="00000000">
        <w:rPr>
          <w:rtl w:val="0"/>
        </w:rPr>
        <w:t xml:space="preserve">Electronegativity difference between atoms is &gt;1.7</w:t>
      </w:r>
    </w:p>
    <w:p w:rsidR="00000000" w:rsidDel="00000000" w:rsidP="00000000" w:rsidRDefault="00000000" w:rsidRPr="00000000" w14:paraId="000001B6">
      <w:pPr>
        <w:pageBreakBefore w:val="0"/>
        <w:numPr>
          <w:ilvl w:val="3"/>
          <w:numId w:val="2"/>
        </w:numPr>
        <w:ind w:left="2880" w:hanging="360"/>
      </w:pPr>
      <w:r w:rsidDel="00000000" w:rsidR="00000000" w:rsidRPr="00000000">
        <w:rPr>
          <w:rtl w:val="0"/>
        </w:rPr>
        <w:t xml:space="preserve">Usually between metal (usually cation) and nonmetal (usually anion)</w:t>
      </w:r>
    </w:p>
    <w:p w:rsidR="00000000" w:rsidDel="00000000" w:rsidP="00000000" w:rsidRDefault="00000000" w:rsidRPr="00000000" w14:paraId="000001B7">
      <w:pPr>
        <w:pageBreakBefore w:val="0"/>
        <w:numPr>
          <w:ilvl w:val="3"/>
          <w:numId w:val="2"/>
        </w:numPr>
        <w:ind w:left="2880" w:hanging="360"/>
      </w:pPr>
      <w:r w:rsidDel="00000000" w:rsidR="00000000" w:rsidRPr="00000000">
        <w:rPr>
          <w:rtl w:val="0"/>
        </w:rPr>
        <w:t xml:space="preserve">Atom with less valence electrons donate electrons to atom with more, until all atoms are stable (satisfy octet/duet rule whichever applicable)</w:t>
      </w:r>
    </w:p>
    <w:p w:rsidR="00000000" w:rsidDel="00000000" w:rsidP="00000000" w:rsidRDefault="00000000" w:rsidRPr="00000000" w14:paraId="000001B8">
      <w:pPr>
        <w:pageBreakBefore w:val="0"/>
        <w:numPr>
          <w:ilvl w:val="3"/>
          <w:numId w:val="2"/>
        </w:numPr>
        <w:ind w:left="2880" w:hanging="360"/>
      </w:pPr>
      <w:r w:rsidDel="00000000" w:rsidR="00000000" w:rsidRPr="00000000">
        <w:rPr>
          <w:rtl w:val="0"/>
        </w:rPr>
        <w:t xml:space="preserve">Receiver: anion,  doner: cation</w:t>
      </w:r>
    </w:p>
    <w:p w:rsidR="00000000" w:rsidDel="00000000" w:rsidP="00000000" w:rsidRDefault="00000000" w:rsidRPr="00000000" w14:paraId="000001B9">
      <w:pPr>
        <w:pageBreakBefore w:val="0"/>
        <w:numPr>
          <w:ilvl w:val="3"/>
          <w:numId w:val="2"/>
        </w:numPr>
        <w:ind w:left="2880" w:hanging="360"/>
      </w:pPr>
      <w:r w:rsidDel="00000000" w:rsidR="00000000" w:rsidRPr="00000000">
        <w:rPr>
          <w:rtl w:val="0"/>
        </w:rPr>
        <w:t xml:space="preserve">Cation (+) gets attracted to anion (-)</w:t>
      </w:r>
    </w:p>
    <w:p w:rsidR="00000000" w:rsidDel="00000000" w:rsidP="00000000" w:rsidRDefault="00000000" w:rsidRPr="00000000" w14:paraId="000001BA">
      <w:pPr>
        <w:pageBreakBefore w:val="0"/>
        <w:numPr>
          <w:ilvl w:val="3"/>
          <w:numId w:val="2"/>
        </w:numPr>
        <w:ind w:left="2880" w:hanging="360"/>
      </w:pPr>
      <w:r w:rsidDel="00000000" w:rsidR="00000000" w:rsidRPr="00000000">
        <w:rPr>
          <w:rtl w:val="0"/>
        </w:rPr>
        <w:t xml:space="preserve">In formulas, charge of anion is subscript of cation, charge of cation is subscript of anion</w:t>
      </w:r>
    </w:p>
    <w:p w:rsidR="00000000" w:rsidDel="00000000" w:rsidP="00000000" w:rsidRDefault="00000000" w:rsidRPr="00000000" w14:paraId="000001BB">
      <w:pPr>
        <w:pageBreakBefore w:val="0"/>
        <w:numPr>
          <w:ilvl w:val="3"/>
          <w:numId w:val="2"/>
        </w:numPr>
        <w:ind w:left="2880" w:hanging="360"/>
      </w:pPr>
      <w:r w:rsidDel="00000000" w:rsidR="00000000" w:rsidRPr="00000000">
        <w:rPr>
          <w:rtl w:val="0"/>
        </w:rPr>
        <w:t xml:space="preserve">Named cation followed by anion with -ide ending.</w:t>
      </w:r>
    </w:p>
    <w:p w:rsidR="00000000" w:rsidDel="00000000" w:rsidP="00000000" w:rsidRDefault="00000000" w:rsidRPr="00000000" w14:paraId="000001BC">
      <w:pPr>
        <w:pageBreakBefore w:val="0"/>
        <w:numPr>
          <w:ilvl w:val="4"/>
          <w:numId w:val="2"/>
        </w:numPr>
        <w:ind w:left="3600" w:hanging="360"/>
      </w:pPr>
      <w:r w:rsidDel="00000000" w:rsidR="00000000" w:rsidRPr="00000000">
        <w:rPr>
          <w:rtl w:val="0"/>
        </w:rPr>
        <w:t xml:space="preserve">Some metals have multiple possible charges, so their charge is indicated with roman numerals</w:t>
      </w:r>
    </w:p>
    <w:p w:rsidR="00000000" w:rsidDel="00000000" w:rsidP="00000000" w:rsidRDefault="00000000" w:rsidRPr="00000000" w14:paraId="000001BD">
      <w:pPr>
        <w:pageBreakBefore w:val="0"/>
        <w:numPr>
          <w:ilvl w:val="2"/>
          <w:numId w:val="2"/>
        </w:numPr>
        <w:ind w:left="2160" w:hanging="360"/>
        <w:rPr>
          <w:highlight w:val="yellow"/>
        </w:rPr>
      </w:pPr>
      <w:r w:rsidDel="00000000" w:rsidR="00000000" w:rsidRPr="00000000">
        <w:rPr>
          <w:highlight w:val="yellow"/>
          <w:rtl w:val="0"/>
        </w:rPr>
        <w:t xml:space="preserve">Covalent</w:t>
      </w:r>
    </w:p>
    <w:p w:rsidR="00000000" w:rsidDel="00000000" w:rsidP="00000000" w:rsidRDefault="00000000" w:rsidRPr="00000000" w14:paraId="000001BE">
      <w:pPr>
        <w:pageBreakBefore w:val="0"/>
        <w:numPr>
          <w:ilvl w:val="3"/>
          <w:numId w:val="2"/>
        </w:numPr>
        <w:ind w:left="2880" w:hanging="360"/>
      </w:pPr>
      <w:r w:rsidDel="00000000" w:rsidR="00000000" w:rsidRPr="00000000">
        <w:rPr>
          <w:rtl w:val="0"/>
        </w:rPr>
        <w:t xml:space="preserve">For molecules</w:t>
      </w:r>
    </w:p>
    <w:p w:rsidR="00000000" w:rsidDel="00000000" w:rsidP="00000000" w:rsidRDefault="00000000" w:rsidRPr="00000000" w14:paraId="000001BF">
      <w:pPr>
        <w:pageBreakBefore w:val="0"/>
        <w:numPr>
          <w:ilvl w:val="3"/>
          <w:numId w:val="2"/>
        </w:numPr>
        <w:ind w:left="2880" w:hanging="360"/>
      </w:pPr>
      <w:r w:rsidDel="00000000" w:rsidR="00000000" w:rsidRPr="00000000">
        <w:rPr>
          <w:rtl w:val="0"/>
        </w:rPr>
        <w:t xml:space="preserve">Usually between nonmetals</w:t>
      </w:r>
    </w:p>
    <w:p w:rsidR="00000000" w:rsidDel="00000000" w:rsidP="00000000" w:rsidRDefault="00000000" w:rsidRPr="00000000" w14:paraId="000001C0">
      <w:pPr>
        <w:pageBreakBefore w:val="0"/>
        <w:numPr>
          <w:ilvl w:val="3"/>
          <w:numId w:val="2"/>
        </w:numPr>
        <w:ind w:left="2880" w:hanging="360"/>
      </w:pPr>
      <w:r w:rsidDel="00000000" w:rsidR="00000000" w:rsidRPr="00000000">
        <w:rPr>
          <w:rtl w:val="0"/>
        </w:rPr>
        <w:t xml:space="preserve">Polar </w:t>
      </w:r>
      <w:r w:rsidDel="00000000" w:rsidR="00000000" w:rsidRPr="00000000">
        <w:rPr>
          <w:color w:val="ffffff"/>
          <w:rtl w:val="0"/>
        </w:rPr>
        <w:t xml:space="preserve">bear</w:t>
      </w:r>
    </w:p>
    <w:p w:rsidR="00000000" w:rsidDel="00000000" w:rsidP="00000000" w:rsidRDefault="00000000" w:rsidRPr="00000000" w14:paraId="000001C1">
      <w:pPr>
        <w:pageBreakBefore w:val="0"/>
        <w:numPr>
          <w:ilvl w:val="4"/>
          <w:numId w:val="2"/>
        </w:numPr>
        <w:ind w:left="3600" w:hanging="360"/>
      </w:pPr>
      <w:r w:rsidDel="00000000" w:rsidR="00000000" w:rsidRPr="00000000">
        <w:rPr>
          <w:rtl w:val="0"/>
        </w:rPr>
        <w:t xml:space="preserve">Electronegativity .4&lt;x&lt;1.7</w:t>
      </w:r>
    </w:p>
    <w:p w:rsidR="00000000" w:rsidDel="00000000" w:rsidP="00000000" w:rsidRDefault="00000000" w:rsidRPr="00000000" w14:paraId="000001C2">
      <w:pPr>
        <w:pageBreakBefore w:val="0"/>
        <w:numPr>
          <w:ilvl w:val="4"/>
          <w:numId w:val="2"/>
        </w:numPr>
        <w:ind w:left="3600" w:hanging="360"/>
      </w:pPr>
      <w:r w:rsidDel="00000000" w:rsidR="00000000" w:rsidRPr="00000000">
        <w:rPr>
          <w:rtl w:val="0"/>
        </w:rPr>
        <w:t xml:space="preserve">Polar means one atom has more pull on shared electrons than other</w:t>
      </w:r>
    </w:p>
    <w:p w:rsidR="00000000" w:rsidDel="00000000" w:rsidP="00000000" w:rsidRDefault="00000000" w:rsidRPr="00000000" w14:paraId="000001C3">
      <w:pPr>
        <w:pageBreakBefore w:val="0"/>
        <w:numPr>
          <w:ilvl w:val="4"/>
          <w:numId w:val="2"/>
        </w:numPr>
        <w:ind w:left="3600" w:hanging="360"/>
      </w:pPr>
      <w:r w:rsidDel="00000000" w:rsidR="00000000" w:rsidRPr="00000000">
        <w:rPr>
          <w:rtl w:val="0"/>
        </w:rPr>
        <w:t xml:space="preserve">More electronegative atom is slightly negative</w:t>
      </w:r>
    </w:p>
    <w:p w:rsidR="00000000" w:rsidDel="00000000" w:rsidP="00000000" w:rsidRDefault="00000000" w:rsidRPr="00000000" w14:paraId="000001C4">
      <w:pPr>
        <w:pageBreakBefore w:val="0"/>
        <w:numPr>
          <w:ilvl w:val="3"/>
          <w:numId w:val="2"/>
        </w:numPr>
        <w:ind w:left="2880" w:hanging="360"/>
      </w:pPr>
      <w:r w:rsidDel="00000000" w:rsidR="00000000" w:rsidRPr="00000000">
        <w:rPr>
          <w:rtl w:val="0"/>
        </w:rPr>
        <w:t xml:space="preserve">Nonpolar </w:t>
      </w:r>
    </w:p>
    <w:p w:rsidR="00000000" w:rsidDel="00000000" w:rsidP="00000000" w:rsidRDefault="00000000" w:rsidRPr="00000000" w14:paraId="000001C5">
      <w:pPr>
        <w:pageBreakBefore w:val="0"/>
        <w:numPr>
          <w:ilvl w:val="4"/>
          <w:numId w:val="2"/>
        </w:numPr>
        <w:ind w:left="3600" w:hanging="360"/>
      </w:pPr>
      <w:r w:rsidDel="00000000" w:rsidR="00000000" w:rsidRPr="00000000">
        <w:rPr>
          <w:rtl w:val="0"/>
        </w:rPr>
        <w:t xml:space="preserve">Electronegativity &lt;.4</w:t>
      </w:r>
    </w:p>
    <w:p w:rsidR="00000000" w:rsidDel="00000000" w:rsidP="00000000" w:rsidRDefault="00000000" w:rsidRPr="00000000" w14:paraId="000001C6">
      <w:pPr>
        <w:pageBreakBefore w:val="0"/>
        <w:numPr>
          <w:ilvl w:val="3"/>
          <w:numId w:val="2"/>
        </w:numPr>
        <w:ind w:left="2880" w:hanging="360"/>
      </w:pPr>
      <w:r w:rsidDel="00000000" w:rsidR="00000000" w:rsidRPr="00000000">
        <w:rPr>
          <w:rtl w:val="0"/>
        </w:rPr>
        <w:t xml:space="preserve">Electrons are shared</w:t>
      </w:r>
    </w:p>
    <w:p w:rsidR="00000000" w:rsidDel="00000000" w:rsidP="00000000" w:rsidRDefault="00000000" w:rsidRPr="00000000" w14:paraId="000001C7">
      <w:pPr>
        <w:pageBreakBefore w:val="0"/>
        <w:numPr>
          <w:ilvl w:val="3"/>
          <w:numId w:val="2"/>
        </w:numPr>
        <w:ind w:left="2880" w:hanging="360"/>
      </w:pPr>
      <w:r w:rsidDel="00000000" w:rsidR="00000000" w:rsidRPr="00000000">
        <w:rPr>
          <w:rtl w:val="0"/>
        </w:rPr>
        <w:t xml:space="preserve">Named first by the atom with lower electronegativity, followed by the atom with higher electronegativity, with -ide ending.  </w:t>
      </w:r>
    </w:p>
    <w:p w:rsidR="00000000" w:rsidDel="00000000" w:rsidP="00000000" w:rsidRDefault="00000000" w:rsidRPr="00000000" w14:paraId="000001C8">
      <w:pPr>
        <w:pageBreakBefore w:val="0"/>
        <w:numPr>
          <w:ilvl w:val="4"/>
          <w:numId w:val="2"/>
        </w:numPr>
        <w:ind w:left="3600" w:hanging="360"/>
      </w:pPr>
      <w:r w:rsidDel="00000000" w:rsidR="00000000" w:rsidRPr="00000000">
        <w:rPr>
          <w:rtl w:val="0"/>
        </w:rPr>
        <w:t xml:space="preserve">If there’s multiple of an atom, use greek prefixes to indicate (mono, di, tri…)</w:t>
      </w:r>
    </w:p>
    <w:p w:rsidR="00000000" w:rsidDel="00000000" w:rsidP="00000000" w:rsidRDefault="00000000" w:rsidRPr="00000000" w14:paraId="000001C9">
      <w:pPr>
        <w:pageBreakBefore w:val="0"/>
        <w:numPr>
          <w:ilvl w:val="3"/>
          <w:numId w:val="2"/>
        </w:numPr>
        <w:ind w:left="2880" w:hanging="360"/>
      </w:pPr>
      <w:r w:rsidDel="00000000" w:rsidR="00000000" w:rsidRPr="00000000">
        <w:rPr>
          <w:rtl w:val="0"/>
        </w:rPr>
        <w:t xml:space="preserve">In formulas, charge of first element is subscript of second, charge of second is subscript of first</w:t>
      </w:r>
    </w:p>
    <w:p w:rsidR="00000000" w:rsidDel="00000000" w:rsidP="00000000" w:rsidRDefault="00000000" w:rsidRPr="00000000" w14:paraId="000001CA">
      <w:pPr>
        <w:pageBreakBefore w:val="0"/>
        <w:numPr>
          <w:ilvl w:val="2"/>
          <w:numId w:val="2"/>
        </w:numPr>
        <w:ind w:left="2160" w:hanging="360"/>
        <w:rPr>
          <w:highlight w:val="yellow"/>
        </w:rPr>
      </w:pPr>
      <w:r w:rsidDel="00000000" w:rsidR="00000000" w:rsidRPr="00000000">
        <w:rPr>
          <w:highlight w:val="yellow"/>
          <w:rtl w:val="0"/>
        </w:rPr>
        <w:t xml:space="preserve">Metallic</w:t>
      </w:r>
    </w:p>
    <w:p w:rsidR="00000000" w:rsidDel="00000000" w:rsidP="00000000" w:rsidRDefault="00000000" w:rsidRPr="00000000" w14:paraId="000001CB">
      <w:pPr>
        <w:pageBreakBefore w:val="0"/>
        <w:numPr>
          <w:ilvl w:val="3"/>
          <w:numId w:val="2"/>
        </w:numPr>
        <w:ind w:left="2880" w:hanging="360"/>
      </w:pPr>
      <w:r w:rsidDel="00000000" w:rsidR="00000000" w:rsidRPr="00000000">
        <w:rPr>
          <w:rtl w:val="0"/>
        </w:rPr>
        <w:t xml:space="preserve">Between metals </w:t>
      </w:r>
    </w:p>
    <w:p w:rsidR="00000000" w:rsidDel="00000000" w:rsidP="00000000" w:rsidRDefault="00000000" w:rsidRPr="00000000" w14:paraId="000001CC">
      <w:pPr>
        <w:pageBreakBefore w:val="0"/>
        <w:numPr>
          <w:ilvl w:val="3"/>
          <w:numId w:val="2"/>
        </w:numPr>
        <w:ind w:left="2880" w:hanging="360"/>
      </w:pPr>
      <w:r w:rsidDel="00000000" w:rsidR="00000000" w:rsidRPr="00000000">
        <w:rPr>
          <w:rtl w:val="0"/>
        </w:rPr>
        <w:t xml:space="preserve">sea of mobile electrons</w:t>
      </w:r>
    </w:p>
    <w:p w:rsidR="00000000" w:rsidDel="00000000" w:rsidP="00000000" w:rsidRDefault="00000000" w:rsidRPr="00000000" w14:paraId="000001CD">
      <w:pPr>
        <w:pageBreakBefore w:val="0"/>
        <w:numPr>
          <w:ilvl w:val="2"/>
          <w:numId w:val="2"/>
        </w:numPr>
        <w:ind w:left="2160" w:hanging="360"/>
        <w:rPr>
          <w:highlight w:val="yellow"/>
        </w:rPr>
      </w:pPr>
      <w:r w:rsidDel="00000000" w:rsidR="00000000" w:rsidRPr="00000000">
        <w:rPr>
          <w:highlight w:val="yellow"/>
          <w:rtl w:val="0"/>
        </w:rPr>
        <w:t xml:space="preserve">Bond dipole</w:t>
      </w:r>
    </w:p>
    <w:p w:rsidR="00000000" w:rsidDel="00000000" w:rsidP="00000000" w:rsidRDefault="00000000" w:rsidRPr="00000000" w14:paraId="000001CE">
      <w:pPr>
        <w:pageBreakBefore w:val="0"/>
        <w:numPr>
          <w:ilvl w:val="3"/>
          <w:numId w:val="2"/>
        </w:numPr>
        <w:ind w:left="2880" w:hanging="360"/>
      </w:pPr>
      <w:r w:rsidDel="00000000" w:rsidR="00000000" w:rsidRPr="00000000">
        <w:rPr>
          <w:rtl w:val="0"/>
        </w:rPr>
        <w:t xml:space="preserve">Points from positive to negative to show net pull on electron</w:t>
      </w:r>
    </w:p>
    <w:p w:rsidR="00000000" w:rsidDel="00000000" w:rsidP="00000000" w:rsidRDefault="00000000" w:rsidRPr="00000000" w14:paraId="000001CF">
      <w:pPr>
        <w:pageBreakBefore w:val="0"/>
        <w:numPr>
          <w:ilvl w:val="3"/>
          <w:numId w:val="2"/>
        </w:numPr>
        <w:ind w:left="2880" w:hanging="360"/>
      </w:pPr>
      <w:r w:rsidDel="00000000" w:rsidR="00000000" w:rsidRPr="00000000">
        <w:rPr>
          <w:rtl w:val="0"/>
        </w:rPr>
        <w:t xml:space="preserve">Negative has higher electronegativity</w:t>
      </w:r>
    </w:p>
    <w:p w:rsidR="00000000" w:rsidDel="00000000" w:rsidP="00000000" w:rsidRDefault="00000000" w:rsidRPr="00000000" w14:paraId="000001D0">
      <w:pPr>
        <w:pageBreakBefore w:val="0"/>
        <w:numPr>
          <w:ilvl w:val="2"/>
          <w:numId w:val="2"/>
        </w:numPr>
        <w:ind w:left="2160" w:hanging="360"/>
        <w:rPr>
          <w:highlight w:val="yellow"/>
        </w:rPr>
      </w:pPr>
      <w:r w:rsidDel="00000000" w:rsidR="00000000" w:rsidRPr="00000000">
        <w:rPr>
          <w:highlight w:val="yellow"/>
          <w:rtl w:val="0"/>
        </w:rPr>
        <w:t xml:space="preserve">Molecule dipole</w:t>
      </w:r>
    </w:p>
    <w:p w:rsidR="00000000" w:rsidDel="00000000" w:rsidP="00000000" w:rsidRDefault="00000000" w:rsidRPr="00000000" w14:paraId="000001D1">
      <w:pPr>
        <w:pageBreakBefore w:val="0"/>
        <w:numPr>
          <w:ilvl w:val="3"/>
          <w:numId w:val="2"/>
        </w:numPr>
        <w:ind w:left="2880" w:hanging="360"/>
      </w:pPr>
      <w:r w:rsidDel="00000000" w:rsidR="00000000" w:rsidRPr="00000000">
        <w:rPr>
          <w:rtl w:val="0"/>
        </w:rPr>
        <w:t xml:space="preserve">Net vector of bond dipoles</w:t>
      </w:r>
    </w:p>
    <w:p w:rsidR="00000000" w:rsidDel="00000000" w:rsidP="00000000" w:rsidRDefault="00000000" w:rsidRPr="00000000" w14:paraId="000001D2">
      <w:pPr>
        <w:pageBreakBefore w:val="0"/>
        <w:numPr>
          <w:ilvl w:val="3"/>
          <w:numId w:val="2"/>
        </w:numPr>
        <w:ind w:left="2880" w:hanging="360"/>
      </w:pPr>
      <w:r w:rsidDel="00000000" w:rsidR="00000000" w:rsidRPr="00000000">
        <w:rPr>
          <w:rtl w:val="0"/>
        </w:rPr>
        <w:t xml:space="preserve">If molecule has symmetrical distribution of charges, (no net vectors) molecule is nonpolar.  Can also check shape</w:t>
      </w:r>
    </w:p>
    <w:p w:rsidR="00000000" w:rsidDel="00000000" w:rsidP="00000000" w:rsidRDefault="00000000" w:rsidRPr="00000000" w14:paraId="000001D3">
      <w:pPr>
        <w:pageBreakBefore w:val="0"/>
        <w:numPr>
          <w:ilvl w:val="1"/>
          <w:numId w:val="2"/>
        </w:numPr>
        <w:ind w:left="1440" w:hanging="360"/>
      </w:pPr>
      <w:r w:rsidDel="00000000" w:rsidR="00000000" w:rsidRPr="00000000">
        <w:rPr>
          <w:rtl w:val="0"/>
        </w:rPr>
        <w:t xml:space="preserve">Forming bonds is exothermic and increases stability</w:t>
      </w:r>
    </w:p>
    <w:p w:rsidR="00000000" w:rsidDel="00000000" w:rsidP="00000000" w:rsidRDefault="00000000" w:rsidRPr="00000000" w14:paraId="000001D4">
      <w:pPr>
        <w:pageBreakBefore w:val="0"/>
        <w:numPr>
          <w:ilvl w:val="1"/>
          <w:numId w:val="2"/>
        </w:numPr>
        <w:ind w:left="1440" w:hanging="360"/>
      </w:pPr>
      <w:r w:rsidDel="00000000" w:rsidR="00000000" w:rsidRPr="00000000">
        <w:rPr>
          <w:rtl w:val="0"/>
        </w:rPr>
        <w:t xml:space="preserve">Breaking bonds is endothermic and decreases stability</w:t>
      </w:r>
    </w:p>
    <w:p w:rsidR="00000000" w:rsidDel="00000000" w:rsidP="00000000" w:rsidRDefault="00000000" w:rsidRPr="00000000" w14:paraId="000001D5">
      <w:pPr>
        <w:pageBreakBefore w:val="0"/>
        <w:numPr>
          <w:ilvl w:val="0"/>
          <w:numId w:val="2"/>
        </w:numPr>
        <w:rPr>
          <w:highlight w:val="yellow"/>
        </w:rPr>
      </w:pPr>
      <w:r w:rsidDel="00000000" w:rsidR="00000000" w:rsidRPr="00000000">
        <w:rPr>
          <w:highlight w:val="yellow"/>
          <w:rtl w:val="0"/>
        </w:rPr>
        <w:t xml:space="preserve">Intermolecular</w:t>
      </w:r>
    </w:p>
    <w:p w:rsidR="00000000" w:rsidDel="00000000" w:rsidP="00000000" w:rsidRDefault="00000000" w:rsidRPr="00000000" w14:paraId="000001D6">
      <w:pPr>
        <w:pageBreakBefore w:val="0"/>
        <w:numPr>
          <w:ilvl w:val="1"/>
          <w:numId w:val="2"/>
        </w:numPr>
        <w:ind w:left="1440" w:hanging="360"/>
      </w:pPr>
      <w:r w:rsidDel="00000000" w:rsidR="00000000" w:rsidRPr="00000000">
        <w:rPr>
          <w:rtl w:val="0"/>
        </w:rPr>
        <w:t xml:space="preserve">Between molecules</w:t>
      </w:r>
    </w:p>
    <w:p w:rsidR="00000000" w:rsidDel="00000000" w:rsidP="00000000" w:rsidRDefault="00000000" w:rsidRPr="00000000" w14:paraId="000001D7">
      <w:pPr>
        <w:pageBreakBefore w:val="0"/>
        <w:numPr>
          <w:ilvl w:val="1"/>
          <w:numId w:val="2"/>
        </w:numPr>
        <w:ind w:left="1440" w:hanging="360"/>
        <w:rPr>
          <w:u w:val="none"/>
        </w:rPr>
      </w:pPr>
      <w:r w:rsidDel="00000000" w:rsidR="00000000" w:rsidRPr="00000000">
        <w:rPr>
          <w:highlight w:val="yellow"/>
          <w:rtl w:val="0"/>
        </w:rPr>
        <w:t xml:space="preserve">Van der Waals/London dispersion force</w:t>
      </w:r>
    </w:p>
    <w:p w:rsidR="00000000" w:rsidDel="00000000" w:rsidP="00000000" w:rsidRDefault="00000000" w:rsidRPr="00000000" w14:paraId="000001D8">
      <w:pPr>
        <w:pageBreakBefore w:val="0"/>
        <w:numPr>
          <w:ilvl w:val="3"/>
          <w:numId w:val="2"/>
        </w:numPr>
        <w:ind w:left="2880" w:hanging="360"/>
        <w:rPr/>
      </w:pPr>
      <w:r w:rsidDel="00000000" w:rsidR="00000000" w:rsidRPr="00000000">
        <w:rPr>
          <w:rtl w:val="0"/>
        </w:rPr>
        <w:t xml:space="preserve">all</w:t>
      </w:r>
    </w:p>
    <w:p w:rsidR="00000000" w:rsidDel="00000000" w:rsidP="00000000" w:rsidRDefault="00000000" w:rsidRPr="00000000" w14:paraId="000001D9">
      <w:pPr>
        <w:pageBreakBefore w:val="0"/>
        <w:numPr>
          <w:ilvl w:val="3"/>
          <w:numId w:val="2"/>
        </w:numPr>
        <w:ind w:left="2880" w:hanging="360"/>
      </w:pPr>
      <w:r w:rsidDel="00000000" w:rsidR="00000000" w:rsidRPr="00000000">
        <w:rPr>
          <w:rtl w:val="0"/>
        </w:rPr>
        <w:t xml:space="preserve">Electrons of a molecule repels electrons of another, shifting electron cloud density, causing momentary dipoles. Opposite charges attract</w:t>
      </w:r>
    </w:p>
    <w:p w:rsidR="00000000" w:rsidDel="00000000" w:rsidP="00000000" w:rsidRDefault="00000000" w:rsidRPr="00000000" w14:paraId="000001DA">
      <w:pPr>
        <w:pageBreakBefore w:val="0"/>
        <w:numPr>
          <w:ilvl w:val="1"/>
          <w:numId w:val="2"/>
        </w:numPr>
        <w:ind w:left="1440" w:hanging="360"/>
        <w:rPr>
          <w:highlight w:val="yellow"/>
        </w:rPr>
      </w:pPr>
      <w:r w:rsidDel="00000000" w:rsidR="00000000" w:rsidRPr="00000000">
        <w:rPr>
          <w:highlight w:val="yellow"/>
          <w:rtl w:val="0"/>
        </w:rPr>
        <w:t xml:space="preserve">Dipole-dipole</w:t>
      </w:r>
    </w:p>
    <w:p w:rsidR="00000000" w:rsidDel="00000000" w:rsidP="00000000" w:rsidRDefault="00000000" w:rsidRPr="00000000" w14:paraId="000001DB">
      <w:pPr>
        <w:pageBreakBefore w:val="0"/>
        <w:numPr>
          <w:ilvl w:val="2"/>
          <w:numId w:val="2"/>
        </w:numPr>
        <w:ind w:left="2160" w:hanging="360"/>
        <w:rPr/>
      </w:pPr>
      <w:r w:rsidDel="00000000" w:rsidR="00000000" w:rsidRPr="00000000">
        <w:rPr>
          <w:rtl w:val="0"/>
        </w:rPr>
        <w:t xml:space="preserve">Attraction between opposite charges of molecules with dipoles</w:t>
      </w:r>
    </w:p>
    <w:p w:rsidR="00000000" w:rsidDel="00000000" w:rsidP="00000000" w:rsidRDefault="00000000" w:rsidRPr="00000000" w14:paraId="000001DC">
      <w:pPr>
        <w:pageBreakBefore w:val="0"/>
        <w:numPr>
          <w:ilvl w:val="2"/>
          <w:numId w:val="2"/>
        </w:numPr>
        <w:ind w:left="2160" w:hanging="360"/>
        <w:rPr>
          <w:highlight w:val="yellow"/>
        </w:rPr>
      </w:pPr>
      <w:r w:rsidDel="00000000" w:rsidR="00000000" w:rsidRPr="00000000">
        <w:rPr>
          <w:highlight w:val="yellow"/>
          <w:rtl w:val="0"/>
        </w:rPr>
        <w:t xml:space="preserve">Hydrogen bond</w:t>
      </w:r>
    </w:p>
    <w:p w:rsidR="00000000" w:rsidDel="00000000" w:rsidP="00000000" w:rsidRDefault="00000000" w:rsidRPr="00000000" w14:paraId="000001DD">
      <w:pPr>
        <w:pageBreakBefore w:val="0"/>
        <w:numPr>
          <w:ilvl w:val="3"/>
          <w:numId w:val="2"/>
        </w:numPr>
        <w:ind w:left="2880" w:hanging="360"/>
      </w:pPr>
      <w:r w:rsidDel="00000000" w:rsidR="00000000" w:rsidRPr="00000000">
        <w:rPr>
          <w:rtl w:val="0"/>
        </w:rPr>
        <w:t xml:space="preserve">Strong dipole-dipole between H and highly electronegative N, O or F.</w:t>
      </w:r>
      <w:r w:rsidDel="00000000" w:rsidR="00000000" w:rsidRPr="00000000">
        <w:rPr>
          <w:rtl w:val="0"/>
        </w:rPr>
      </w:r>
    </w:p>
    <w:p w:rsidR="00000000" w:rsidDel="00000000" w:rsidP="00000000" w:rsidRDefault="00000000" w:rsidRPr="00000000" w14:paraId="000001DE">
      <w:pPr>
        <w:pageBreakBefore w:val="0"/>
        <w:numPr>
          <w:ilvl w:val="1"/>
          <w:numId w:val="2"/>
        </w:numPr>
        <w:ind w:left="1440" w:hanging="360"/>
        <w:rPr>
          <w:highlight w:val="yellow"/>
        </w:rPr>
      </w:pPr>
      <w:r w:rsidDel="00000000" w:rsidR="00000000" w:rsidRPr="00000000">
        <w:rPr>
          <w:highlight w:val="yellow"/>
          <w:rtl w:val="0"/>
        </w:rPr>
        <w:t xml:space="preserve">Molecule-ion</w:t>
      </w:r>
    </w:p>
    <w:p w:rsidR="00000000" w:rsidDel="00000000" w:rsidP="00000000" w:rsidRDefault="00000000" w:rsidRPr="00000000" w14:paraId="000001DF">
      <w:pPr>
        <w:pageBreakBefore w:val="0"/>
        <w:numPr>
          <w:ilvl w:val="2"/>
          <w:numId w:val="2"/>
        </w:numPr>
        <w:ind w:left="2160" w:hanging="360"/>
        <w:rPr/>
      </w:pPr>
      <w:r w:rsidDel="00000000" w:rsidR="00000000" w:rsidRPr="00000000">
        <w:rPr>
          <w:rtl w:val="0"/>
        </w:rPr>
        <w:t xml:space="preserve">Ion attracted to part of polar molecule that has opposite charge</w:t>
      </w:r>
    </w:p>
    <w:p w:rsidR="00000000" w:rsidDel="00000000" w:rsidP="00000000" w:rsidRDefault="00000000" w:rsidRPr="00000000" w14:paraId="000001E0">
      <w:pPr>
        <w:pageBreakBefore w:val="0"/>
        <w:numPr>
          <w:ilvl w:val="1"/>
          <w:numId w:val="2"/>
        </w:numPr>
        <w:ind w:left="1440" w:hanging="360"/>
        <w:rPr>
          <w:u w:val="none"/>
        </w:rPr>
      </w:pPr>
      <w:r w:rsidDel="00000000" w:rsidR="00000000" w:rsidRPr="00000000">
        <w:rPr>
          <w:rtl w:val="0"/>
        </w:rPr>
        <w:t xml:space="preserve">Interactions are stronger when more electrons are involved</w:t>
      </w:r>
    </w:p>
    <w:p w:rsidR="00000000" w:rsidDel="00000000" w:rsidP="00000000" w:rsidRDefault="00000000" w:rsidRPr="00000000" w14:paraId="000001E1">
      <w:pPr>
        <w:pageBreakBefore w:val="0"/>
        <w:numPr>
          <w:ilvl w:val="1"/>
          <w:numId w:val="2"/>
        </w:numPr>
        <w:ind w:left="1440" w:hanging="360"/>
        <w:rPr>
          <w:u w:val="none"/>
        </w:rPr>
      </w:pPr>
      <w:r w:rsidDel="00000000" w:rsidR="00000000" w:rsidRPr="00000000">
        <w:rPr>
          <w:rtl w:val="0"/>
        </w:rPr>
        <w:t xml:space="preserve">Strong to weak: molecule ion, hydrogen, dipole-dipole, LDF</w:t>
      </w:r>
    </w:p>
    <w:p w:rsidR="00000000" w:rsidDel="00000000" w:rsidP="00000000" w:rsidRDefault="00000000" w:rsidRPr="00000000" w14:paraId="000001E2">
      <w:pPr>
        <w:pageBreakBefore w:val="0"/>
        <w:numPr>
          <w:ilvl w:val="1"/>
          <w:numId w:val="2"/>
        </w:numPr>
        <w:ind w:left="1440" w:hanging="360"/>
        <w:rPr>
          <w:u w:val="none"/>
        </w:rPr>
      </w:pPr>
      <w:r w:rsidDel="00000000" w:rsidR="00000000" w:rsidRPr="00000000">
        <w:rPr>
          <w:rtl w:val="0"/>
        </w:rPr>
        <w:t xml:space="preserve">Strength of IMF determines energy required to change physical states (stronger needs more, increasing melting, boiling points)</w:t>
      </w:r>
    </w:p>
    <w:p w:rsidR="00000000" w:rsidDel="00000000" w:rsidP="00000000" w:rsidRDefault="00000000" w:rsidRPr="00000000" w14:paraId="000001E3">
      <w:pPr>
        <w:pageBreakBefore w:val="0"/>
        <w:ind w:left="0" w:firstLine="0"/>
        <w:rPr/>
      </w:pPr>
      <w:r w:rsidDel="00000000" w:rsidR="00000000" w:rsidRPr="00000000">
        <w:rPr>
          <w:rtl w:val="0"/>
        </w:rPr>
      </w:r>
    </w:p>
    <w:p w:rsidR="00000000" w:rsidDel="00000000" w:rsidP="00000000" w:rsidRDefault="00000000" w:rsidRPr="00000000" w14:paraId="000001E4">
      <w:pPr>
        <w:pStyle w:val="Title"/>
        <w:pageBreakBefore w:val="0"/>
        <w:ind w:left="0" w:firstLine="0"/>
        <w:rPr/>
      </w:pPr>
      <w:bookmarkStart w:colFirst="0" w:colLast="0" w:name="_fqlirx6d20lr" w:id="8"/>
      <w:bookmarkEnd w:id="8"/>
      <w:r w:rsidDel="00000000" w:rsidR="00000000" w:rsidRPr="00000000">
        <w:rPr>
          <w:rtl w:val="0"/>
        </w:rPr>
        <w:t xml:space="preserve">Stoichiometry</w:t>
      </w:r>
    </w:p>
    <w:p w:rsidR="00000000" w:rsidDel="00000000" w:rsidP="00000000" w:rsidRDefault="00000000" w:rsidRPr="00000000" w14:paraId="000001E5">
      <w:pPr>
        <w:pageBreakBefore w:val="0"/>
        <w:numPr>
          <w:ilvl w:val="0"/>
          <w:numId w:val="3"/>
        </w:numPr>
      </w:pPr>
      <w:r w:rsidDel="00000000" w:rsidR="00000000" w:rsidRPr="00000000">
        <w:rPr>
          <w:rtl w:val="0"/>
        </w:rPr>
        <w:t xml:space="preserve">Moles to mass</w:t>
      </w:r>
    </w:p>
    <w:p w:rsidR="00000000" w:rsidDel="00000000" w:rsidP="00000000" w:rsidRDefault="00000000" w:rsidRPr="00000000" w14:paraId="000001E6">
      <w:pPr>
        <w:pageBreakBefore w:val="0"/>
        <w:numPr>
          <w:ilvl w:val="1"/>
          <w:numId w:val="3"/>
        </w:numPr>
        <w:ind w:left="1440" w:hanging="360"/>
      </w:pPr>
      <w:r w:rsidDel="00000000" w:rsidR="00000000" w:rsidRPr="00000000">
        <w:rPr>
          <w:rtl w:val="0"/>
        </w:rPr>
        <w:t xml:space="preserve">Multiply moles by conversion factor (gram mass formula aka </w:t>
      </w:r>
      <m:oMath>
        <m:f>
          <m:fPr>
            <m:ctrlPr>
              <w:rPr/>
            </m:ctrlPr>
          </m:fPr>
          <m:num>
            <m:r>
              <w:rPr/>
              <m:t xml:space="preserve">x grams</m:t>
            </m:r>
          </m:num>
          <m:den>
            <m:r>
              <w:rPr/>
              <m:t xml:space="preserve">1 mol</m:t>
            </m:r>
          </m:den>
        </m:f>
      </m:oMath>
      <w:r w:rsidDel="00000000" w:rsidR="00000000" w:rsidRPr="00000000">
        <w:rPr>
          <w:rtl w:val="0"/>
        </w:rPr>
        <w:t xml:space="preserve">)</w:t>
      </w:r>
    </w:p>
    <w:p w:rsidR="00000000" w:rsidDel="00000000" w:rsidP="00000000" w:rsidRDefault="00000000" w:rsidRPr="00000000" w14:paraId="000001E7">
      <w:pPr>
        <w:pageBreakBefore w:val="0"/>
        <w:numPr>
          <w:ilvl w:val="0"/>
          <w:numId w:val="3"/>
        </w:numPr>
      </w:pPr>
      <w:r w:rsidDel="00000000" w:rsidR="00000000" w:rsidRPr="00000000">
        <w:rPr>
          <w:rtl w:val="0"/>
        </w:rPr>
        <w:t xml:space="preserve">Mass to moles</w:t>
      </w:r>
    </w:p>
    <w:p w:rsidR="00000000" w:rsidDel="00000000" w:rsidP="00000000" w:rsidRDefault="00000000" w:rsidRPr="00000000" w14:paraId="000001E8">
      <w:pPr>
        <w:pageBreakBefore w:val="0"/>
        <w:numPr>
          <w:ilvl w:val="1"/>
          <w:numId w:val="3"/>
        </w:numPr>
        <w:ind w:left="1440" w:hanging="360"/>
      </w:pPr>
      <w:r w:rsidDel="00000000" w:rsidR="00000000" w:rsidRPr="00000000">
        <w:rPr>
          <w:rtl w:val="0"/>
        </w:rPr>
        <w:t xml:space="preserve">Multiply mass in grams by conversion factor (reciprocal of GMF)</w:t>
      </w:r>
    </w:p>
    <w:p w:rsidR="00000000" w:rsidDel="00000000" w:rsidP="00000000" w:rsidRDefault="00000000" w:rsidRPr="00000000" w14:paraId="000001E9">
      <w:pPr>
        <w:pageBreakBefore w:val="0"/>
        <w:numPr>
          <w:ilvl w:val="0"/>
          <w:numId w:val="3"/>
        </w:numPr>
        <w:spacing w:line="331.2" w:lineRule="auto"/>
        <w:rPr>
          <w:u w:val="none"/>
        </w:rPr>
      </w:pPr>
      <w:r w:rsidDel="00000000" w:rsidR="00000000" w:rsidRPr="00000000">
        <w:rPr>
          <w:rtl w:val="0"/>
        </w:rPr>
        <w:t xml:space="preserve">Molar mass is in g/mol, atomic mass is in amu, they’re numerically equal</w:t>
      </w:r>
    </w:p>
    <w:p w:rsidR="00000000" w:rsidDel="00000000" w:rsidP="00000000" w:rsidRDefault="00000000" w:rsidRPr="00000000" w14:paraId="000001EA">
      <w:pPr>
        <w:pageBreakBefore w:val="0"/>
        <w:numPr>
          <w:ilvl w:val="0"/>
          <w:numId w:val="3"/>
        </w:numPr>
        <w:spacing w:line="331.2" w:lineRule="auto"/>
        <w:rPr>
          <w:u w:val="none"/>
        </w:rPr>
      </w:pPr>
      <w:r w:rsidDel="00000000" w:rsidR="00000000" w:rsidRPr="00000000">
        <w:rPr>
          <w:rtl w:val="0"/>
        </w:rPr>
        <w:t xml:space="preserve">To find mass of a compound, take mass of an element and multiply by number of occurence in compound, and add up the masses</w:t>
      </w:r>
      <w:r w:rsidDel="00000000" w:rsidR="00000000" w:rsidRPr="00000000">
        <w:rPr>
          <w:rtl w:val="0"/>
        </w:rPr>
      </w:r>
    </w:p>
    <w:p w:rsidR="00000000" w:rsidDel="00000000" w:rsidP="00000000" w:rsidRDefault="00000000" w:rsidRPr="00000000" w14:paraId="000001EB">
      <w:pPr>
        <w:pageBreakBefore w:val="0"/>
        <w:numPr>
          <w:ilvl w:val="0"/>
          <w:numId w:val="3"/>
        </w:numPr>
        <w:spacing w:line="331.2" w:lineRule="auto"/>
        <w:rPr>
          <w:highlight w:val="yellow"/>
        </w:rPr>
      </w:pPr>
      <w:r w:rsidDel="00000000" w:rsidR="00000000" w:rsidRPr="00000000">
        <w:rPr>
          <w:highlight w:val="yellow"/>
          <w:rtl w:val="0"/>
        </w:rPr>
        <w:t xml:space="preserve">Stoichiometry</w:t>
      </w:r>
    </w:p>
    <w:p w:rsidR="00000000" w:rsidDel="00000000" w:rsidP="00000000" w:rsidRDefault="00000000" w:rsidRPr="00000000" w14:paraId="000001EC">
      <w:pPr>
        <w:pageBreakBefore w:val="0"/>
        <w:numPr>
          <w:ilvl w:val="1"/>
          <w:numId w:val="3"/>
        </w:numPr>
        <w:spacing w:line="331.2" w:lineRule="auto"/>
        <w:ind w:left="1440" w:hanging="360"/>
        <w:rPr/>
      </w:pPr>
      <w:r w:rsidDel="00000000" w:rsidR="00000000" w:rsidRPr="00000000">
        <w:rPr>
          <w:rtl w:val="0"/>
        </w:rPr>
        <w:t xml:space="preserve">Determines relationship in amount of reactants and products</w:t>
      </w:r>
    </w:p>
    <w:p w:rsidR="00000000" w:rsidDel="00000000" w:rsidP="00000000" w:rsidRDefault="00000000" w:rsidRPr="00000000" w14:paraId="000001ED">
      <w:pPr>
        <w:pageBreakBefore w:val="0"/>
        <w:numPr>
          <w:ilvl w:val="1"/>
          <w:numId w:val="3"/>
        </w:numPr>
        <w:spacing w:line="331.2" w:lineRule="auto"/>
        <w:ind w:left="1440" w:hanging="360"/>
        <w:rPr>
          <w:u w:val="none"/>
        </w:rPr>
      </w:pPr>
      <w:r w:rsidDel="00000000" w:rsidR="00000000" w:rsidRPr="00000000">
        <w:rPr>
          <w:rtl w:val="0"/>
        </w:rPr>
        <w:t xml:space="preserve">Use balanced equations</w:t>
      </w:r>
    </w:p>
    <w:p w:rsidR="00000000" w:rsidDel="00000000" w:rsidP="00000000" w:rsidRDefault="00000000" w:rsidRPr="00000000" w14:paraId="000001EE">
      <w:pPr>
        <w:pageBreakBefore w:val="0"/>
        <w:numPr>
          <w:ilvl w:val="1"/>
          <w:numId w:val="3"/>
        </w:numPr>
        <w:spacing w:line="331.2" w:lineRule="auto"/>
        <w:ind w:left="1440" w:hanging="360"/>
      </w:pPr>
      <w:r w:rsidDel="00000000" w:rsidR="00000000" w:rsidRPr="00000000">
        <w:rPr>
          <w:rtl w:val="0"/>
        </w:rPr>
        <w:t xml:space="preserve">Convert to masses to mole</w:t>
      </w:r>
    </w:p>
    <w:p w:rsidR="00000000" w:rsidDel="00000000" w:rsidP="00000000" w:rsidRDefault="00000000" w:rsidRPr="00000000" w14:paraId="000001EF">
      <w:pPr>
        <w:pageBreakBefore w:val="0"/>
        <w:numPr>
          <w:ilvl w:val="1"/>
          <w:numId w:val="3"/>
        </w:numPr>
        <w:spacing w:line="331.2" w:lineRule="auto"/>
        <w:ind w:left="1440" w:hanging="360"/>
        <w:rPr/>
      </w:pPr>
      <w:r w:rsidDel="00000000" w:rsidR="00000000" w:rsidRPr="00000000">
        <w:rPr>
          <w:rtl w:val="0"/>
        </w:rPr>
        <w:t xml:space="preserve">Find limiting reagent</w:t>
      </w:r>
    </w:p>
    <w:p w:rsidR="00000000" w:rsidDel="00000000" w:rsidP="00000000" w:rsidRDefault="00000000" w:rsidRPr="00000000" w14:paraId="000001F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31.2" w:lineRule="auto"/>
        <w:ind w:left="2160" w:right="0" w:hanging="360"/>
        <w:jc w:val="both"/>
        <w:rPr>
          <w:u w:val="none"/>
        </w:rPr>
      </w:pPr>
      <w:r w:rsidDel="00000000" w:rsidR="00000000" w:rsidRPr="00000000">
        <w:rPr>
          <w:rtl w:val="0"/>
        </w:rPr>
        <w:t xml:space="preserve">If </w:t>
      </w:r>
      <m:oMath>
        <m:f>
          <m:fPr>
            <m:ctrlPr>
              <w:rPr/>
            </m:ctrlPr>
          </m:fPr>
          <m:num>
            <m:r>
              <w:rPr/>
              <m:t xml:space="preserve">moles of reagent A present</m:t>
            </m:r>
          </m:num>
          <m:den>
            <m:r>
              <w:rPr/>
              <m:t xml:space="preserve">moles of reagent B present</m:t>
            </m:r>
          </m:den>
        </m:f>
      </m:oMath>
      <w:r w:rsidDel="00000000" w:rsidR="00000000" w:rsidRPr="00000000">
        <w:rPr>
          <w:sz w:val="26"/>
          <w:szCs w:val="26"/>
          <w:rtl w:val="0"/>
        </w:rPr>
        <w:t xml:space="preserve">&lt; </w:t>
      </w:r>
      <m:oMath>
        <m:f>
          <m:fPr>
            <m:ctrlPr>
              <w:rPr/>
            </m:ctrlPr>
          </m:fPr>
          <m:num>
            <m:r>
              <w:rPr/>
              <m:t xml:space="preserve">moles of reagent A required by rxn</m:t>
            </m:r>
          </m:num>
          <m:den>
            <m:r>
              <w:rPr/>
              <m:t xml:space="preserve">moles of reagent B required by rxn</m:t>
            </m:r>
          </m:den>
        </m:f>
      </m:oMath>
      <w:r w:rsidDel="00000000" w:rsidR="00000000" w:rsidRPr="00000000">
        <w:rPr>
          <w:rtl w:val="0"/>
        </w:rPr>
        <w:t xml:space="preserve">, then reagent A is limiting.  Else, B is limiting</w:t>
      </w:r>
      <w:r w:rsidDel="00000000" w:rsidR="00000000" w:rsidRPr="00000000">
        <w:rPr>
          <w:rtl w:val="0"/>
        </w:rPr>
      </w:r>
    </w:p>
    <w:p w:rsidR="00000000" w:rsidDel="00000000" w:rsidP="00000000" w:rsidRDefault="00000000" w:rsidRPr="00000000" w14:paraId="000001F1">
      <w:pPr>
        <w:pageBreakBefore w:val="0"/>
        <w:numPr>
          <w:ilvl w:val="1"/>
          <w:numId w:val="3"/>
        </w:numPr>
        <w:spacing w:line="331.2" w:lineRule="auto"/>
        <w:ind w:left="1440" w:hanging="360"/>
        <w:rPr>
          <w:u w:val="none"/>
        </w:rPr>
      </w:pPr>
      <w:r w:rsidDel="00000000" w:rsidR="00000000" w:rsidRPr="00000000">
        <w:rPr>
          <w:rtl w:val="0"/>
        </w:rPr>
        <w:t xml:space="preserve">Moles of limiting reagent present * </w:t>
      </w:r>
      <m:oMath>
        <m:f>
          <m:fPr>
            <m:ctrlPr>
              <w:rPr/>
            </m:ctrlPr>
          </m:fPr>
          <m:num>
            <m:r>
              <w:rPr/>
              <m:t xml:space="preserve">moles of substance in question needed by equation</m:t>
            </m:r>
          </m:num>
          <m:den>
            <m:r>
              <w:rPr/>
              <m:t xml:space="preserve">moles of limiting reagent needed by equation</m:t>
            </m:r>
          </m:den>
        </m:f>
      </m:oMath>
      <w:r w:rsidDel="00000000" w:rsidR="00000000" w:rsidRPr="00000000">
        <w:rPr>
          <w:rtl w:val="0"/>
        </w:rPr>
      </w:r>
    </w:p>
    <w:p w:rsidR="00000000" w:rsidDel="00000000" w:rsidP="00000000" w:rsidRDefault="00000000" w:rsidRPr="00000000" w14:paraId="000001F2">
      <w:pPr>
        <w:pageBreakBefore w:val="0"/>
        <w:numPr>
          <w:ilvl w:val="0"/>
          <w:numId w:val="3"/>
        </w:numPr>
        <w:spacing w:line="331.2" w:lineRule="auto"/>
        <w:rPr>
          <w:highlight w:val="yellow"/>
        </w:rPr>
      </w:pPr>
      <w:r w:rsidDel="00000000" w:rsidR="00000000" w:rsidRPr="00000000">
        <w:rPr>
          <w:highlight w:val="yellow"/>
          <w:rtl w:val="0"/>
        </w:rPr>
        <w:t xml:space="preserve">Leftover reagents</w:t>
      </w:r>
    </w:p>
    <w:p w:rsidR="00000000" w:rsidDel="00000000" w:rsidP="00000000" w:rsidRDefault="00000000" w:rsidRPr="00000000" w14:paraId="000001F3">
      <w:pPr>
        <w:pageBreakBefore w:val="0"/>
        <w:numPr>
          <w:ilvl w:val="1"/>
          <w:numId w:val="3"/>
        </w:numPr>
        <w:spacing w:line="331.2" w:lineRule="auto"/>
        <w:ind w:left="1440" w:hanging="360"/>
        <w:rPr>
          <w:u w:val="none"/>
        </w:rPr>
      </w:pPr>
      <w:r w:rsidDel="00000000" w:rsidR="00000000" w:rsidRPr="00000000">
        <w:rPr>
          <w:rtl w:val="0"/>
        </w:rPr>
        <w:t xml:space="preserve">Do stoichiometry, but use excess reagent as substance in question</w:t>
      </w:r>
    </w:p>
    <w:p w:rsidR="00000000" w:rsidDel="00000000" w:rsidP="00000000" w:rsidRDefault="00000000" w:rsidRPr="00000000" w14:paraId="000001F4">
      <w:pPr>
        <w:pageBreakBefore w:val="0"/>
        <w:numPr>
          <w:ilvl w:val="1"/>
          <w:numId w:val="3"/>
        </w:numPr>
        <w:spacing w:line="331.2" w:lineRule="auto"/>
        <w:ind w:left="1440" w:hanging="360"/>
        <w:rPr>
          <w:u w:val="none"/>
        </w:rPr>
      </w:pPr>
      <w:r w:rsidDel="00000000" w:rsidR="00000000" w:rsidRPr="00000000">
        <w:rPr>
          <w:rtl w:val="0"/>
        </w:rPr>
        <w:t xml:space="preserve">Subtract result from amount of excess reagent given at start</w:t>
      </w:r>
      <w:r w:rsidDel="00000000" w:rsidR="00000000" w:rsidRPr="00000000">
        <w:rPr>
          <w:rtl w:val="0"/>
        </w:rPr>
      </w:r>
    </w:p>
    <w:p w:rsidR="00000000" w:rsidDel="00000000" w:rsidP="00000000" w:rsidRDefault="00000000" w:rsidRPr="00000000" w14:paraId="000001F5">
      <w:pPr>
        <w:pageBreakBefore w:val="0"/>
        <w:numPr>
          <w:ilvl w:val="0"/>
          <w:numId w:val="3"/>
        </w:numPr>
        <w:spacing w:line="331.2" w:lineRule="auto"/>
        <w:rPr>
          <w:highlight w:val="yellow"/>
        </w:rPr>
      </w:pPr>
      <w:r w:rsidDel="00000000" w:rsidR="00000000" w:rsidRPr="00000000">
        <w:rPr>
          <w:highlight w:val="yellow"/>
          <w:rtl w:val="0"/>
        </w:rPr>
        <w:t xml:space="preserve">Percent yield</w:t>
      </w:r>
    </w:p>
    <w:p w:rsidR="00000000" w:rsidDel="00000000" w:rsidP="00000000" w:rsidRDefault="00000000" w:rsidRPr="00000000" w14:paraId="000001F6">
      <w:pPr>
        <w:pageBreakBefore w:val="0"/>
        <w:numPr>
          <w:ilvl w:val="1"/>
          <w:numId w:val="3"/>
        </w:numPr>
        <w:spacing w:line="331.2" w:lineRule="auto"/>
        <w:ind w:left="1440" w:hanging="360"/>
        <w:rPr/>
      </w:pPr>
      <m:oMath>
        <m:f>
          <m:fPr>
            <m:ctrlPr>
              <w:rPr/>
            </m:ctrlPr>
          </m:fPr>
          <m:num>
            <m:r>
              <w:rPr/>
              <m:t xml:space="preserve">actual</m:t>
            </m:r>
          </m:num>
          <m:den>
            <m:r>
              <w:rPr/>
              <m:t xml:space="preserve">theoretical</m:t>
            </m:r>
          </m:den>
        </m:f>
      </m:oMath>
      <w:r w:rsidDel="00000000" w:rsidR="00000000" w:rsidRPr="00000000">
        <w:rPr>
          <w:rtl w:val="0"/>
        </w:rPr>
      </w:r>
    </w:p>
    <w:p w:rsidR="00000000" w:rsidDel="00000000" w:rsidP="00000000" w:rsidRDefault="00000000" w:rsidRPr="00000000" w14:paraId="000001F7">
      <w:pPr>
        <w:pageBreakBefore w:val="0"/>
        <w:numPr>
          <w:ilvl w:val="0"/>
          <w:numId w:val="3"/>
        </w:numPr>
        <w:spacing w:line="331.2" w:lineRule="auto"/>
        <w:rPr>
          <w:highlight w:val="yellow"/>
        </w:rPr>
      </w:pPr>
      <w:r w:rsidDel="00000000" w:rsidR="00000000" w:rsidRPr="00000000">
        <w:rPr>
          <w:highlight w:val="yellow"/>
          <w:rtl w:val="0"/>
        </w:rPr>
        <w:t xml:space="preserve">Dimensional analysis</w:t>
      </w:r>
    </w:p>
    <w:p w:rsidR="00000000" w:rsidDel="00000000" w:rsidP="00000000" w:rsidRDefault="00000000" w:rsidRPr="00000000" w14:paraId="000001F8">
      <w:pPr>
        <w:pageBreakBefore w:val="0"/>
        <w:numPr>
          <w:ilvl w:val="1"/>
          <w:numId w:val="3"/>
        </w:numPr>
        <w:spacing w:line="331.2" w:lineRule="auto"/>
        <w:ind w:left="1440" w:hanging="360"/>
      </w:pPr>
      <w:r w:rsidDel="00000000" w:rsidR="00000000" w:rsidRPr="00000000">
        <w:rPr>
          <w:rtl w:val="0"/>
        </w:rPr>
        <w:t xml:space="preserve">Keep units when adding/subtracting/multiplying/dividing (basically treat them like variables)</w:t>
      </w:r>
    </w:p>
    <w:p w:rsidR="00000000" w:rsidDel="00000000" w:rsidP="00000000" w:rsidRDefault="00000000" w:rsidRPr="00000000" w14:paraId="000001F9">
      <w:pPr>
        <w:pageBreakBefore w:val="0"/>
        <w:numPr>
          <w:ilvl w:val="1"/>
          <w:numId w:val="3"/>
        </w:numPr>
        <w:spacing w:line="331.2" w:lineRule="auto"/>
        <w:ind w:left="1440" w:hanging="360"/>
      </w:pPr>
      <w:r w:rsidDel="00000000" w:rsidR="00000000" w:rsidRPr="00000000">
        <w:rPr>
          <w:rtl w:val="0"/>
        </w:rPr>
        <w:t xml:space="preserve">Only add/subtract when units are same</w:t>
      </w:r>
    </w:p>
    <w:p w:rsidR="00000000" w:rsidDel="00000000" w:rsidP="00000000" w:rsidRDefault="00000000" w:rsidRPr="00000000" w14:paraId="000001FA">
      <w:pPr>
        <w:pageBreakBefore w:val="0"/>
        <w:numPr>
          <w:ilvl w:val="1"/>
          <w:numId w:val="3"/>
        </w:numPr>
        <w:spacing w:line="331.2" w:lineRule="auto"/>
        <w:ind w:left="1440" w:hanging="360"/>
      </w:pPr>
      <w:r w:rsidDel="00000000" w:rsidR="00000000" w:rsidRPr="00000000">
        <w:rPr>
          <w:rtl w:val="0"/>
        </w:rPr>
        <w:t xml:space="preserve">When dividing, units can be simplified out (vertically + cross)</w:t>
      </w:r>
    </w:p>
    <w:p w:rsidR="00000000" w:rsidDel="00000000" w:rsidP="00000000" w:rsidRDefault="00000000" w:rsidRPr="00000000" w14:paraId="000001FB">
      <w:pPr>
        <w:pageBreakBefore w:val="0"/>
        <w:numPr>
          <w:ilvl w:val="1"/>
          <w:numId w:val="3"/>
        </w:numPr>
        <w:spacing w:line="331.2" w:lineRule="auto"/>
        <w:ind w:left="1440" w:hanging="360"/>
      </w:pPr>
      <w:r w:rsidDel="00000000" w:rsidR="00000000" w:rsidRPr="00000000">
        <w:rPr>
          <w:rtl w:val="0"/>
        </w:rPr>
        <w:t xml:space="preserve">When multiplying, units can turn exponential when multiplied to same unit</w:t>
      </w:r>
    </w:p>
    <w:p w:rsidR="00000000" w:rsidDel="00000000" w:rsidP="00000000" w:rsidRDefault="00000000" w:rsidRPr="00000000" w14:paraId="000001FC">
      <w:pPr>
        <w:pageBreakBefore w:val="0"/>
        <w:numPr>
          <w:ilvl w:val="0"/>
          <w:numId w:val="3"/>
        </w:numPr>
        <w:spacing w:line="331.2" w:lineRule="auto"/>
        <w:rPr>
          <w:highlight w:val="yellow"/>
        </w:rPr>
      </w:pPr>
      <w:r w:rsidDel="00000000" w:rsidR="00000000" w:rsidRPr="00000000">
        <w:rPr>
          <w:highlight w:val="yellow"/>
          <w:rtl w:val="0"/>
        </w:rPr>
        <w:t xml:space="preserve">Percent composition</w:t>
      </w:r>
    </w:p>
    <w:p w:rsidR="00000000" w:rsidDel="00000000" w:rsidP="00000000" w:rsidRDefault="00000000" w:rsidRPr="00000000" w14:paraId="000001FD">
      <w:pPr>
        <w:pageBreakBefore w:val="0"/>
        <w:numPr>
          <w:ilvl w:val="1"/>
          <w:numId w:val="3"/>
        </w:numPr>
        <w:spacing w:line="331.2" w:lineRule="auto"/>
        <w:ind w:left="1440" w:hanging="360"/>
        <w:rPr>
          <w:u w:val="none"/>
        </w:rPr>
      </w:pPr>
      <w:r w:rsidDel="00000000" w:rsidR="00000000" w:rsidRPr="00000000">
        <w:rPr>
          <w:rtl w:val="0"/>
        </w:rPr>
        <w:t xml:space="preserve">Take mass of whole compound, then mass of element in question (all atoms of that element). </w:t>
      </w:r>
    </w:p>
    <w:p w:rsidR="00000000" w:rsidDel="00000000" w:rsidP="00000000" w:rsidRDefault="00000000" w:rsidRPr="00000000" w14:paraId="000001FE">
      <w:pPr>
        <w:pageBreakBefore w:val="0"/>
        <w:numPr>
          <w:ilvl w:val="1"/>
          <w:numId w:val="3"/>
        </w:numPr>
        <w:spacing w:line="331.2" w:lineRule="auto"/>
        <w:ind w:left="1440" w:hanging="360"/>
        <w:rPr>
          <w:u w:val="none"/>
        </w:rPr>
      </w:pPr>
      <w:r w:rsidDel="00000000" w:rsidR="00000000" w:rsidRPr="00000000">
        <w:rPr>
          <w:rtl w:val="0"/>
        </w:rPr>
        <w:t xml:space="preserve">Take percentage out of whole compound      100</w:t>
      </w:r>
      <m:oMath>
        <m:f>
          <m:fPr>
            <m:ctrlPr>
              <w:rPr/>
            </m:ctrlPr>
          </m:fPr>
          <m:num>
            <m:r>
              <w:rPr/>
              <m:t xml:space="preserve">mass of element</m:t>
            </m:r>
          </m:num>
          <m:den>
            <m:r>
              <w:rPr/>
              <m:t xml:space="preserve">mass of compound</m:t>
            </m:r>
          </m:den>
        </m:f>
      </m:oMath>
      <w:r w:rsidDel="00000000" w:rsidR="00000000" w:rsidRPr="00000000">
        <w:rPr>
          <w:rtl w:val="0"/>
        </w:rPr>
      </w:r>
    </w:p>
    <w:p w:rsidR="00000000" w:rsidDel="00000000" w:rsidP="00000000" w:rsidRDefault="00000000" w:rsidRPr="00000000" w14:paraId="000001FF">
      <w:pPr>
        <w:pageBreakBefore w:val="0"/>
        <w:numPr>
          <w:ilvl w:val="1"/>
          <w:numId w:val="3"/>
        </w:numPr>
        <w:spacing w:line="331.2" w:lineRule="auto"/>
        <w:ind w:left="1440" w:hanging="360"/>
        <w:rPr>
          <w:u w:val="none"/>
        </w:rPr>
      </w:pPr>
      <w:r w:rsidDel="00000000" w:rsidR="00000000" w:rsidRPr="00000000">
        <w:rPr>
          <w:rtl w:val="0"/>
        </w:rPr>
        <w:t xml:space="preserve">Percents can be used to relate back to empirical formula to ID compounds</w:t>
      </w:r>
    </w:p>
    <w:p w:rsidR="00000000" w:rsidDel="00000000" w:rsidP="00000000" w:rsidRDefault="00000000" w:rsidRPr="00000000" w14:paraId="00000200">
      <w:pPr>
        <w:pageBreakBefore w:val="0"/>
        <w:spacing w:line="331.2" w:lineRule="auto"/>
        <w:ind w:left="1440" w:firstLine="0"/>
        <w:rPr/>
      </w:pPr>
      <w:r w:rsidDel="00000000" w:rsidR="00000000" w:rsidRPr="00000000">
        <w:rPr>
          <w:rtl w:val="0"/>
        </w:rPr>
      </w:r>
    </w:p>
    <w:p w:rsidR="00000000" w:rsidDel="00000000" w:rsidP="00000000" w:rsidRDefault="00000000" w:rsidRPr="00000000" w14:paraId="00000201">
      <w:pPr>
        <w:pStyle w:val="Title"/>
        <w:pageBreakBefore w:val="0"/>
        <w:rPr/>
      </w:pPr>
      <w:bookmarkStart w:colFirst="0" w:colLast="0" w:name="_onhb3cm4wr5y" w:id="9"/>
      <w:bookmarkEnd w:id="9"/>
      <w:r w:rsidDel="00000000" w:rsidR="00000000" w:rsidRPr="00000000">
        <w:rPr>
          <w:rtl w:val="0"/>
        </w:rPr>
        <w:t xml:space="preserve">Solutions</w:t>
      </w:r>
    </w:p>
    <w:p w:rsidR="00000000" w:rsidDel="00000000" w:rsidP="00000000" w:rsidRDefault="00000000" w:rsidRPr="00000000" w14:paraId="00000202">
      <w:pPr>
        <w:pageBreakBefore w:val="0"/>
        <w:numPr>
          <w:ilvl w:val="0"/>
          <w:numId w:val="2"/>
        </w:numPr>
        <w:rPr>
          <w:sz w:val="22"/>
          <w:szCs w:val="22"/>
        </w:rPr>
      </w:pPr>
      <w:r w:rsidDel="00000000" w:rsidR="00000000" w:rsidRPr="00000000">
        <w:rPr>
          <w:rtl w:val="0"/>
        </w:rPr>
        <w:t xml:space="preserve">Homogeneous</w:t>
      </w:r>
    </w:p>
    <w:p w:rsidR="00000000" w:rsidDel="00000000" w:rsidP="00000000" w:rsidRDefault="00000000" w:rsidRPr="00000000" w14:paraId="00000203">
      <w:pPr>
        <w:pageBreakBefore w:val="0"/>
        <w:numPr>
          <w:ilvl w:val="0"/>
          <w:numId w:val="2"/>
        </w:numPr>
      </w:pPr>
      <w:r w:rsidDel="00000000" w:rsidR="00000000" w:rsidRPr="00000000">
        <w:rPr>
          <w:rtl w:val="0"/>
        </w:rPr>
        <w:t xml:space="preserve">Solute dissolved in solvent</w:t>
      </w:r>
    </w:p>
    <w:p w:rsidR="00000000" w:rsidDel="00000000" w:rsidP="00000000" w:rsidRDefault="00000000" w:rsidRPr="00000000" w14:paraId="00000204">
      <w:pPr>
        <w:pageBreakBefore w:val="0"/>
        <w:numPr>
          <w:ilvl w:val="0"/>
          <w:numId w:val="2"/>
        </w:numPr>
      </w:pPr>
      <w:r w:rsidDel="00000000" w:rsidR="00000000" w:rsidRPr="00000000">
        <w:rPr>
          <w:rtl w:val="0"/>
        </w:rPr>
        <w:t xml:space="preserve">Solvent &gt; solute</w:t>
      </w:r>
    </w:p>
    <w:p w:rsidR="00000000" w:rsidDel="00000000" w:rsidP="00000000" w:rsidRDefault="00000000" w:rsidRPr="00000000" w14:paraId="00000205">
      <w:pPr>
        <w:pageBreakBefore w:val="0"/>
        <w:numPr>
          <w:ilvl w:val="0"/>
          <w:numId w:val="2"/>
        </w:numPr>
      </w:pPr>
      <w:r w:rsidDel="00000000" w:rsidR="00000000" w:rsidRPr="00000000">
        <w:rPr>
          <w:rtl w:val="0"/>
        </w:rPr>
        <w:t xml:space="preserve">Phase change to continuous state typically only occurs to solute</w:t>
      </w:r>
    </w:p>
    <w:p w:rsidR="00000000" w:rsidDel="00000000" w:rsidP="00000000" w:rsidRDefault="00000000" w:rsidRPr="00000000" w14:paraId="00000206">
      <w:pPr>
        <w:pageBreakBefore w:val="0"/>
        <w:numPr>
          <w:ilvl w:val="0"/>
          <w:numId w:val="2"/>
        </w:numPr>
      </w:pPr>
      <w:r w:rsidDel="00000000" w:rsidR="00000000" w:rsidRPr="00000000">
        <w:rPr>
          <w:rtl w:val="0"/>
        </w:rPr>
        <w:t xml:space="preserve">Like polarity dissolves like polarity</w:t>
      </w:r>
    </w:p>
    <w:p w:rsidR="00000000" w:rsidDel="00000000" w:rsidP="00000000" w:rsidRDefault="00000000" w:rsidRPr="00000000" w14:paraId="00000207">
      <w:pPr>
        <w:pageBreakBefore w:val="0"/>
        <w:numPr>
          <w:ilvl w:val="0"/>
          <w:numId w:val="2"/>
        </w:numPr>
        <w:rPr>
          <w:highlight w:val="yellow"/>
        </w:rPr>
      </w:pPr>
      <w:r w:rsidDel="00000000" w:rsidR="00000000" w:rsidRPr="00000000">
        <w:rPr>
          <w:highlight w:val="yellow"/>
          <w:rtl w:val="0"/>
        </w:rPr>
        <w:t xml:space="preserve">Solvation</w:t>
      </w:r>
    </w:p>
    <w:p w:rsidR="00000000" w:rsidDel="00000000" w:rsidP="00000000" w:rsidRDefault="00000000" w:rsidRPr="00000000" w14:paraId="00000208">
      <w:pPr>
        <w:pageBreakBefore w:val="0"/>
        <w:numPr>
          <w:ilvl w:val="1"/>
          <w:numId w:val="2"/>
        </w:numPr>
        <w:ind w:left="1440" w:hanging="360"/>
      </w:pPr>
      <w:r w:rsidDel="00000000" w:rsidR="00000000" w:rsidRPr="00000000">
        <w:rPr>
          <w:rtl w:val="0"/>
        </w:rPr>
        <w:t xml:space="preserve">Solvent clusters around solute</w:t>
      </w:r>
    </w:p>
    <w:p w:rsidR="00000000" w:rsidDel="00000000" w:rsidP="00000000" w:rsidRDefault="00000000" w:rsidRPr="00000000" w14:paraId="00000209">
      <w:pPr>
        <w:pageBreakBefore w:val="0"/>
        <w:numPr>
          <w:ilvl w:val="1"/>
          <w:numId w:val="2"/>
        </w:numPr>
        <w:ind w:left="1440" w:hanging="360"/>
      </w:pPr>
      <w:r w:rsidDel="00000000" w:rsidR="00000000" w:rsidRPr="00000000">
        <w:rPr>
          <w:rtl w:val="0"/>
        </w:rPr>
        <w:t xml:space="preserve">Intermolecular attraction between solute particles are weaker than intermolecular attraction between particles of solute and solvent</w:t>
      </w:r>
    </w:p>
    <w:p w:rsidR="00000000" w:rsidDel="00000000" w:rsidP="00000000" w:rsidRDefault="00000000" w:rsidRPr="00000000" w14:paraId="0000020A">
      <w:pPr>
        <w:pageBreakBefore w:val="0"/>
        <w:numPr>
          <w:ilvl w:val="1"/>
          <w:numId w:val="2"/>
        </w:numPr>
        <w:ind w:left="1440" w:hanging="360"/>
      </w:pPr>
      <w:r w:rsidDel="00000000" w:rsidR="00000000" w:rsidRPr="00000000">
        <w:rPr>
          <w:rtl w:val="0"/>
        </w:rPr>
        <w:t xml:space="preserve">Intermolecular attractions form between solute and solvent particles, that disassociate intermolecular attractions between solute particles</w:t>
      </w:r>
    </w:p>
    <w:p w:rsidR="00000000" w:rsidDel="00000000" w:rsidP="00000000" w:rsidRDefault="00000000" w:rsidRPr="00000000" w14:paraId="0000020B">
      <w:pPr>
        <w:pageBreakBefore w:val="0"/>
        <w:numPr>
          <w:ilvl w:val="2"/>
          <w:numId w:val="2"/>
        </w:numPr>
        <w:ind w:left="2160" w:hanging="360"/>
      </w:pPr>
      <w:r w:rsidDel="00000000" w:rsidR="00000000" w:rsidRPr="00000000">
        <w:rPr>
          <w:rtl w:val="0"/>
        </w:rPr>
        <w:t xml:space="preserve">In ionic solutes, ions dissociate too</w:t>
      </w:r>
    </w:p>
    <w:p w:rsidR="00000000" w:rsidDel="00000000" w:rsidP="00000000" w:rsidRDefault="00000000" w:rsidRPr="00000000" w14:paraId="0000020C">
      <w:pPr>
        <w:pageBreakBefore w:val="0"/>
        <w:numPr>
          <w:ilvl w:val="1"/>
          <w:numId w:val="2"/>
        </w:numPr>
        <w:ind w:left="1440" w:hanging="360"/>
      </w:pPr>
      <w:r w:rsidDel="00000000" w:rsidR="00000000" w:rsidRPr="00000000">
        <w:rPr>
          <w:rtl w:val="0"/>
        </w:rPr>
        <w:t xml:space="preserve">If solvated particles attract again, crystal forms</w:t>
      </w:r>
    </w:p>
    <w:p w:rsidR="00000000" w:rsidDel="00000000" w:rsidP="00000000" w:rsidRDefault="00000000" w:rsidRPr="00000000" w14:paraId="0000020D">
      <w:pPr>
        <w:pageBreakBefore w:val="0"/>
        <w:numPr>
          <w:ilvl w:val="0"/>
          <w:numId w:val="2"/>
        </w:numPr>
        <w:rPr>
          <w:highlight w:val="yellow"/>
        </w:rPr>
      </w:pPr>
      <w:r w:rsidDel="00000000" w:rsidR="00000000" w:rsidRPr="00000000">
        <w:rPr>
          <w:highlight w:val="yellow"/>
          <w:rtl w:val="0"/>
        </w:rPr>
        <w:t xml:space="preserve">Solubility</w:t>
      </w:r>
    </w:p>
    <w:p w:rsidR="00000000" w:rsidDel="00000000" w:rsidP="00000000" w:rsidRDefault="00000000" w:rsidRPr="00000000" w14:paraId="0000020E">
      <w:pPr>
        <w:pageBreakBefore w:val="0"/>
        <w:numPr>
          <w:ilvl w:val="1"/>
          <w:numId w:val="2"/>
        </w:numPr>
        <w:ind w:left="1440" w:hanging="360"/>
      </w:pPr>
      <w:r w:rsidDel="00000000" w:rsidR="00000000" w:rsidRPr="00000000">
        <w:rPr>
          <w:rtl w:val="0"/>
        </w:rPr>
        <w:t xml:space="preserve">Amount of solute that can be dissolved</w:t>
      </w:r>
    </w:p>
    <w:p w:rsidR="00000000" w:rsidDel="00000000" w:rsidP="00000000" w:rsidRDefault="00000000" w:rsidRPr="00000000" w14:paraId="0000020F">
      <w:pPr>
        <w:pageBreakBefore w:val="0"/>
        <w:numPr>
          <w:ilvl w:val="1"/>
          <w:numId w:val="2"/>
        </w:numPr>
        <w:ind w:left="1440" w:hanging="360"/>
      </w:pPr>
      <w:r w:rsidDel="00000000" w:rsidR="00000000" w:rsidRPr="00000000">
        <w:rPr>
          <w:rtl w:val="0"/>
        </w:rPr>
        <w:t xml:space="preserve">Factors</w:t>
      </w:r>
    </w:p>
    <w:p w:rsidR="00000000" w:rsidDel="00000000" w:rsidP="00000000" w:rsidRDefault="00000000" w:rsidRPr="00000000" w14:paraId="00000210">
      <w:pPr>
        <w:pageBreakBefore w:val="0"/>
        <w:numPr>
          <w:ilvl w:val="2"/>
          <w:numId w:val="2"/>
        </w:numPr>
        <w:ind w:left="2160" w:hanging="360"/>
      </w:pPr>
      <w:r w:rsidDel="00000000" w:rsidR="00000000" w:rsidRPr="00000000">
        <w:rPr>
          <w:rtl w:val="0"/>
        </w:rPr>
        <w:t xml:space="preserve">agitation: stirring, shaking increases rate of solubility</w:t>
      </w:r>
    </w:p>
    <w:p w:rsidR="00000000" w:rsidDel="00000000" w:rsidP="00000000" w:rsidRDefault="00000000" w:rsidRPr="00000000" w14:paraId="00000211">
      <w:pPr>
        <w:pageBreakBefore w:val="0"/>
        <w:numPr>
          <w:ilvl w:val="2"/>
          <w:numId w:val="2"/>
        </w:numPr>
        <w:ind w:left="2160" w:hanging="360"/>
      </w:pPr>
      <w:r w:rsidDel="00000000" w:rsidR="00000000" w:rsidRPr="00000000">
        <w:rPr>
          <w:rtl w:val="0"/>
        </w:rPr>
        <w:t xml:space="preserve">Surface area: increases will increase rate of solubility</w:t>
      </w:r>
    </w:p>
    <w:p w:rsidR="00000000" w:rsidDel="00000000" w:rsidP="00000000" w:rsidRDefault="00000000" w:rsidRPr="00000000" w14:paraId="00000212">
      <w:pPr>
        <w:pageBreakBefore w:val="0"/>
        <w:numPr>
          <w:ilvl w:val="2"/>
          <w:numId w:val="2"/>
        </w:numPr>
        <w:ind w:left="2160" w:hanging="360"/>
      </w:pPr>
      <w:r w:rsidDel="00000000" w:rsidR="00000000" w:rsidRPr="00000000">
        <w:rPr>
          <w:rtl w:val="0"/>
        </w:rPr>
        <w:t xml:space="preserve">Temperature: increasing temperature increases rate of solubility for solid solute, while decreasing for gaseous solute</w:t>
      </w:r>
    </w:p>
    <w:p w:rsidR="00000000" w:rsidDel="00000000" w:rsidP="00000000" w:rsidRDefault="00000000" w:rsidRPr="00000000" w14:paraId="00000213">
      <w:pPr>
        <w:pageBreakBefore w:val="0"/>
        <w:numPr>
          <w:ilvl w:val="2"/>
          <w:numId w:val="2"/>
        </w:numPr>
        <w:ind w:left="2160" w:hanging="360"/>
      </w:pPr>
      <w:r w:rsidDel="00000000" w:rsidR="00000000" w:rsidRPr="00000000">
        <w:rPr>
          <w:rtl w:val="0"/>
        </w:rPr>
        <w:t xml:space="preserve">Pressure: no impact unless gaseous solute, where increase in pressure increase solubility</w:t>
      </w:r>
    </w:p>
    <w:p w:rsidR="00000000" w:rsidDel="00000000" w:rsidP="00000000" w:rsidRDefault="00000000" w:rsidRPr="00000000" w14:paraId="00000214">
      <w:pPr>
        <w:pageBreakBefore w:val="0"/>
        <w:numPr>
          <w:ilvl w:val="2"/>
          <w:numId w:val="2"/>
        </w:numPr>
        <w:ind w:left="2160" w:hanging="360"/>
      </w:pPr>
      <w:r w:rsidDel="00000000" w:rsidR="00000000" w:rsidRPr="00000000">
        <w:rPr>
          <w:rtl w:val="0"/>
        </w:rPr>
        <w:t xml:space="preserve">Polarity: Like dissolves like (polar-polar, nonpolar-nonpolar)</w:t>
      </w:r>
    </w:p>
    <w:p w:rsidR="00000000" w:rsidDel="00000000" w:rsidP="00000000" w:rsidRDefault="00000000" w:rsidRPr="00000000" w14:paraId="00000215">
      <w:pPr>
        <w:pageBreakBefore w:val="0"/>
        <w:numPr>
          <w:ilvl w:val="1"/>
          <w:numId w:val="2"/>
        </w:numPr>
        <w:ind w:left="1440" w:hanging="360"/>
      </w:pPr>
      <w:r w:rsidDel="00000000" w:rsidR="00000000" w:rsidRPr="00000000">
        <w:rPr>
          <w:rtl w:val="0"/>
        </w:rPr>
        <w:t xml:space="preserve">Rate of solvation &gt; rate of crystallization</w:t>
      </w:r>
    </w:p>
    <w:p w:rsidR="00000000" w:rsidDel="00000000" w:rsidP="00000000" w:rsidRDefault="00000000" w:rsidRPr="00000000" w14:paraId="00000216">
      <w:pPr>
        <w:pageBreakBefore w:val="0"/>
        <w:numPr>
          <w:ilvl w:val="0"/>
          <w:numId w:val="2"/>
        </w:numPr>
        <w:rPr>
          <w:highlight w:val="yellow"/>
        </w:rPr>
      </w:pPr>
      <w:r w:rsidDel="00000000" w:rsidR="00000000" w:rsidRPr="00000000">
        <w:rPr>
          <w:highlight w:val="yellow"/>
          <w:rtl w:val="0"/>
        </w:rPr>
        <w:t xml:space="preserve">Aqueous</w:t>
      </w:r>
    </w:p>
    <w:p w:rsidR="00000000" w:rsidDel="00000000" w:rsidP="00000000" w:rsidRDefault="00000000" w:rsidRPr="00000000" w14:paraId="00000217">
      <w:pPr>
        <w:pageBreakBefore w:val="0"/>
        <w:numPr>
          <w:ilvl w:val="1"/>
          <w:numId w:val="2"/>
        </w:numPr>
        <w:ind w:left="1440" w:hanging="360"/>
      </w:pPr>
      <w:r w:rsidDel="00000000" w:rsidR="00000000" w:rsidRPr="00000000">
        <w:rPr>
          <w:rtl w:val="0"/>
        </w:rPr>
        <w:t xml:space="preserve">Water as solvent</w:t>
      </w:r>
    </w:p>
    <w:p w:rsidR="00000000" w:rsidDel="00000000" w:rsidP="00000000" w:rsidRDefault="00000000" w:rsidRPr="00000000" w14:paraId="00000218">
      <w:pPr>
        <w:pageBreakBefore w:val="0"/>
        <w:numPr>
          <w:ilvl w:val="1"/>
          <w:numId w:val="2"/>
        </w:numPr>
        <w:ind w:left="1440" w:hanging="360"/>
      </w:pPr>
      <w:r w:rsidDel="00000000" w:rsidR="00000000" w:rsidRPr="00000000">
        <w:rPr>
          <w:rtl w:val="0"/>
        </w:rPr>
        <w:t xml:space="preserve">Water is universal solvent</w:t>
      </w:r>
    </w:p>
    <w:p w:rsidR="00000000" w:rsidDel="00000000" w:rsidP="00000000" w:rsidRDefault="00000000" w:rsidRPr="00000000" w14:paraId="00000219">
      <w:pPr>
        <w:pageBreakBefore w:val="0"/>
        <w:numPr>
          <w:ilvl w:val="2"/>
          <w:numId w:val="2"/>
        </w:numPr>
        <w:ind w:left="2160" w:hanging="360"/>
      </w:pPr>
      <w:r w:rsidDel="00000000" w:rsidR="00000000" w:rsidRPr="00000000">
        <w:rPr>
          <w:rtl w:val="0"/>
        </w:rPr>
        <w:t xml:space="preserve">Can attract to both cations and anions</w:t>
      </w:r>
    </w:p>
    <w:p w:rsidR="00000000" w:rsidDel="00000000" w:rsidP="00000000" w:rsidRDefault="00000000" w:rsidRPr="00000000" w14:paraId="0000021A">
      <w:pPr>
        <w:pageBreakBefore w:val="0"/>
        <w:numPr>
          <w:ilvl w:val="2"/>
          <w:numId w:val="2"/>
        </w:numPr>
        <w:ind w:left="2160" w:hanging="360"/>
      </w:pPr>
      <w:r w:rsidDel="00000000" w:rsidR="00000000" w:rsidRPr="00000000">
        <w:rPr>
          <w:rtl w:val="0"/>
        </w:rPr>
        <w:t xml:space="preserve">O of water is slightly negative (attract +), H of water is slightly positive (attract -)</w:t>
      </w:r>
    </w:p>
    <w:p w:rsidR="00000000" w:rsidDel="00000000" w:rsidP="00000000" w:rsidRDefault="00000000" w:rsidRPr="00000000" w14:paraId="0000021B">
      <w:pPr>
        <w:pageBreakBefore w:val="0"/>
        <w:numPr>
          <w:ilvl w:val="1"/>
          <w:numId w:val="2"/>
        </w:numPr>
        <w:ind w:left="1440" w:hanging="360"/>
      </w:pPr>
      <w:r w:rsidDel="00000000" w:rsidR="00000000" w:rsidRPr="00000000">
        <w:rPr>
          <w:rtl w:val="0"/>
        </w:rPr>
        <w:t xml:space="preserve">Hydration</w:t>
      </w:r>
    </w:p>
    <w:p w:rsidR="00000000" w:rsidDel="00000000" w:rsidP="00000000" w:rsidRDefault="00000000" w:rsidRPr="00000000" w14:paraId="0000021C">
      <w:pPr>
        <w:pageBreakBefore w:val="0"/>
        <w:numPr>
          <w:ilvl w:val="2"/>
          <w:numId w:val="2"/>
        </w:numPr>
        <w:ind w:left="2160" w:hanging="360"/>
      </w:pPr>
      <w:r w:rsidDel="00000000" w:rsidR="00000000" w:rsidRPr="00000000">
        <w:rPr>
          <w:rtl w:val="0"/>
        </w:rPr>
        <w:t xml:space="preserve">Solvation in water</w:t>
      </w:r>
    </w:p>
    <w:p w:rsidR="00000000" w:rsidDel="00000000" w:rsidP="00000000" w:rsidRDefault="00000000" w:rsidRPr="00000000" w14:paraId="0000021D">
      <w:pPr>
        <w:pageBreakBefore w:val="0"/>
        <w:numPr>
          <w:ilvl w:val="2"/>
          <w:numId w:val="2"/>
        </w:numPr>
        <w:ind w:left="2160" w:hanging="360"/>
      </w:pPr>
      <w:r w:rsidDel="00000000" w:rsidR="00000000" w:rsidRPr="00000000">
        <w:rPr>
          <w:rtl w:val="0"/>
        </w:rPr>
        <w:t xml:space="preserve">Dissociates ionic bonds</w:t>
      </w:r>
    </w:p>
    <w:p w:rsidR="00000000" w:rsidDel="00000000" w:rsidP="00000000" w:rsidRDefault="00000000" w:rsidRPr="00000000" w14:paraId="0000021E">
      <w:pPr>
        <w:pageBreakBefore w:val="0"/>
        <w:numPr>
          <w:ilvl w:val="3"/>
          <w:numId w:val="2"/>
        </w:numPr>
        <w:ind w:left="2880" w:hanging="360"/>
      </w:pPr>
      <w:r w:rsidDel="00000000" w:rsidR="00000000" w:rsidRPr="00000000">
        <w:rPr>
          <w:rtl w:val="0"/>
        </w:rPr>
        <w:t xml:space="preserve">O bonds to positive ions</w:t>
      </w:r>
    </w:p>
    <w:p w:rsidR="00000000" w:rsidDel="00000000" w:rsidP="00000000" w:rsidRDefault="00000000" w:rsidRPr="00000000" w14:paraId="0000021F">
      <w:pPr>
        <w:pageBreakBefore w:val="0"/>
        <w:numPr>
          <w:ilvl w:val="3"/>
          <w:numId w:val="2"/>
        </w:numPr>
        <w:ind w:left="2880" w:hanging="360"/>
      </w:pPr>
      <w:r w:rsidDel="00000000" w:rsidR="00000000" w:rsidRPr="00000000">
        <w:rPr>
          <w:rtl w:val="0"/>
        </w:rPr>
        <w:t xml:space="preserve">H bonds to negative ions</w:t>
      </w:r>
      <w:r w:rsidDel="00000000" w:rsidR="00000000" w:rsidRPr="00000000">
        <w:rPr>
          <w:rtl w:val="0"/>
        </w:rPr>
      </w:r>
    </w:p>
    <w:p w:rsidR="00000000" w:rsidDel="00000000" w:rsidP="00000000" w:rsidRDefault="00000000" w:rsidRPr="00000000" w14:paraId="00000220">
      <w:pPr>
        <w:pageBreakBefore w:val="0"/>
        <w:numPr>
          <w:ilvl w:val="0"/>
          <w:numId w:val="2"/>
        </w:numPr>
        <w:rPr>
          <w:highlight w:val="yellow"/>
        </w:rPr>
      </w:pPr>
      <w:r w:rsidDel="00000000" w:rsidR="00000000" w:rsidRPr="00000000">
        <w:rPr>
          <w:highlight w:val="yellow"/>
          <w:rtl w:val="0"/>
        </w:rPr>
        <w:t xml:space="preserve">Saturation</w:t>
      </w:r>
    </w:p>
    <w:p w:rsidR="00000000" w:rsidDel="00000000" w:rsidP="00000000" w:rsidRDefault="00000000" w:rsidRPr="00000000" w14:paraId="00000221">
      <w:pPr>
        <w:pageBreakBefore w:val="0"/>
        <w:numPr>
          <w:ilvl w:val="1"/>
          <w:numId w:val="2"/>
        </w:numPr>
        <w:ind w:left="1440" w:hanging="360"/>
      </w:pPr>
      <w:r w:rsidDel="00000000" w:rsidR="00000000" w:rsidRPr="00000000">
        <w:rPr>
          <w:rtl w:val="0"/>
        </w:rPr>
        <w:t xml:space="preserve">Concentration</w:t>
      </w:r>
    </w:p>
    <w:p w:rsidR="00000000" w:rsidDel="00000000" w:rsidP="00000000" w:rsidRDefault="00000000" w:rsidRPr="00000000" w14:paraId="00000222">
      <w:pPr>
        <w:pageBreakBefore w:val="0"/>
        <w:numPr>
          <w:ilvl w:val="2"/>
          <w:numId w:val="2"/>
        </w:numPr>
        <w:ind w:left="2160" w:hanging="360"/>
      </w:pPr>
      <w:r w:rsidDel="00000000" w:rsidR="00000000" w:rsidRPr="00000000">
        <w:rPr>
          <w:rtl w:val="0"/>
        </w:rPr>
        <w:t xml:space="preserve">M(molarity) = mol of solute / L of solution</w:t>
      </w:r>
    </w:p>
    <w:p w:rsidR="00000000" w:rsidDel="00000000" w:rsidP="00000000" w:rsidRDefault="00000000" w:rsidRPr="00000000" w14:paraId="00000223">
      <w:pPr>
        <w:pageBreakBefore w:val="0"/>
        <w:numPr>
          <w:ilvl w:val="2"/>
          <w:numId w:val="2"/>
        </w:numPr>
        <w:ind w:left="2160" w:hanging="360"/>
      </w:pPr>
      <w:r w:rsidDel="00000000" w:rsidR="00000000" w:rsidRPr="00000000">
        <w:rPr>
          <w:rtl w:val="0"/>
        </w:rPr>
        <w:t xml:space="preserve">Ppm(parts per million): percent mass * 1000000</w:t>
      </w:r>
    </w:p>
    <w:p w:rsidR="00000000" w:rsidDel="00000000" w:rsidP="00000000" w:rsidRDefault="00000000" w:rsidRPr="00000000" w14:paraId="00000224">
      <w:pPr>
        <w:pageBreakBefore w:val="0"/>
        <w:numPr>
          <w:ilvl w:val="3"/>
          <w:numId w:val="2"/>
        </w:numPr>
        <w:ind w:left="2880" w:hanging="360"/>
      </w:pPr>
      <w:r w:rsidDel="00000000" w:rsidR="00000000" w:rsidRPr="00000000">
        <w:rPr>
          <w:rtl w:val="0"/>
        </w:rPr>
        <w:t xml:space="preserve">Percent mass = mass of solute / mass of solution</w:t>
      </w:r>
    </w:p>
    <w:p w:rsidR="00000000" w:rsidDel="00000000" w:rsidP="00000000" w:rsidRDefault="00000000" w:rsidRPr="00000000" w14:paraId="00000225">
      <w:pPr>
        <w:pageBreakBefore w:val="0"/>
        <w:numPr>
          <w:ilvl w:val="1"/>
          <w:numId w:val="2"/>
        </w:numPr>
        <w:ind w:left="1440" w:hanging="360"/>
      </w:pPr>
      <w:r w:rsidDel="00000000" w:rsidR="00000000" w:rsidRPr="00000000">
        <w:rPr>
          <w:rtl w:val="0"/>
        </w:rPr>
        <w:t xml:space="preserve">Subscripts indicate moles of that ion present</w:t>
      </w:r>
    </w:p>
    <w:p w:rsidR="00000000" w:rsidDel="00000000" w:rsidP="00000000" w:rsidRDefault="00000000" w:rsidRPr="00000000" w14:paraId="00000226">
      <w:pPr>
        <w:pageBreakBefore w:val="0"/>
        <w:numPr>
          <w:ilvl w:val="1"/>
          <w:numId w:val="2"/>
        </w:numPr>
        <w:ind w:left="1440" w:hanging="360"/>
      </w:pPr>
      <w:r w:rsidDel="00000000" w:rsidR="00000000" w:rsidRPr="00000000">
        <w:rPr>
          <w:rtl w:val="0"/>
        </w:rPr>
        <w:t xml:space="preserve">Comparisons can only be made at same temperature and pressure</w:t>
      </w:r>
    </w:p>
    <w:p w:rsidR="00000000" w:rsidDel="00000000" w:rsidP="00000000" w:rsidRDefault="00000000" w:rsidRPr="00000000" w14:paraId="00000227">
      <w:pPr>
        <w:pageBreakBefore w:val="0"/>
        <w:numPr>
          <w:ilvl w:val="1"/>
          <w:numId w:val="2"/>
        </w:numPr>
        <w:ind w:left="1440" w:hanging="360"/>
      </w:pPr>
      <w:r w:rsidDel="00000000" w:rsidR="00000000" w:rsidRPr="00000000">
        <w:rPr>
          <w:rtl w:val="0"/>
        </w:rPr>
        <w:t xml:space="preserve">Unsaturated: less solvated particles than saturated</w:t>
      </w:r>
    </w:p>
    <w:p w:rsidR="00000000" w:rsidDel="00000000" w:rsidP="00000000" w:rsidRDefault="00000000" w:rsidRPr="00000000" w14:paraId="00000228">
      <w:pPr>
        <w:pageBreakBefore w:val="0"/>
        <w:numPr>
          <w:ilvl w:val="1"/>
          <w:numId w:val="2"/>
        </w:numPr>
        <w:ind w:left="1440" w:hanging="360"/>
      </w:pPr>
      <w:r w:rsidDel="00000000" w:rsidR="00000000" w:rsidRPr="00000000">
        <w:rPr>
          <w:rtl w:val="0"/>
        </w:rPr>
        <w:t xml:space="preserve">Saturated: maxed out; any more solutes added will crystalize</w:t>
      </w:r>
    </w:p>
    <w:p w:rsidR="00000000" w:rsidDel="00000000" w:rsidP="00000000" w:rsidRDefault="00000000" w:rsidRPr="00000000" w14:paraId="00000229">
      <w:pPr>
        <w:pageBreakBefore w:val="0"/>
        <w:numPr>
          <w:ilvl w:val="1"/>
          <w:numId w:val="2"/>
        </w:numPr>
        <w:ind w:left="1440" w:hanging="360"/>
      </w:pPr>
      <w:r w:rsidDel="00000000" w:rsidR="00000000" w:rsidRPr="00000000">
        <w:rPr>
          <w:rtl w:val="0"/>
        </w:rPr>
        <w:t xml:space="preserve">Supersaturated: more solvated particles than saturated</w:t>
      </w:r>
    </w:p>
    <w:p w:rsidR="00000000" w:rsidDel="00000000" w:rsidP="00000000" w:rsidRDefault="00000000" w:rsidRPr="00000000" w14:paraId="0000022A">
      <w:pPr>
        <w:pageBreakBefore w:val="0"/>
        <w:numPr>
          <w:ilvl w:val="2"/>
          <w:numId w:val="2"/>
        </w:numPr>
        <w:ind w:left="2160" w:hanging="360"/>
      </w:pPr>
      <w:r w:rsidDel="00000000" w:rsidR="00000000" w:rsidRPr="00000000">
        <w:rPr>
          <w:rtl w:val="0"/>
        </w:rPr>
        <w:t xml:space="preserve">Since solvated particles capacity increases as temperature increases, add solute at higher temperature, then bring temperature down so that amount of solvated particles are higher than the capacity at new temperature</w:t>
      </w:r>
    </w:p>
    <w:p w:rsidR="00000000" w:rsidDel="00000000" w:rsidP="00000000" w:rsidRDefault="00000000" w:rsidRPr="00000000" w14:paraId="0000022B">
      <w:pPr>
        <w:pageBreakBefore w:val="0"/>
        <w:numPr>
          <w:ilvl w:val="0"/>
          <w:numId w:val="2"/>
        </w:numPr>
        <w:rPr>
          <w:highlight w:val="yellow"/>
        </w:rPr>
      </w:pPr>
      <w:r w:rsidDel="00000000" w:rsidR="00000000" w:rsidRPr="00000000">
        <w:rPr>
          <w:highlight w:val="yellow"/>
          <w:rtl w:val="0"/>
        </w:rPr>
        <w:t xml:space="preserve">Dilution</w:t>
      </w:r>
    </w:p>
    <w:p w:rsidR="00000000" w:rsidDel="00000000" w:rsidP="00000000" w:rsidRDefault="00000000" w:rsidRPr="00000000" w14:paraId="0000022C">
      <w:pPr>
        <w:pageBreakBefore w:val="0"/>
        <w:numPr>
          <w:ilvl w:val="1"/>
          <w:numId w:val="2"/>
        </w:numPr>
        <w:ind w:left="1440" w:hanging="360"/>
      </w:pPr>
      <w:r w:rsidDel="00000000" w:rsidR="00000000" w:rsidRPr="00000000">
        <w:rPr>
          <w:rtl w:val="0"/>
        </w:rPr>
        <w:t xml:space="preserve">Decrease saturation: M(molarity)</w:t>
      </w:r>
      <w:r w:rsidDel="00000000" w:rsidR="00000000" w:rsidRPr="00000000">
        <w:rPr>
          <w:vertAlign w:val="subscript"/>
          <w:rtl w:val="0"/>
        </w:rPr>
        <w:t xml:space="preserve">initial</w:t>
      </w:r>
      <w:r w:rsidDel="00000000" w:rsidR="00000000" w:rsidRPr="00000000">
        <w:rPr>
          <w:rtl w:val="0"/>
        </w:rPr>
        <w:t xml:space="preserve"> * V(volume: L)</w:t>
      </w:r>
      <w:r w:rsidDel="00000000" w:rsidR="00000000" w:rsidRPr="00000000">
        <w:rPr>
          <w:vertAlign w:val="subscript"/>
          <w:rtl w:val="0"/>
        </w:rPr>
        <w:t xml:space="preserve">initial</w:t>
      </w:r>
      <w:r w:rsidDel="00000000" w:rsidR="00000000" w:rsidRPr="00000000">
        <w:rPr>
          <w:rtl w:val="0"/>
        </w:rPr>
        <w:t xml:space="preserve"> = M</w:t>
      </w:r>
      <w:r w:rsidDel="00000000" w:rsidR="00000000" w:rsidRPr="00000000">
        <w:rPr>
          <w:vertAlign w:val="subscript"/>
          <w:rtl w:val="0"/>
        </w:rPr>
        <w:t xml:space="preserve">final</w:t>
      </w:r>
      <w:r w:rsidDel="00000000" w:rsidR="00000000" w:rsidRPr="00000000">
        <w:rPr>
          <w:rtl w:val="0"/>
        </w:rPr>
        <w:t xml:space="preserve"> * V</w:t>
      </w:r>
      <w:r w:rsidDel="00000000" w:rsidR="00000000" w:rsidRPr="00000000">
        <w:rPr>
          <w:vertAlign w:val="subscript"/>
          <w:rtl w:val="0"/>
        </w:rPr>
        <w:t xml:space="preserve">final</w:t>
      </w:r>
      <w:r w:rsidDel="00000000" w:rsidR="00000000" w:rsidRPr="00000000">
        <w:rPr>
          <w:rtl w:val="0"/>
        </w:rPr>
      </w:r>
    </w:p>
    <w:p w:rsidR="00000000" w:rsidDel="00000000" w:rsidP="00000000" w:rsidRDefault="00000000" w:rsidRPr="00000000" w14:paraId="0000022D">
      <w:pPr>
        <w:pageBreakBefore w:val="0"/>
        <w:numPr>
          <w:ilvl w:val="0"/>
          <w:numId w:val="2"/>
        </w:numPr>
        <w:rPr>
          <w:highlight w:val="yellow"/>
        </w:rPr>
      </w:pPr>
      <w:r w:rsidDel="00000000" w:rsidR="00000000" w:rsidRPr="00000000">
        <w:rPr>
          <w:highlight w:val="yellow"/>
          <w:rtl w:val="0"/>
        </w:rPr>
        <w:t xml:space="preserve">Electrolytes</w:t>
      </w:r>
    </w:p>
    <w:p w:rsidR="00000000" w:rsidDel="00000000" w:rsidP="00000000" w:rsidRDefault="00000000" w:rsidRPr="00000000" w14:paraId="0000022E">
      <w:pPr>
        <w:pageBreakBefore w:val="0"/>
        <w:numPr>
          <w:ilvl w:val="1"/>
          <w:numId w:val="2"/>
        </w:numPr>
        <w:ind w:left="1440" w:hanging="360"/>
      </w:pPr>
      <w:r w:rsidDel="00000000" w:rsidR="00000000" w:rsidRPr="00000000">
        <w:rPr>
          <w:rtl w:val="0"/>
        </w:rPr>
        <w:t xml:space="preserve">Substance that conducts electricity when dissolved</w:t>
      </w:r>
    </w:p>
    <w:p w:rsidR="00000000" w:rsidDel="00000000" w:rsidP="00000000" w:rsidRDefault="00000000" w:rsidRPr="00000000" w14:paraId="0000022F">
      <w:pPr>
        <w:pageBreakBefore w:val="0"/>
        <w:numPr>
          <w:ilvl w:val="2"/>
          <w:numId w:val="2"/>
        </w:numPr>
        <w:ind w:left="2160" w:hanging="360"/>
      </w:pPr>
      <w:r w:rsidDel="00000000" w:rsidR="00000000" w:rsidRPr="00000000">
        <w:rPr>
          <w:rtl w:val="0"/>
        </w:rPr>
        <w:t xml:space="preserve">Solute is ionically bonded (can dissociate into mobile ions)</w:t>
      </w:r>
    </w:p>
    <w:p w:rsidR="00000000" w:rsidDel="00000000" w:rsidP="00000000" w:rsidRDefault="00000000" w:rsidRPr="00000000" w14:paraId="00000230">
      <w:pPr>
        <w:pageBreakBefore w:val="0"/>
        <w:numPr>
          <w:ilvl w:val="2"/>
          <w:numId w:val="2"/>
        </w:numPr>
        <w:ind w:left="2160" w:hanging="360"/>
      </w:pPr>
      <w:r w:rsidDel="00000000" w:rsidR="00000000" w:rsidRPr="00000000">
        <w:rPr>
          <w:rtl w:val="0"/>
        </w:rPr>
        <w:t xml:space="preserve">Weak</w:t>
      </w:r>
    </w:p>
    <w:p w:rsidR="00000000" w:rsidDel="00000000" w:rsidP="00000000" w:rsidRDefault="00000000" w:rsidRPr="00000000" w14:paraId="00000231">
      <w:pPr>
        <w:pageBreakBefore w:val="0"/>
        <w:numPr>
          <w:ilvl w:val="3"/>
          <w:numId w:val="2"/>
        </w:numPr>
        <w:ind w:left="2880" w:hanging="360"/>
      </w:pPr>
      <w:r w:rsidDel="00000000" w:rsidR="00000000" w:rsidRPr="00000000">
        <w:rPr>
          <w:rtl w:val="0"/>
        </w:rPr>
        <w:t xml:space="preserve">Not all compounds are dissociated</w:t>
      </w:r>
    </w:p>
    <w:p w:rsidR="00000000" w:rsidDel="00000000" w:rsidP="00000000" w:rsidRDefault="00000000" w:rsidRPr="00000000" w14:paraId="00000232">
      <w:pPr>
        <w:pageBreakBefore w:val="0"/>
        <w:numPr>
          <w:ilvl w:val="2"/>
          <w:numId w:val="2"/>
        </w:numPr>
        <w:ind w:left="2160" w:hanging="360"/>
      </w:pPr>
      <w:r w:rsidDel="00000000" w:rsidR="00000000" w:rsidRPr="00000000">
        <w:rPr>
          <w:rtl w:val="0"/>
        </w:rPr>
        <w:t xml:space="preserve">Strong</w:t>
      </w:r>
    </w:p>
    <w:p w:rsidR="00000000" w:rsidDel="00000000" w:rsidP="00000000" w:rsidRDefault="00000000" w:rsidRPr="00000000" w14:paraId="00000233">
      <w:pPr>
        <w:pageBreakBefore w:val="0"/>
        <w:numPr>
          <w:ilvl w:val="3"/>
          <w:numId w:val="2"/>
        </w:numPr>
        <w:ind w:left="2880" w:hanging="360"/>
      </w:pPr>
      <w:r w:rsidDel="00000000" w:rsidR="00000000" w:rsidRPr="00000000">
        <w:rPr>
          <w:rtl w:val="0"/>
        </w:rPr>
        <w:t xml:space="preserve">All compounds are dissociated</w:t>
      </w:r>
    </w:p>
    <w:p w:rsidR="00000000" w:rsidDel="00000000" w:rsidP="00000000" w:rsidRDefault="00000000" w:rsidRPr="00000000" w14:paraId="00000234">
      <w:pPr>
        <w:pageBreakBefore w:val="0"/>
        <w:numPr>
          <w:ilvl w:val="1"/>
          <w:numId w:val="2"/>
        </w:numPr>
        <w:ind w:left="1440" w:hanging="360"/>
      </w:pPr>
      <w:r w:rsidDel="00000000" w:rsidR="00000000" w:rsidRPr="00000000">
        <w:rPr>
          <w:rtl w:val="0"/>
        </w:rPr>
        <w:t xml:space="preserve">Non electrolytes is opposite</w:t>
      </w:r>
    </w:p>
    <w:p w:rsidR="00000000" w:rsidDel="00000000" w:rsidP="00000000" w:rsidRDefault="00000000" w:rsidRPr="00000000" w14:paraId="00000235">
      <w:pPr>
        <w:pageBreakBefore w:val="0"/>
        <w:numPr>
          <w:ilvl w:val="2"/>
          <w:numId w:val="2"/>
        </w:numPr>
        <w:ind w:left="2160" w:hanging="360"/>
      </w:pPr>
      <w:r w:rsidDel="00000000" w:rsidR="00000000" w:rsidRPr="00000000">
        <w:rPr>
          <w:rtl w:val="0"/>
        </w:rPr>
        <w:t xml:space="preserve">Solute is covalently bonded</w:t>
      </w:r>
    </w:p>
    <w:p w:rsidR="00000000" w:rsidDel="00000000" w:rsidP="00000000" w:rsidRDefault="00000000" w:rsidRPr="00000000" w14:paraId="00000236">
      <w:pPr>
        <w:pageBreakBefore w:val="0"/>
        <w:numPr>
          <w:ilvl w:val="0"/>
          <w:numId w:val="2"/>
        </w:numPr>
        <w:rPr>
          <w:highlight w:val="yellow"/>
        </w:rPr>
      </w:pPr>
      <w:r w:rsidDel="00000000" w:rsidR="00000000" w:rsidRPr="00000000">
        <w:rPr>
          <w:highlight w:val="yellow"/>
          <w:rtl w:val="0"/>
        </w:rPr>
        <w:t xml:space="preserve">Colligative properties</w:t>
      </w:r>
    </w:p>
    <w:p w:rsidR="00000000" w:rsidDel="00000000" w:rsidP="00000000" w:rsidRDefault="00000000" w:rsidRPr="00000000" w14:paraId="00000237">
      <w:pPr>
        <w:pageBreakBefore w:val="0"/>
        <w:numPr>
          <w:ilvl w:val="1"/>
          <w:numId w:val="2"/>
        </w:numPr>
        <w:ind w:left="1440" w:hanging="360"/>
      </w:pPr>
      <w:r w:rsidDel="00000000" w:rsidR="00000000" w:rsidRPr="00000000">
        <w:rPr>
          <w:rtl w:val="0"/>
        </w:rPr>
        <w:t xml:space="preserve">Based on amounts</w:t>
      </w:r>
    </w:p>
    <w:p w:rsidR="00000000" w:rsidDel="00000000" w:rsidP="00000000" w:rsidRDefault="00000000" w:rsidRPr="00000000" w14:paraId="00000238">
      <w:pPr>
        <w:pageBreakBefore w:val="0"/>
        <w:numPr>
          <w:ilvl w:val="1"/>
          <w:numId w:val="2"/>
        </w:numPr>
        <w:ind w:left="1440" w:hanging="360"/>
      </w:pPr>
      <w:r w:rsidDel="00000000" w:rsidR="00000000" w:rsidRPr="00000000">
        <w:rPr>
          <w:rtl w:val="0"/>
        </w:rPr>
        <w:t xml:space="preserve">Freezing point depression</w:t>
      </w:r>
    </w:p>
    <w:p w:rsidR="00000000" w:rsidDel="00000000" w:rsidP="00000000" w:rsidRDefault="00000000" w:rsidRPr="00000000" w14:paraId="00000239">
      <w:pPr>
        <w:pageBreakBefore w:val="0"/>
        <w:numPr>
          <w:ilvl w:val="2"/>
          <w:numId w:val="2"/>
        </w:numPr>
        <w:ind w:left="2160" w:hanging="360"/>
      </w:pPr>
      <w:r w:rsidDel="00000000" w:rsidR="00000000" w:rsidRPr="00000000">
        <w:rPr>
          <w:rtl w:val="0"/>
        </w:rPr>
        <w:t xml:space="preserve">Increasing amount of solute particles lowers freezing point</w:t>
      </w:r>
    </w:p>
    <w:p w:rsidR="00000000" w:rsidDel="00000000" w:rsidP="00000000" w:rsidRDefault="00000000" w:rsidRPr="00000000" w14:paraId="0000023A">
      <w:pPr>
        <w:pageBreakBefore w:val="0"/>
        <w:numPr>
          <w:ilvl w:val="1"/>
          <w:numId w:val="2"/>
        </w:numPr>
        <w:ind w:left="1440" w:hanging="360"/>
      </w:pPr>
      <w:r w:rsidDel="00000000" w:rsidR="00000000" w:rsidRPr="00000000">
        <w:rPr>
          <w:rtl w:val="0"/>
        </w:rPr>
        <w:t xml:space="preserve">Boiling point elevation</w:t>
      </w:r>
    </w:p>
    <w:p w:rsidR="00000000" w:rsidDel="00000000" w:rsidP="00000000" w:rsidRDefault="00000000" w:rsidRPr="00000000" w14:paraId="0000023B">
      <w:pPr>
        <w:pageBreakBefore w:val="0"/>
        <w:numPr>
          <w:ilvl w:val="2"/>
          <w:numId w:val="2"/>
        </w:numPr>
        <w:ind w:left="2160" w:hanging="360"/>
      </w:pPr>
      <w:r w:rsidDel="00000000" w:rsidR="00000000" w:rsidRPr="00000000">
        <w:rPr>
          <w:rtl w:val="0"/>
        </w:rPr>
        <w:t xml:space="preserve">Increasing amount of solute particles raises boiling point</w:t>
      </w:r>
    </w:p>
    <w:p w:rsidR="00000000" w:rsidDel="00000000" w:rsidP="00000000" w:rsidRDefault="00000000" w:rsidRPr="00000000" w14:paraId="0000023C">
      <w:pPr>
        <w:pageBreakBefore w:val="0"/>
        <w:numPr>
          <w:ilvl w:val="0"/>
          <w:numId w:val="2"/>
        </w:numPr>
        <w:rPr>
          <w:highlight w:val="yellow"/>
        </w:rPr>
      </w:pPr>
      <w:r w:rsidDel="00000000" w:rsidR="00000000" w:rsidRPr="00000000">
        <w:rPr>
          <w:highlight w:val="yellow"/>
          <w:rtl w:val="0"/>
        </w:rPr>
        <w:t xml:space="preserve">Dipole moment</w:t>
      </w:r>
    </w:p>
    <w:p w:rsidR="00000000" w:rsidDel="00000000" w:rsidP="00000000" w:rsidRDefault="00000000" w:rsidRPr="00000000" w14:paraId="0000023D">
      <w:pPr>
        <w:pageBreakBefore w:val="0"/>
        <w:numPr>
          <w:ilvl w:val="1"/>
          <w:numId w:val="2"/>
        </w:numPr>
        <w:ind w:left="1440" w:hanging="360"/>
      </w:pPr>
      <w:r w:rsidDel="00000000" w:rsidR="00000000" w:rsidRPr="00000000">
        <w:rPr>
          <w:rtl w:val="0"/>
        </w:rPr>
        <w:t xml:space="preserve">When + and - centers don’t coincide</w:t>
      </w:r>
    </w:p>
    <w:p w:rsidR="00000000" w:rsidDel="00000000" w:rsidP="00000000" w:rsidRDefault="00000000" w:rsidRPr="00000000" w14:paraId="0000023E">
      <w:pPr>
        <w:pageBreakBefore w:val="0"/>
        <w:numPr>
          <w:ilvl w:val="1"/>
          <w:numId w:val="2"/>
        </w:numPr>
        <w:ind w:left="1440" w:hanging="360"/>
      </w:pPr>
      <w:r w:rsidDel="00000000" w:rsidR="00000000" w:rsidRPr="00000000">
        <w:rPr>
          <w:rtl w:val="0"/>
        </w:rPr>
        <w:t xml:space="preserve">µ = e * d, in debye units</w:t>
      </w:r>
    </w:p>
    <w:p w:rsidR="00000000" w:rsidDel="00000000" w:rsidP="00000000" w:rsidRDefault="00000000" w:rsidRPr="00000000" w14:paraId="0000023F">
      <w:pPr>
        <w:pageBreakBefore w:val="0"/>
        <w:spacing w:line="331.2" w:lineRule="auto"/>
        <w:ind w:left="0" w:firstLine="0"/>
        <w:rPr/>
      </w:pPr>
      <w:r w:rsidDel="00000000" w:rsidR="00000000" w:rsidRPr="00000000">
        <w:rPr>
          <w:rtl w:val="0"/>
        </w:rPr>
      </w:r>
    </w:p>
    <w:p w:rsidR="00000000" w:rsidDel="00000000" w:rsidP="00000000" w:rsidRDefault="00000000" w:rsidRPr="00000000" w14:paraId="00000240">
      <w:pPr>
        <w:pStyle w:val="Title"/>
        <w:pageBreakBefore w:val="0"/>
        <w:rPr/>
      </w:pPr>
      <w:bookmarkStart w:colFirst="0" w:colLast="0" w:name="_fggamuyiy4yp" w:id="10"/>
      <w:bookmarkEnd w:id="10"/>
      <w:r w:rsidDel="00000000" w:rsidR="00000000" w:rsidRPr="00000000">
        <w:rPr>
          <w:rtl w:val="0"/>
        </w:rPr>
        <w:t xml:space="preserve">Reactions</w:t>
      </w:r>
    </w:p>
    <w:p w:rsidR="00000000" w:rsidDel="00000000" w:rsidP="00000000" w:rsidRDefault="00000000" w:rsidRPr="00000000" w14:paraId="00000241">
      <w:pPr>
        <w:pageBreakBefore w:val="0"/>
        <w:numPr>
          <w:ilvl w:val="0"/>
          <w:numId w:val="1"/>
        </w:numPr>
      </w:pPr>
      <w:r w:rsidDel="00000000" w:rsidR="00000000" w:rsidRPr="00000000">
        <w:rPr>
          <w:rtl w:val="0"/>
        </w:rPr>
        <w:t xml:space="preserve">Reactants on left side ----&gt;   products on right </w:t>
      </w:r>
    </w:p>
    <w:p w:rsidR="00000000" w:rsidDel="00000000" w:rsidP="00000000" w:rsidRDefault="00000000" w:rsidRPr="00000000" w14:paraId="00000242">
      <w:pPr>
        <w:pageBreakBefore w:val="0"/>
        <w:numPr>
          <w:ilvl w:val="1"/>
          <w:numId w:val="1"/>
        </w:numPr>
        <w:ind w:left="1440" w:hanging="360"/>
      </w:pPr>
      <w:r w:rsidDel="00000000" w:rsidR="00000000" w:rsidRPr="00000000">
        <w:rPr>
          <w:rtl w:val="0"/>
        </w:rPr>
        <w:t xml:space="preserve">2 arrows running both direction means reversible</w:t>
      </w:r>
    </w:p>
    <w:p w:rsidR="00000000" w:rsidDel="00000000" w:rsidP="00000000" w:rsidRDefault="00000000" w:rsidRPr="00000000" w14:paraId="00000243">
      <w:pPr>
        <w:pageBreakBefore w:val="0"/>
        <w:numPr>
          <w:ilvl w:val="0"/>
          <w:numId w:val="1"/>
        </w:numPr>
      </w:pPr>
      <w:r w:rsidDel="00000000" w:rsidR="00000000" w:rsidRPr="00000000">
        <w:rPr>
          <w:rtl w:val="0"/>
        </w:rPr>
        <w:t xml:space="preserve">Coefficients indicates amount of moles for mole ratio</w:t>
      </w:r>
    </w:p>
    <w:p w:rsidR="00000000" w:rsidDel="00000000" w:rsidP="00000000" w:rsidRDefault="00000000" w:rsidRPr="00000000" w14:paraId="00000244">
      <w:pPr>
        <w:pageBreakBefore w:val="0"/>
        <w:numPr>
          <w:ilvl w:val="0"/>
          <w:numId w:val="1"/>
        </w:numPr>
      </w:pPr>
      <w:r w:rsidDel="00000000" w:rsidR="00000000" w:rsidRPr="00000000">
        <w:rPr>
          <w:rtl w:val="0"/>
        </w:rPr>
        <w:t xml:space="preserve">State of matter in () next to molecule formula as subscript</w:t>
      </w:r>
    </w:p>
    <w:p w:rsidR="00000000" w:rsidDel="00000000" w:rsidP="00000000" w:rsidRDefault="00000000" w:rsidRPr="00000000" w14:paraId="00000245">
      <w:pPr>
        <w:pageBreakBefore w:val="0"/>
        <w:numPr>
          <w:ilvl w:val="1"/>
          <w:numId w:val="1"/>
        </w:numPr>
        <w:ind w:left="1440" w:hanging="360"/>
      </w:pPr>
      <w:r w:rsidDel="00000000" w:rsidR="00000000" w:rsidRPr="00000000">
        <w:rPr>
          <w:rtl w:val="0"/>
        </w:rPr>
        <w:t xml:space="preserve">(s), (g), (l), (aq) -dissolved in water, is homogeneous</w:t>
      </w:r>
    </w:p>
    <w:p w:rsidR="00000000" w:rsidDel="00000000" w:rsidP="00000000" w:rsidRDefault="00000000" w:rsidRPr="00000000" w14:paraId="00000246">
      <w:pPr>
        <w:pageBreakBefore w:val="0"/>
        <w:numPr>
          <w:ilvl w:val="0"/>
          <w:numId w:val="1"/>
        </w:numPr>
      </w:pPr>
      <w:r w:rsidDel="00000000" w:rsidR="00000000" w:rsidRPr="00000000">
        <w:rPr>
          <w:rtl w:val="0"/>
        </w:rPr>
        <w:t xml:space="preserve">Requires gaining/losing energy to change states</w:t>
      </w:r>
    </w:p>
    <w:p w:rsidR="00000000" w:rsidDel="00000000" w:rsidP="00000000" w:rsidRDefault="00000000" w:rsidRPr="00000000" w14:paraId="00000247">
      <w:pPr>
        <w:pageBreakBefore w:val="0"/>
        <w:numPr>
          <w:ilvl w:val="0"/>
          <w:numId w:val="1"/>
        </w:numPr>
      </w:pPr>
      <w:r w:rsidDel="00000000" w:rsidR="00000000" w:rsidRPr="00000000">
        <w:rPr>
          <w:rtl w:val="0"/>
        </w:rPr>
        <w:t xml:space="preserve">Both sides balanced with coefficients. amount of an element on reagent side = amount on product side. </w:t>
      </w:r>
      <w:r w:rsidDel="00000000" w:rsidR="00000000" w:rsidRPr="00000000">
        <w:rPr>
          <w:highlight w:val="yellow"/>
          <w:rtl w:val="0"/>
        </w:rPr>
        <w:t xml:space="preserve">law of conservation</w:t>
      </w:r>
      <w:r w:rsidDel="00000000" w:rsidR="00000000" w:rsidRPr="00000000">
        <w:rPr>
          <w:rtl w:val="0"/>
        </w:rPr>
        <w:t xml:space="preserve">: no matter made or destroyed</w:t>
      </w:r>
    </w:p>
    <w:p w:rsidR="00000000" w:rsidDel="00000000" w:rsidP="00000000" w:rsidRDefault="00000000" w:rsidRPr="00000000" w14:paraId="00000248">
      <w:pPr>
        <w:pageBreakBefore w:val="0"/>
        <w:numPr>
          <w:ilvl w:val="0"/>
          <w:numId w:val="1"/>
        </w:numPr>
        <w:spacing w:line="331.2" w:lineRule="auto"/>
        <w:rPr>
          <w:highlight w:val="yellow"/>
        </w:rPr>
      </w:pPr>
      <w:r w:rsidDel="00000000" w:rsidR="00000000" w:rsidRPr="00000000">
        <w:rPr>
          <w:highlight w:val="yellow"/>
          <w:rtl w:val="0"/>
        </w:rPr>
        <w:t xml:space="preserve">Displacement</w:t>
      </w:r>
    </w:p>
    <w:p w:rsidR="00000000" w:rsidDel="00000000" w:rsidP="00000000" w:rsidRDefault="00000000" w:rsidRPr="00000000" w14:paraId="00000249">
      <w:pPr>
        <w:pageBreakBefore w:val="0"/>
        <w:numPr>
          <w:ilvl w:val="1"/>
          <w:numId w:val="1"/>
        </w:numPr>
        <w:spacing w:line="331.2" w:lineRule="auto"/>
        <w:ind w:left="1440" w:hanging="360"/>
        <w:rPr>
          <w:highlight w:val="yellow"/>
        </w:rPr>
      </w:pPr>
      <w:r w:rsidDel="00000000" w:rsidR="00000000" w:rsidRPr="00000000">
        <w:rPr>
          <w:highlight w:val="yellow"/>
          <w:rtl w:val="0"/>
        </w:rPr>
        <w:t xml:space="preserve">Precipitation</w:t>
      </w:r>
    </w:p>
    <w:p w:rsidR="00000000" w:rsidDel="00000000" w:rsidP="00000000" w:rsidRDefault="00000000" w:rsidRPr="00000000" w14:paraId="0000024A">
      <w:pPr>
        <w:pageBreakBefore w:val="0"/>
        <w:numPr>
          <w:ilvl w:val="2"/>
          <w:numId w:val="1"/>
        </w:numPr>
        <w:spacing w:line="331.2" w:lineRule="auto"/>
        <w:ind w:left="2160" w:hanging="360"/>
        <w:rPr>
          <w:highlight w:val="yellow"/>
        </w:rPr>
      </w:pPr>
      <w:r w:rsidDel="00000000" w:rsidR="00000000" w:rsidRPr="00000000">
        <w:rPr>
          <w:highlight w:val="yellow"/>
          <w:rtl w:val="0"/>
        </w:rPr>
        <w:t xml:space="preserve">metathesis/double replacement</w:t>
      </w:r>
    </w:p>
    <w:p w:rsidR="00000000" w:rsidDel="00000000" w:rsidP="00000000" w:rsidRDefault="00000000" w:rsidRPr="00000000" w14:paraId="0000024B">
      <w:pPr>
        <w:pageBreakBefore w:val="0"/>
        <w:numPr>
          <w:ilvl w:val="3"/>
          <w:numId w:val="1"/>
        </w:numPr>
        <w:spacing w:line="331.2" w:lineRule="auto"/>
        <w:ind w:left="2880" w:hanging="360"/>
      </w:pPr>
      <w:r w:rsidDel="00000000" w:rsidR="00000000" w:rsidRPr="00000000">
        <w:rPr>
          <w:rtl w:val="0"/>
        </w:rPr>
        <w:t xml:space="preserve">A</w:t>
      </w:r>
      <w:r w:rsidDel="00000000" w:rsidR="00000000" w:rsidRPr="00000000">
        <w:rPr>
          <w:vertAlign w:val="superscript"/>
          <w:rtl w:val="0"/>
        </w:rPr>
        <w:t xml:space="preserve">+</w:t>
      </w:r>
      <w:r w:rsidDel="00000000" w:rsidR="00000000" w:rsidRPr="00000000">
        <w:rPr>
          <w:rtl w:val="0"/>
        </w:rPr>
        <w:t xml:space="preserve">B</w:t>
      </w:r>
      <w:r w:rsidDel="00000000" w:rsidR="00000000" w:rsidRPr="00000000">
        <w:rPr>
          <w:vertAlign w:val="superscript"/>
          <w:rtl w:val="0"/>
        </w:rPr>
        <w:t xml:space="preserve">-</w:t>
      </w:r>
      <w:r w:rsidDel="00000000" w:rsidR="00000000" w:rsidRPr="00000000">
        <w:rPr>
          <w:rtl w:val="0"/>
        </w:rPr>
        <w:t xml:space="preserve">(aq) + C</w:t>
      </w:r>
      <w:r w:rsidDel="00000000" w:rsidR="00000000" w:rsidRPr="00000000">
        <w:rPr>
          <w:vertAlign w:val="superscript"/>
          <w:rtl w:val="0"/>
        </w:rPr>
        <w:t xml:space="preserve">+</w:t>
      </w:r>
      <w:r w:rsidDel="00000000" w:rsidR="00000000" w:rsidRPr="00000000">
        <w:rPr>
          <w:rtl w:val="0"/>
        </w:rPr>
        <w:t xml:space="preserve">D</w:t>
      </w:r>
      <w:r w:rsidDel="00000000" w:rsidR="00000000" w:rsidRPr="00000000">
        <w:rPr>
          <w:vertAlign w:val="superscript"/>
          <w:rtl w:val="0"/>
        </w:rPr>
        <w:t xml:space="preserve">-</w:t>
      </w:r>
      <w:r w:rsidDel="00000000" w:rsidR="00000000" w:rsidRPr="00000000">
        <w:rPr>
          <w:rtl w:val="0"/>
        </w:rPr>
        <w:t xml:space="preserve">(aq) -&gt; A</w:t>
      </w:r>
      <w:r w:rsidDel="00000000" w:rsidR="00000000" w:rsidRPr="00000000">
        <w:rPr>
          <w:vertAlign w:val="superscript"/>
          <w:rtl w:val="0"/>
        </w:rPr>
        <w:t xml:space="preserve">+</w:t>
      </w:r>
      <w:r w:rsidDel="00000000" w:rsidR="00000000" w:rsidRPr="00000000">
        <w:rPr>
          <w:rtl w:val="0"/>
        </w:rPr>
        <w:t xml:space="preserve">D</w:t>
      </w:r>
      <w:r w:rsidDel="00000000" w:rsidR="00000000" w:rsidRPr="00000000">
        <w:rPr>
          <w:vertAlign w:val="superscript"/>
          <w:rtl w:val="0"/>
        </w:rPr>
        <w:t xml:space="preserve">-</w:t>
      </w:r>
      <w:r w:rsidDel="00000000" w:rsidR="00000000" w:rsidRPr="00000000">
        <w:rPr>
          <w:rtl w:val="0"/>
        </w:rPr>
        <w:t xml:space="preserve">(aq or s) + C</w:t>
      </w:r>
      <w:r w:rsidDel="00000000" w:rsidR="00000000" w:rsidRPr="00000000">
        <w:rPr>
          <w:vertAlign w:val="superscript"/>
          <w:rtl w:val="0"/>
        </w:rPr>
        <w:t xml:space="preserve">+</w:t>
      </w:r>
      <w:r w:rsidDel="00000000" w:rsidR="00000000" w:rsidRPr="00000000">
        <w:rPr>
          <w:rtl w:val="0"/>
        </w:rPr>
        <w:t xml:space="preserve">B</w:t>
      </w:r>
      <w:r w:rsidDel="00000000" w:rsidR="00000000" w:rsidRPr="00000000">
        <w:rPr>
          <w:vertAlign w:val="superscript"/>
          <w:rtl w:val="0"/>
        </w:rPr>
        <w:t xml:space="preserve">-</w:t>
      </w:r>
      <w:r w:rsidDel="00000000" w:rsidR="00000000" w:rsidRPr="00000000">
        <w:rPr>
          <w:rtl w:val="0"/>
        </w:rPr>
        <w:t xml:space="preserve">(aq or s)</w:t>
      </w:r>
    </w:p>
    <w:p w:rsidR="00000000" w:rsidDel="00000000" w:rsidP="00000000" w:rsidRDefault="00000000" w:rsidRPr="00000000" w14:paraId="0000024C">
      <w:pPr>
        <w:pageBreakBefore w:val="0"/>
        <w:numPr>
          <w:ilvl w:val="2"/>
          <w:numId w:val="1"/>
        </w:numPr>
        <w:spacing w:line="331.2" w:lineRule="auto"/>
        <w:ind w:left="2160" w:hanging="360"/>
      </w:pPr>
      <w:r w:rsidDel="00000000" w:rsidR="00000000" w:rsidRPr="00000000">
        <w:rPr>
          <w:rtl w:val="0"/>
        </w:rPr>
        <w:t xml:space="preserve">A solid precipitates from the liquid</w:t>
      </w:r>
    </w:p>
    <w:p w:rsidR="00000000" w:rsidDel="00000000" w:rsidP="00000000" w:rsidRDefault="00000000" w:rsidRPr="00000000" w14:paraId="0000024D">
      <w:pPr>
        <w:pageBreakBefore w:val="0"/>
        <w:numPr>
          <w:ilvl w:val="1"/>
          <w:numId w:val="1"/>
        </w:numPr>
        <w:spacing w:line="331.2" w:lineRule="auto"/>
        <w:ind w:left="1440" w:hanging="360"/>
        <w:rPr>
          <w:highlight w:val="yellow"/>
        </w:rPr>
      </w:pPr>
      <w:r w:rsidDel="00000000" w:rsidR="00000000" w:rsidRPr="00000000">
        <w:rPr>
          <w:highlight w:val="yellow"/>
          <w:rtl w:val="0"/>
        </w:rPr>
        <w:t xml:space="preserve">Single replacement</w:t>
      </w:r>
    </w:p>
    <w:p w:rsidR="00000000" w:rsidDel="00000000" w:rsidP="00000000" w:rsidRDefault="00000000" w:rsidRPr="00000000" w14:paraId="0000024E">
      <w:pPr>
        <w:pageBreakBefore w:val="0"/>
        <w:numPr>
          <w:ilvl w:val="2"/>
          <w:numId w:val="1"/>
        </w:numPr>
        <w:spacing w:line="331.2" w:lineRule="auto"/>
        <w:ind w:left="2160" w:hanging="360"/>
      </w:pPr>
      <w:r w:rsidDel="00000000" w:rsidR="00000000" w:rsidRPr="00000000">
        <w:rPr>
          <w:rtl w:val="0"/>
        </w:rPr>
        <w:t xml:space="preserve">A</w:t>
      </w:r>
      <w:r w:rsidDel="00000000" w:rsidR="00000000" w:rsidRPr="00000000">
        <w:rPr>
          <w:vertAlign w:val="superscript"/>
          <w:rtl w:val="0"/>
        </w:rPr>
        <w:t xml:space="preserve">+</w:t>
      </w:r>
      <w:r w:rsidDel="00000000" w:rsidR="00000000" w:rsidRPr="00000000">
        <w:rPr>
          <w:rtl w:val="0"/>
        </w:rPr>
        <w:t xml:space="preserve">B</w:t>
      </w:r>
      <w:r w:rsidDel="00000000" w:rsidR="00000000" w:rsidRPr="00000000">
        <w:rPr>
          <w:vertAlign w:val="superscript"/>
          <w:rtl w:val="0"/>
        </w:rPr>
        <w:t xml:space="preserve">-</w:t>
      </w:r>
      <w:r w:rsidDel="00000000" w:rsidR="00000000" w:rsidRPr="00000000">
        <w:rPr>
          <w:rtl w:val="0"/>
        </w:rPr>
        <w:t xml:space="preserve"> + C</w:t>
      </w:r>
      <w:r w:rsidDel="00000000" w:rsidR="00000000" w:rsidRPr="00000000">
        <w:rPr>
          <w:vertAlign w:val="superscript"/>
          <w:rtl w:val="0"/>
        </w:rPr>
        <w:t xml:space="preserve">+ or -</w:t>
      </w:r>
      <w:r w:rsidDel="00000000" w:rsidR="00000000" w:rsidRPr="00000000">
        <w:rPr>
          <w:rtl w:val="0"/>
        </w:rPr>
        <w:t xml:space="preserve"> -&gt; A</w:t>
      </w:r>
      <w:r w:rsidDel="00000000" w:rsidR="00000000" w:rsidRPr="00000000">
        <w:rPr>
          <w:vertAlign w:val="superscript"/>
          <w:rtl w:val="0"/>
        </w:rPr>
        <w:t xml:space="preserve">+</w:t>
      </w:r>
      <w:r w:rsidDel="00000000" w:rsidR="00000000" w:rsidRPr="00000000">
        <w:rPr>
          <w:rtl w:val="0"/>
        </w:rPr>
        <w:t xml:space="preserve">C</w:t>
      </w:r>
      <w:r w:rsidDel="00000000" w:rsidR="00000000" w:rsidRPr="00000000">
        <w:rPr>
          <w:vertAlign w:val="superscript"/>
          <w:rtl w:val="0"/>
        </w:rPr>
        <w:t xml:space="preserve">-</w:t>
      </w:r>
      <w:r w:rsidDel="00000000" w:rsidR="00000000" w:rsidRPr="00000000">
        <w:rPr>
          <w:rtl w:val="0"/>
        </w:rPr>
        <w:t xml:space="preserve"> + B</w:t>
      </w:r>
      <w:r w:rsidDel="00000000" w:rsidR="00000000" w:rsidRPr="00000000">
        <w:rPr>
          <w:vertAlign w:val="superscript"/>
          <w:rtl w:val="0"/>
        </w:rPr>
        <w:t xml:space="preserve">-</w:t>
      </w:r>
      <w:r w:rsidDel="00000000" w:rsidR="00000000" w:rsidRPr="00000000">
        <w:rPr>
          <w:rtl w:val="0"/>
        </w:rPr>
        <w:t xml:space="preserve"> or C</w:t>
      </w:r>
      <w:r w:rsidDel="00000000" w:rsidR="00000000" w:rsidRPr="00000000">
        <w:rPr>
          <w:vertAlign w:val="superscript"/>
          <w:rtl w:val="0"/>
        </w:rPr>
        <w:t xml:space="preserve">+</w:t>
      </w:r>
      <w:r w:rsidDel="00000000" w:rsidR="00000000" w:rsidRPr="00000000">
        <w:rPr>
          <w:rtl w:val="0"/>
        </w:rPr>
        <w:t xml:space="preserve">B</w:t>
      </w:r>
      <w:r w:rsidDel="00000000" w:rsidR="00000000" w:rsidRPr="00000000">
        <w:rPr>
          <w:vertAlign w:val="superscript"/>
          <w:rtl w:val="0"/>
        </w:rPr>
        <w:t xml:space="preserve">-</w:t>
      </w:r>
      <w:r w:rsidDel="00000000" w:rsidR="00000000" w:rsidRPr="00000000">
        <w:rPr>
          <w:rtl w:val="0"/>
        </w:rPr>
        <w:t xml:space="preserve"> + A</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24F">
      <w:pPr>
        <w:pageBreakBefore w:val="0"/>
        <w:numPr>
          <w:ilvl w:val="0"/>
          <w:numId w:val="1"/>
        </w:numPr>
        <w:spacing w:line="331.2" w:lineRule="auto"/>
        <w:rPr>
          <w:highlight w:val="yellow"/>
        </w:rPr>
      </w:pPr>
      <w:r w:rsidDel="00000000" w:rsidR="00000000" w:rsidRPr="00000000">
        <w:rPr>
          <w:highlight w:val="yellow"/>
          <w:rtl w:val="0"/>
        </w:rPr>
        <w:t xml:space="preserve">Synthesis</w:t>
      </w:r>
    </w:p>
    <w:p w:rsidR="00000000" w:rsidDel="00000000" w:rsidP="00000000" w:rsidRDefault="00000000" w:rsidRPr="00000000" w14:paraId="00000250">
      <w:pPr>
        <w:pageBreakBefore w:val="0"/>
        <w:numPr>
          <w:ilvl w:val="1"/>
          <w:numId w:val="1"/>
        </w:numPr>
        <w:spacing w:line="331.2" w:lineRule="auto"/>
        <w:ind w:left="1440" w:hanging="360"/>
      </w:pPr>
      <w:r w:rsidDel="00000000" w:rsidR="00000000" w:rsidRPr="00000000">
        <w:rPr>
          <w:rtl w:val="0"/>
        </w:rPr>
        <w:t xml:space="preserve">Substances combine to create a homogeneous substance</w:t>
      </w:r>
    </w:p>
    <w:p w:rsidR="00000000" w:rsidDel="00000000" w:rsidP="00000000" w:rsidRDefault="00000000" w:rsidRPr="00000000" w14:paraId="00000251">
      <w:pPr>
        <w:pageBreakBefore w:val="0"/>
        <w:numPr>
          <w:ilvl w:val="0"/>
          <w:numId w:val="1"/>
        </w:numPr>
        <w:spacing w:line="331.2" w:lineRule="auto"/>
        <w:rPr>
          <w:highlight w:val="yellow"/>
        </w:rPr>
      </w:pPr>
      <w:r w:rsidDel="00000000" w:rsidR="00000000" w:rsidRPr="00000000">
        <w:rPr>
          <w:highlight w:val="yellow"/>
          <w:rtl w:val="0"/>
        </w:rPr>
        <w:t xml:space="preserve">Decomposition</w:t>
      </w:r>
    </w:p>
    <w:p w:rsidR="00000000" w:rsidDel="00000000" w:rsidP="00000000" w:rsidRDefault="00000000" w:rsidRPr="00000000" w14:paraId="00000252">
      <w:pPr>
        <w:pageBreakBefore w:val="0"/>
        <w:numPr>
          <w:ilvl w:val="1"/>
          <w:numId w:val="1"/>
        </w:numPr>
        <w:spacing w:line="331.2" w:lineRule="auto"/>
        <w:ind w:left="1440" w:hanging="360"/>
      </w:pPr>
      <w:r w:rsidDel="00000000" w:rsidR="00000000" w:rsidRPr="00000000">
        <w:rPr>
          <w:rtl w:val="0"/>
        </w:rPr>
        <w:t xml:space="preserve">Substances break down to simpler substances</w:t>
      </w:r>
    </w:p>
    <w:p w:rsidR="00000000" w:rsidDel="00000000" w:rsidP="00000000" w:rsidRDefault="00000000" w:rsidRPr="00000000" w14:paraId="00000253">
      <w:pPr>
        <w:pageBreakBefore w:val="0"/>
        <w:numPr>
          <w:ilvl w:val="0"/>
          <w:numId w:val="1"/>
        </w:numPr>
        <w:spacing w:line="331.2" w:lineRule="auto"/>
        <w:rPr>
          <w:highlight w:val="yellow"/>
        </w:rPr>
      </w:pPr>
      <w:r w:rsidDel="00000000" w:rsidR="00000000" w:rsidRPr="00000000">
        <w:rPr>
          <w:highlight w:val="yellow"/>
          <w:rtl w:val="0"/>
        </w:rPr>
        <w:t xml:space="preserve">Collision theory</w:t>
      </w:r>
    </w:p>
    <w:p w:rsidR="00000000" w:rsidDel="00000000" w:rsidP="00000000" w:rsidRDefault="00000000" w:rsidRPr="00000000" w14:paraId="00000254">
      <w:pPr>
        <w:pageBreakBefore w:val="0"/>
        <w:numPr>
          <w:ilvl w:val="1"/>
          <w:numId w:val="1"/>
        </w:numPr>
        <w:spacing w:line="331.2" w:lineRule="auto"/>
        <w:ind w:left="1440" w:hanging="360"/>
      </w:pPr>
      <w:r w:rsidDel="00000000" w:rsidR="00000000" w:rsidRPr="00000000">
        <w:rPr>
          <w:rtl w:val="0"/>
        </w:rPr>
        <w:t xml:space="preserve">In order for colliding particles to react, they need to collide with sufficient energy and proper orientation</w:t>
      </w:r>
    </w:p>
    <w:p w:rsidR="00000000" w:rsidDel="00000000" w:rsidP="00000000" w:rsidRDefault="00000000" w:rsidRPr="00000000" w14:paraId="00000255">
      <w:pPr>
        <w:pageBreakBefore w:val="0"/>
        <w:numPr>
          <w:ilvl w:val="1"/>
          <w:numId w:val="1"/>
        </w:numPr>
        <w:spacing w:line="331.2" w:lineRule="auto"/>
        <w:ind w:left="1440" w:hanging="360"/>
      </w:pPr>
      <w:r w:rsidDel="00000000" w:rsidR="00000000" w:rsidRPr="00000000">
        <w:rPr>
          <w:rtl w:val="0"/>
        </w:rPr>
        <w:t xml:space="preserve">Reaction rate is based on rate of effective collisions</w:t>
      </w:r>
    </w:p>
    <w:p w:rsidR="00000000" w:rsidDel="00000000" w:rsidP="00000000" w:rsidRDefault="00000000" w:rsidRPr="00000000" w14:paraId="00000256">
      <w:pPr>
        <w:pageBreakBefore w:val="0"/>
        <w:numPr>
          <w:ilvl w:val="1"/>
          <w:numId w:val="1"/>
        </w:numPr>
        <w:spacing w:line="331.2" w:lineRule="auto"/>
        <w:ind w:left="1440" w:hanging="360"/>
        <w:rPr>
          <w:u w:val="none"/>
        </w:rPr>
      </w:pPr>
      <w:r w:rsidDel="00000000" w:rsidR="00000000" w:rsidRPr="00000000">
        <w:rPr>
          <w:rtl w:val="0"/>
        </w:rPr>
        <w:t xml:space="preserve">Reaction mechanism: series of steps involved in a reaction</w:t>
      </w:r>
    </w:p>
    <w:p w:rsidR="00000000" w:rsidDel="00000000" w:rsidP="00000000" w:rsidRDefault="00000000" w:rsidRPr="00000000" w14:paraId="00000257">
      <w:pPr>
        <w:pageBreakBefore w:val="0"/>
        <w:numPr>
          <w:ilvl w:val="1"/>
          <w:numId w:val="1"/>
        </w:numPr>
        <w:spacing w:line="331.2" w:lineRule="auto"/>
        <w:ind w:left="1440" w:hanging="360"/>
        <w:rPr>
          <w:u w:val="none"/>
        </w:rPr>
      </w:pPr>
      <w:r w:rsidDel="00000000" w:rsidR="00000000" w:rsidRPr="00000000">
        <w:rPr>
          <w:rtl w:val="0"/>
        </w:rPr>
        <w:t xml:space="preserve">Increasing temperature increases kinetic energy, which increase likelihood of effective collisions, which increases reaction rate</w:t>
      </w:r>
    </w:p>
    <w:p w:rsidR="00000000" w:rsidDel="00000000" w:rsidP="00000000" w:rsidRDefault="00000000" w:rsidRPr="00000000" w14:paraId="00000258">
      <w:pPr>
        <w:pageBreakBefore w:val="0"/>
        <w:numPr>
          <w:ilvl w:val="1"/>
          <w:numId w:val="1"/>
        </w:numPr>
        <w:spacing w:line="331.2" w:lineRule="auto"/>
        <w:ind w:left="1440" w:hanging="360"/>
        <w:rPr>
          <w:u w:val="none"/>
        </w:rPr>
      </w:pPr>
      <w:r w:rsidDel="00000000" w:rsidR="00000000" w:rsidRPr="00000000">
        <w:rPr>
          <w:rtl w:val="0"/>
        </w:rPr>
        <w:t xml:space="preserve">Increasing surface area exposes more particles for reaction to occur with, increasing reaction rate</w:t>
      </w:r>
    </w:p>
    <w:p w:rsidR="00000000" w:rsidDel="00000000" w:rsidP="00000000" w:rsidRDefault="00000000" w:rsidRPr="00000000" w14:paraId="00000259">
      <w:pPr>
        <w:pageBreakBefore w:val="0"/>
        <w:numPr>
          <w:ilvl w:val="1"/>
          <w:numId w:val="1"/>
        </w:numPr>
        <w:spacing w:line="331.2" w:lineRule="auto"/>
        <w:ind w:left="1440" w:hanging="360"/>
        <w:rPr>
          <w:u w:val="none"/>
        </w:rPr>
      </w:pPr>
      <w:r w:rsidDel="00000000" w:rsidR="00000000" w:rsidRPr="00000000">
        <w:rPr>
          <w:rtl w:val="0"/>
        </w:rPr>
        <w:t xml:space="preserve">Increasing concentration provides more particles to react with, increasing reaction rate</w:t>
      </w:r>
    </w:p>
    <w:p w:rsidR="00000000" w:rsidDel="00000000" w:rsidP="00000000" w:rsidRDefault="00000000" w:rsidRPr="00000000" w14:paraId="0000025A">
      <w:pPr>
        <w:pageBreakBefore w:val="0"/>
        <w:numPr>
          <w:ilvl w:val="1"/>
          <w:numId w:val="1"/>
        </w:numPr>
        <w:spacing w:line="331.2" w:lineRule="auto"/>
        <w:ind w:left="1440" w:hanging="360"/>
        <w:rPr>
          <w:u w:val="none"/>
        </w:rPr>
      </w:pPr>
      <w:r w:rsidDel="00000000" w:rsidR="00000000" w:rsidRPr="00000000">
        <w:rPr>
          <w:rtl w:val="0"/>
        </w:rPr>
        <w:t xml:space="preserve">Increasing pressure in a system with gas reagents increases reaction rate as the particles would be closer together</w:t>
      </w:r>
    </w:p>
    <w:p w:rsidR="00000000" w:rsidDel="00000000" w:rsidP="00000000" w:rsidRDefault="00000000" w:rsidRPr="00000000" w14:paraId="0000025B">
      <w:pPr>
        <w:pageBreakBefore w:val="0"/>
        <w:numPr>
          <w:ilvl w:val="1"/>
          <w:numId w:val="1"/>
        </w:numPr>
        <w:spacing w:line="331.2" w:lineRule="auto"/>
        <w:ind w:left="1440" w:hanging="360"/>
        <w:rPr>
          <w:u w:val="none"/>
        </w:rPr>
      </w:pPr>
      <w:r w:rsidDel="00000000" w:rsidR="00000000" w:rsidRPr="00000000">
        <w:rPr>
          <w:rtl w:val="0"/>
        </w:rPr>
        <w:t xml:space="preserve">The presence of a catalyst increases reaction rate by lowering the activation energy</w:t>
      </w:r>
    </w:p>
    <w:p w:rsidR="00000000" w:rsidDel="00000000" w:rsidP="00000000" w:rsidRDefault="00000000" w:rsidRPr="00000000" w14:paraId="0000025C">
      <w:pPr>
        <w:pageBreakBefore w:val="0"/>
        <w:spacing w:line="331.2" w:lineRule="auto"/>
        <w:ind w:left="1440" w:firstLine="0"/>
        <w:rPr/>
      </w:pPr>
      <w:r w:rsidDel="00000000" w:rsidR="00000000" w:rsidRPr="00000000">
        <w:rPr>
          <w:rtl w:val="0"/>
        </w:rPr>
      </w:r>
    </w:p>
    <w:p w:rsidR="00000000" w:rsidDel="00000000" w:rsidP="00000000" w:rsidRDefault="00000000" w:rsidRPr="00000000" w14:paraId="0000025D">
      <w:pPr>
        <w:pStyle w:val="Title"/>
        <w:pageBreakBefore w:val="0"/>
        <w:rPr/>
      </w:pPr>
      <w:bookmarkStart w:colFirst="0" w:colLast="0" w:name="_8jdg8xmmojua" w:id="11"/>
      <w:bookmarkEnd w:id="11"/>
      <w:r w:rsidDel="00000000" w:rsidR="00000000" w:rsidRPr="00000000">
        <w:rPr>
          <w:rtl w:val="0"/>
        </w:rPr>
        <w:t xml:space="preserve">Kinetics and Equilibrium</w:t>
      </w:r>
      <w:r w:rsidDel="00000000" w:rsidR="00000000" w:rsidRPr="00000000">
        <w:rPr>
          <w:rtl w:val="0"/>
        </w:rPr>
      </w:r>
    </w:p>
    <w:p w:rsidR="00000000" w:rsidDel="00000000" w:rsidP="00000000" w:rsidRDefault="00000000" w:rsidRPr="00000000" w14:paraId="0000025E">
      <w:pPr>
        <w:pageBreakBefore w:val="0"/>
        <w:numPr>
          <w:ilvl w:val="0"/>
          <w:numId w:val="2"/>
        </w:numPr>
        <w:rPr>
          <w:sz w:val="24"/>
          <w:szCs w:val="24"/>
        </w:rPr>
      </w:pPr>
      <w:r w:rsidDel="00000000" w:rsidR="00000000" w:rsidRPr="00000000">
        <w:rPr>
          <w:rtl w:val="0"/>
        </w:rPr>
        <w:t xml:space="preserve"> </w:t>
      </w:r>
      <w:r w:rsidDel="00000000" w:rsidR="00000000" w:rsidRPr="00000000">
        <w:rPr>
          <w:highlight w:val="yellow"/>
          <w:rtl w:val="0"/>
        </w:rPr>
        <w:t xml:space="preserve">Gas</w:t>
      </w:r>
    </w:p>
    <w:p w:rsidR="00000000" w:rsidDel="00000000" w:rsidP="00000000" w:rsidRDefault="00000000" w:rsidRPr="00000000" w14:paraId="0000025F">
      <w:pPr>
        <w:pageBreakBefore w:val="0"/>
        <w:numPr>
          <w:ilvl w:val="1"/>
          <w:numId w:val="2"/>
        </w:numPr>
        <w:ind w:left="1440" w:hanging="360"/>
        <w:rPr>
          <w:sz w:val="24"/>
          <w:szCs w:val="24"/>
        </w:rPr>
      </w:pPr>
      <w:r w:rsidDel="00000000" w:rsidR="00000000" w:rsidRPr="00000000">
        <w:rPr>
          <w:highlight w:val="yellow"/>
          <w:rtl w:val="0"/>
        </w:rPr>
        <w:t xml:space="preserve">Barometers</w:t>
      </w:r>
      <w:r w:rsidDel="00000000" w:rsidR="00000000" w:rsidRPr="00000000">
        <w:rPr>
          <w:rtl w:val="0"/>
        </w:rPr>
        <w:t xml:space="preserve"> (Evangelista Torricelli)</w:t>
      </w:r>
    </w:p>
    <w:p w:rsidR="00000000" w:rsidDel="00000000" w:rsidP="00000000" w:rsidRDefault="00000000" w:rsidRPr="00000000" w14:paraId="00000260">
      <w:pPr>
        <w:pageBreakBefore w:val="0"/>
        <w:numPr>
          <w:ilvl w:val="2"/>
          <w:numId w:val="2"/>
        </w:numPr>
        <w:ind w:left="2160" w:hanging="360"/>
        <w:rPr>
          <w:sz w:val="24"/>
          <w:szCs w:val="24"/>
        </w:rPr>
      </w:pPr>
      <w:r w:rsidDel="00000000" w:rsidR="00000000" w:rsidRPr="00000000">
        <w:rPr>
          <w:rtl w:val="0"/>
        </w:rPr>
        <w:t xml:space="preserve">A tube in a cup.  Tube is vacuuming liquid up, while gravity is pushing liquid down.  </w:t>
      </w:r>
    </w:p>
    <w:p w:rsidR="00000000" w:rsidDel="00000000" w:rsidP="00000000" w:rsidRDefault="00000000" w:rsidRPr="00000000" w14:paraId="00000261">
      <w:pPr>
        <w:pageBreakBefore w:val="0"/>
        <w:numPr>
          <w:ilvl w:val="2"/>
          <w:numId w:val="2"/>
        </w:numPr>
        <w:ind w:left="2160" w:hanging="360"/>
        <w:rPr>
          <w:sz w:val="24"/>
          <w:szCs w:val="24"/>
        </w:rPr>
      </w:pPr>
      <w:r w:rsidDel="00000000" w:rsidR="00000000" w:rsidRPr="00000000">
        <w:rPr>
          <w:rtl w:val="0"/>
        </w:rPr>
        <w:t xml:space="preserve">Pressure = density of liquid * gravity’s force * height of liquid in tube</w:t>
      </w:r>
    </w:p>
    <w:p w:rsidR="00000000" w:rsidDel="00000000" w:rsidP="00000000" w:rsidRDefault="00000000" w:rsidRPr="00000000" w14:paraId="00000262">
      <w:pPr>
        <w:pageBreakBefore w:val="0"/>
        <w:numPr>
          <w:ilvl w:val="1"/>
          <w:numId w:val="2"/>
        </w:numPr>
        <w:ind w:left="1440" w:hanging="360"/>
        <w:rPr>
          <w:sz w:val="24"/>
          <w:szCs w:val="24"/>
        </w:rPr>
      </w:pPr>
      <w:r w:rsidDel="00000000" w:rsidR="00000000" w:rsidRPr="00000000">
        <w:rPr>
          <w:highlight w:val="yellow"/>
          <w:rtl w:val="0"/>
        </w:rPr>
        <w:t xml:space="preserve">Manometers</w:t>
      </w:r>
      <w:r w:rsidDel="00000000" w:rsidR="00000000" w:rsidRPr="00000000">
        <w:rPr>
          <w:rtl w:val="0"/>
        </w:rPr>
        <w:t xml:space="preserve"> </w:t>
      </w:r>
    </w:p>
    <w:p w:rsidR="00000000" w:rsidDel="00000000" w:rsidP="00000000" w:rsidRDefault="00000000" w:rsidRPr="00000000" w14:paraId="00000263">
      <w:pPr>
        <w:pageBreakBefore w:val="0"/>
        <w:numPr>
          <w:ilvl w:val="2"/>
          <w:numId w:val="2"/>
        </w:numPr>
        <w:ind w:left="2160" w:hanging="360"/>
        <w:rPr>
          <w:sz w:val="24"/>
          <w:szCs w:val="24"/>
        </w:rPr>
      </w:pPr>
      <w:r w:rsidDel="00000000" w:rsidR="00000000" w:rsidRPr="00000000">
        <w:rPr>
          <w:rtl w:val="0"/>
        </w:rPr>
        <w:t xml:space="preserve">Gas in bulb connected to S shaped tube with liquid in it.  Liquid would be closer to bulb if bulb’s pressure is less than gravity’s, otherwise, other way around.  </w:t>
      </w:r>
    </w:p>
    <w:p w:rsidR="00000000" w:rsidDel="00000000" w:rsidP="00000000" w:rsidRDefault="00000000" w:rsidRPr="00000000" w14:paraId="00000264">
      <w:pPr>
        <w:pageBreakBefore w:val="0"/>
        <w:numPr>
          <w:ilvl w:val="2"/>
          <w:numId w:val="2"/>
        </w:numPr>
        <w:ind w:left="2160" w:hanging="360"/>
        <w:rPr>
          <w:sz w:val="24"/>
          <w:szCs w:val="24"/>
        </w:rPr>
      </w:pPr>
      <w:r w:rsidDel="00000000" w:rsidR="00000000" w:rsidRPr="00000000">
        <w:rPr>
          <w:rtl w:val="0"/>
        </w:rPr>
        <w:t xml:space="preserve">Bulb pressure = atmospheric pressure - liquid height difference (side closer to bulb - other side)</w:t>
      </w:r>
    </w:p>
    <w:p w:rsidR="00000000" w:rsidDel="00000000" w:rsidP="00000000" w:rsidRDefault="00000000" w:rsidRPr="00000000" w14:paraId="00000265">
      <w:pPr>
        <w:pageBreakBefore w:val="0"/>
        <w:numPr>
          <w:ilvl w:val="1"/>
          <w:numId w:val="2"/>
        </w:numPr>
        <w:ind w:left="1440" w:hanging="360"/>
        <w:rPr>
          <w:sz w:val="24"/>
          <w:szCs w:val="24"/>
        </w:rPr>
      </w:pPr>
      <w:r w:rsidDel="00000000" w:rsidR="00000000" w:rsidRPr="00000000">
        <w:rPr>
          <w:rtl w:val="0"/>
        </w:rPr>
        <w:t xml:space="preserve">1 atm = 760 mmHg = 760 torr = 101325 Pa = 101.3 kPa = 14.7 psi = 1.013 bar</w:t>
      </w:r>
    </w:p>
    <w:p w:rsidR="00000000" w:rsidDel="00000000" w:rsidP="00000000" w:rsidRDefault="00000000" w:rsidRPr="00000000" w14:paraId="00000266">
      <w:pPr>
        <w:pageBreakBefore w:val="0"/>
        <w:numPr>
          <w:ilvl w:val="2"/>
          <w:numId w:val="2"/>
        </w:numPr>
        <w:ind w:left="2160" w:hanging="360"/>
        <w:rPr>
          <w:sz w:val="24"/>
          <w:szCs w:val="24"/>
        </w:rPr>
      </w:pPr>
      <w:r w:rsidDel="00000000" w:rsidR="00000000" w:rsidRPr="00000000">
        <w:rPr>
          <w:rtl w:val="0"/>
        </w:rPr>
        <w:t xml:space="preserve">1 Pa = 1 Newton/m</w:t>
      </w:r>
      <w:r w:rsidDel="00000000" w:rsidR="00000000" w:rsidRPr="00000000">
        <w:rPr>
          <w:vertAlign w:val="superscript"/>
          <w:rtl w:val="0"/>
        </w:rPr>
        <w:t xml:space="preserve">2</w:t>
      </w:r>
    </w:p>
    <w:p w:rsidR="00000000" w:rsidDel="00000000" w:rsidP="00000000" w:rsidRDefault="00000000" w:rsidRPr="00000000" w14:paraId="00000267">
      <w:pPr>
        <w:pageBreakBefore w:val="0"/>
        <w:numPr>
          <w:ilvl w:val="1"/>
          <w:numId w:val="2"/>
        </w:numPr>
        <w:ind w:left="1440" w:hanging="360"/>
        <w:rPr>
          <w:highlight w:val="yellow"/>
        </w:rPr>
      </w:pPr>
      <w:r w:rsidDel="00000000" w:rsidR="00000000" w:rsidRPr="00000000">
        <w:rPr>
          <w:highlight w:val="yellow"/>
          <w:rtl w:val="0"/>
        </w:rPr>
        <w:t xml:space="preserve">Kinetic molecular theory (ideally…)</w:t>
      </w:r>
    </w:p>
    <w:p w:rsidR="00000000" w:rsidDel="00000000" w:rsidP="00000000" w:rsidRDefault="00000000" w:rsidRPr="00000000" w14:paraId="00000268">
      <w:pPr>
        <w:pageBreakBefore w:val="0"/>
        <w:numPr>
          <w:ilvl w:val="2"/>
          <w:numId w:val="2"/>
        </w:numPr>
        <w:ind w:left="2160" w:hanging="360"/>
        <w:rPr>
          <w:u w:val="none"/>
        </w:rPr>
      </w:pPr>
      <w:r w:rsidDel="00000000" w:rsidR="00000000" w:rsidRPr="00000000">
        <w:rPr>
          <w:rtl w:val="0"/>
        </w:rPr>
        <w:t xml:space="preserve">Individual particles travel in a straight line, in random motion</w:t>
      </w:r>
    </w:p>
    <w:p w:rsidR="00000000" w:rsidDel="00000000" w:rsidP="00000000" w:rsidRDefault="00000000" w:rsidRPr="00000000" w14:paraId="00000269">
      <w:pPr>
        <w:pageBreakBefore w:val="0"/>
        <w:numPr>
          <w:ilvl w:val="2"/>
          <w:numId w:val="2"/>
        </w:numPr>
        <w:ind w:left="2160" w:hanging="360"/>
        <w:rPr>
          <w:u w:val="none"/>
        </w:rPr>
      </w:pPr>
      <w:r w:rsidDel="00000000" w:rsidR="00000000" w:rsidRPr="00000000">
        <w:rPr>
          <w:rtl w:val="0"/>
        </w:rPr>
        <w:t xml:space="preserve">Particles have elastic collisions with each other and wall of containers</w:t>
      </w:r>
    </w:p>
    <w:p w:rsidR="00000000" w:rsidDel="00000000" w:rsidP="00000000" w:rsidRDefault="00000000" w:rsidRPr="00000000" w14:paraId="0000026A">
      <w:pPr>
        <w:pageBreakBefore w:val="0"/>
        <w:numPr>
          <w:ilvl w:val="2"/>
          <w:numId w:val="2"/>
        </w:numPr>
        <w:ind w:left="2160" w:hanging="360"/>
        <w:rPr>
          <w:u w:val="none"/>
        </w:rPr>
      </w:pPr>
      <w:r w:rsidDel="00000000" w:rsidR="00000000" w:rsidRPr="00000000">
        <w:rPr>
          <w:rtl w:val="0"/>
        </w:rPr>
        <w:t xml:space="preserve">No forces of attraction exist</w:t>
      </w:r>
    </w:p>
    <w:p w:rsidR="00000000" w:rsidDel="00000000" w:rsidP="00000000" w:rsidRDefault="00000000" w:rsidRPr="00000000" w14:paraId="0000026B">
      <w:pPr>
        <w:pageBreakBefore w:val="0"/>
        <w:numPr>
          <w:ilvl w:val="2"/>
          <w:numId w:val="2"/>
        </w:numPr>
        <w:ind w:left="2160" w:hanging="360"/>
        <w:rPr>
          <w:u w:val="none"/>
        </w:rPr>
      </w:pPr>
      <w:r w:rsidDel="00000000" w:rsidR="00000000" w:rsidRPr="00000000">
        <w:rPr>
          <w:rtl w:val="0"/>
        </w:rPr>
        <w:t xml:space="preserve">Compared to the volume of container, volume of the individual particles are negligible</w:t>
      </w:r>
    </w:p>
    <w:p w:rsidR="00000000" w:rsidDel="00000000" w:rsidP="00000000" w:rsidRDefault="00000000" w:rsidRPr="00000000" w14:paraId="0000026C">
      <w:pPr>
        <w:pageBreakBefore w:val="0"/>
        <w:numPr>
          <w:ilvl w:val="1"/>
          <w:numId w:val="2"/>
        </w:numPr>
        <w:ind w:left="1440" w:hanging="360"/>
        <w:rPr>
          <w:sz w:val="24"/>
          <w:szCs w:val="24"/>
        </w:rPr>
      </w:pPr>
      <w:r w:rsidDel="00000000" w:rsidR="00000000" w:rsidRPr="00000000">
        <w:rPr>
          <w:highlight w:val="yellow"/>
          <w:rtl w:val="0"/>
        </w:rPr>
        <w:t xml:space="preserve">Laws</w:t>
      </w:r>
    </w:p>
    <w:p w:rsidR="00000000" w:rsidDel="00000000" w:rsidP="00000000" w:rsidRDefault="00000000" w:rsidRPr="00000000" w14:paraId="0000026D">
      <w:pPr>
        <w:pageBreakBefore w:val="0"/>
        <w:numPr>
          <w:ilvl w:val="2"/>
          <w:numId w:val="2"/>
        </w:numPr>
        <w:ind w:left="2160" w:hanging="360"/>
        <w:rPr/>
      </w:pPr>
      <w:r w:rsidDel="00000000" w:rsidR="00000000" w:rsidRPr="00000000">
        <w:rPr>
          <w:rtl w:val="0"/>
        </w:rPr>
        <w:t xml:space="preserve">Variables</w:t>
      </w:r>
    </w:p>
    <w:p w:rsidR="00000000" w:rsidDel="00000000" w:rsidP="00000000" w:rsidRDefault="00000000" w:rsidRPr="00000000" w14:paraId="0000026E">
      <w:pPr>
        <w:pageBreakBefore w:val="0"/>
        <w:numPr>
          <w:ilvl w:val="3"/>
          <w:numId w:val="2"/>
        </w:numPr>
        <w:ind w:left="2880" w:hanging="360"/>
        <w:rPr>
          <w:sz w:val="24"/>
          <w:szCs w:val="24"/>
        </w:rPr>
      </w:pPr>
      <w:r w:rsidDel="00000000" w:rsidR="00000000" w:rsidRPr="00000000">
        <w:rPr>
          <w:rtl w:val="0"/>
        </w:rPr>
        <w:t xml:space="preserve">P = Pressure (atm)</w:t>
      </w:r>
    </w:p>
    <w:p w:rsidR="00000000" w:rsidDel="00000000" w:rsidP="00000000" w:rsidRDefault="00000000" w:rsidRPr="00000000" w14:paraId="0000026F">
      <w:pPr>
        <w:pageBreakBefore w:val="0"/>
        <w:numPr>
          <w:ilvl w:val="3"/>
          <w:numId w:val="2"/>
        </w:numPr>
        <w:ind w:left="2880" w:hanging="360"/>
        <w:rPr>
          <w:sz w:val="24"/>
          <w:szCs w:val="24"/>
        </w:rPr>
      </w:pPr>
      <w:r w:rsidDel="00000000" w:rsidR="00000000" w:rsidRPr="00000000">
        <w:rPr>
          <w:rtl w:val="0"/>
        </w:rPr>
        <w:t xml:space="preserve">V = volume (L)</w:t>
      </w:r>
    </w:p>
    <w:p w:rsidR="00000000" w:rsidDel="00000000" w:rsidP="00000000" w:rsidRDefault="00000000" w:rsidRPr="00000000" w14:paraId="00000270">
      <w:pPr>
        <w:pageBreakBefore w:val="0"/>
        <w:numPr>
          <w:ilvl w:val="3"/>
          <w:numId w:val="2"/>
        </w:numPr>
        <w:ind w:left="2880" w:hanging="360"/>
        <w:rPr>
          <w:sz w:val="24"/>
          <w:szCs w:val="24"/>
        </w:rPr>
      </w:pPr>
      <w:r w:rsidDel="00000000" w:rsidR="00000000" w:rsidRPr="00000000">
        <w:rPr>
          <w:rtl w:val="0"/>
        </w:rPr>
        <w:t xml:space="preserve">T = Temp (K to prevent 0s and negs conundrum)</w:t>
      </w:r>
    </w:p>
    <w:p w:rsidR="00000000" w:rsidDel="00000000" w:rsidP="00000000" w:rsidRDefault="00000000" w:rsidRPr="00000000" w14:paraId="00000271">
      <w:pPr>
        <w:pageBreakBefore w:val="0"/>
        <w:numPr>
          <w:ilvl w:val="3"/>
          <w:numId w:val="2"/>
        </w:numPr>
        <w:ind w:left="2880" w:hanging="360"/>
        <w:rPr>
          <w:sz w:val="24"/>
          <w:szCs w:val="24"/>
        </w:rPr>
      </w:pPr>
      <w:r w:rsidDel="00000000" w:rsidR="00000000" w:rsidRPr="00000000">
        <w:rPr>
          <w:rtl w:val="0"/>
        </w:rPr>
        <w:t xml:space="preserve">n = moles</w:t>
      </w:r>
    </w:p>
    <w:p w:rsidR="00000000" w:rsidDel="00000000" w:rsidP="00000000" w:rsidRDefault="00000000" w:rsidRPr="00000000" w14:paraId="00000272">
      <w:pPr>
        <w:pageBreakBefore w:val="0"/>
        <w:numPr>
          <w:ilvl w:val="3"/>
          <w:numId w:val="2"/>
        </w:numPr>
        <w:ind w:left="2880" w:hanging="360"/>
        <w:rPr>
          <w:u w:val="none"/>
        </w:rPr>
      </w:pPr>
      <w:r w:rsidDel="00000000" w:rsidR="00000000" w:rsidRPr="00000000">
        <w:rPr>
          <w:rtl w:val="0"/>
        </w:rPr>
        <w:t xml:space="preserve">To find relationship between 2 variables, make the other variables constant, write 2 equations, one for before, other for after.  Substitute constant together to form 1 equation</w:t>
      </w:r>
    </w:p>
    <w:p w:rsidR="00000000" w:rsidDel="00000000" w:rsidP="00000000" w:rsidRDefault="00000000" w:rsidRPr="00000000" w14:paraId="00000273">
      <w:pPr>
        <w:pageBreakBefore w:val="0"/>
        <w:numPr>
          <w:ilvl w:val="2"/>
          <w:numId w:val="2"/>
        </w:numPr>
        <w:ind w:left="2160" w:hanging="360"/>
        <w:rPr>
          <w:sz w:val="24"/>
          <w:szCs w:val="24"/>
        </w:rPr>
      </w:pPr>
      <w:r w:rsidDel="00000000" w:rsidR="00000000" w:rsidRPr="00000000">
        <w:rPr>
          <w:rtl w:val="0"/>
        </w:rPr>
        <w:t xml:space="preserve">R= </w:t>
      </w:r>
      <m:oMath>
        <m:f>
          <m:fPr>
            <m:ctrlPr>
              <w:rPr/>
            </m:ctrlPr>
          </m:fPr>
          <m:num>
            <m:r>
              <w:rPr/>
              <m:t xml:space="preserve">0.08206 L atm</m:t>
            </m:r>
          </m:num>
          <m:den>
            <m:r>
              <w:rPr/>
              <m:t xml:space="preserve">mol K</m:t>
            </m:r>
          </m:den>
        </m:f>
      </m:oMath>
      <w:r w:rsidDel="00000000" w:rsidR="00000000" w:rsidRPr="00000000">
        <w:rPr>
          <w:rtl w:val="0"/>
        </w:rPr>
      </w:r>
    </w:p>
    <w:p w:rsidR="00000000" w:rsidDel="00000000" w:rsidP="00000000" w:rsidRDefault="00000000" w:rsidRPr="00000000" w14:paraId="00000274">
      <w:pPr>
        <w:pageBreakBefore w:val="0"/>
        <w:numPr>
          <w:ilvl w:val="2"/>
          <w:numId w:val="2"/>
        </w:numPr>
        <w:ind w:left="2160" w:hanging="360"/>
        <w:rPr>
          <w:sz w:val="24"/>
          <w:szCs w:val="24"/>
        </w:rPr>
      </w:pPr>
      <w:r w:rsidDel="00000000" w:rsidR="00000000" w:rsidRPr="00000000">
        <w:rPr>
          <w:vertAlign w:val="subscript"/>
          <w:rtl w:val="0"/>
        </w:rPr>
        <w:t xml:space="preserve">1</w:t>
      </w:r>
      <w:r w:rsidDel="00000000" w:rsidR="00000000" w:rsidRPr="00000000">
        <w:rPr>
          <w:rtl w:val="0"/>
        </w:rPr>
        <w:t xml:space="preserve"> = initial</w:t>
      </w:r>
    </w:p>
    <w:p w:rsidR="00000000" w:rsidDel="00000000" w:rsidP="00000000" w:rsidRDefault="00000000" w:rsidRPr="00000000" w14:paraId="00000275">
      <w:pPr>
        <w:pageBreakBefore w:val="0"/>
        <w:numPr>
          <w:ilvl w:val="2"/>
          <w:numId w:val="2"/>
        </w:numPr>
        <w:ind w:left="2160" w:hanging="360"/>
        <w:rPr>
          <w:sz w:val="24"/>
          <w:szCs w:val="24"/>
        </w:rPr>
      </w:pPr>
      <w:r w:rsidDel="00000000" w:rsidR="00000000" w:rsidRPr="00000000">
        <w:rPr>
          <w:vertAlign w:val="subscript"/>
          <w:rtl w:val="0"/>
        </w:rPr>
        <w:t xml:space="preserve">2</w:t>
      </w:r>
      <w:r w:rsidDel="00000000" w:rsidR="00000000" w:rsidRPr="00000000">
        <w:rPr>
          <w:rtl w:val="0"/>
        </w:rPr>
        <w:t xml:space="preserve"> = final</w:t>
      </w:r>
    </w:p>
    <w:p w:rsidR="00000000" w:rsidDel="00000000" w:rsidP="00000000" w:rsidRDefault="00000000" w:rsidRPr="00000000" w14:paraId="00000276">
      <w:pPr>
        <w:pageBreakBefore w:val="0"/>
        <w:numPr>
          <w:ilvl w:val="2"/>
          <w:numId w:val="2"/>
        </w:numPr>
        <w:ind w:left="2160" w:hanging="360"/>
        <w:rPr>
          <w:sz w:val="24"/>
          <w:szCs w:val="24"/>
        </w:rPr>
      </w:pPr>
      <w:r w:rsidDel="00000000" w:rsidR="00000000" w:rsidRPr="00000000">
        <w:rPr>
          <w:rtl w:val="0"/>
        </w:rPr>
        <w:t xml:space="preserve">Z = compression factor</w:t>
      </w:r>
    </w:p>
    <w:p w:rsidR="00000000" w:rsidDel="00000000" w:rsidP="00000000" w:rsidRDefault="00000000" w:rsidRPr="00000000" w14:paraId="00000277">
      <w:pPr>
        <w:pageBreakBefore w:val="0"/>
        <w:numPr>
          <w:ilvl w:val="3"/>
          <w:numId w:val="2"/>
        </w:numPr>
        <w:ind w:left="2880" w:hanging="360"/>
        <w:rPr>
          <w:sz w:val="24"/>
          <w:szCs w:val="24"/>
        </w:rPr>
      </w:pPr>
      <m:oMath>
        <m:f>
          <m:fPr>
            <m:ctrlPr>
              <w:rPr/>
            </m:ctrlPr>
          </m:fPr>
          <m:num>
            <m:r>
              <w:rPr/>
              <m:t xml:space="preserve">PV</m:t>
            </m:r>
          </m:num>
          <m:den>
            <m:r>
              <w:rPr/>
              <m:t xml:space="preserve">nRT</m:t>
            </m:r>
          </m:den>
        </m:f>
      </m:oMath>
      <w:r w:rsidDel="00000000" w:rsidR="00000000" w:rsidRPr="00000000">
        <w:rPr>
          <w:rtl w:val="0"/>
        </w:rPr>
      </w:r>
    </w:p>
    <w:p w:rsidR="00000000" w:rsidDel="00000000" w:rsidP="00000000" w:rsidRDefault="00000000" w:rsidRPr="00000000" w14:paraId="00000278">
      <w:pPr>
        <w:pageBreakBefore w:val="0"/>
        <w:numPr>
          <w:ilvl w:val="3"/>
          <w:numId w:val="2"/>
        </w:numPr>
        <w:ind w:left="2880" w:hanging="360"/>
        <w:rPr>
          <w:sz w:val="24"/>
          <w:szCs w:val="24"/>
        </w:rPr>
      </w:pPr>
      <w:r w:rsidDel="00000000" w:rsidR="00000000" w:rsidRPr="00000000">
        <w:rPr>
          <w:rtl w:val="0"/>
        </w:rPr>
        <w:t xml:space="preserve">A ratio between volume per 1 mole and molar volume of ideal gas</w:t>
      </w:r>
    </w:p>
    <w:p w:rsidR="00000000" w:rsidDel="00000000" w:rsidP="00000000" w:rsidRDefault="00000000" w:rsidRPr="00000000" w14:paraId="00000279">
      <w:pPr>
        <w:pageBreakBefore w:val="0"/>
        <w:numPr>
          <w:ilvl w:val="2"/>
          <w:numId w:val="2"/>
        </w:numPr>
        <w:ind w:left="2160" w:hanging="360"/>
        <w:rPr>
          <w:sz w:val="24"/>
          <w:szCs w:val="24"/>
        </w:rPr>
      </w:pPr>
      <w:r w:rsidDel="00000000" w:rsidR="00000000" w:rsidRPr="00000000">
        <w:rPr>
          <w:highlight w:val="yellow"/>
          <w:rtl w:val="0"/>
        </w:rPr>
        <w:t xml:space="preserve">Boyle’s Law</w:t>
      </w:r>
      <w:r w:rsidDel="00000000" w:rsidR="00000000" w:rsidRPr="00000000">
        <w:rPr>
          <w:rtl w:val="0"/>
        </w:rPr>
      </w:r>
    </w:p>
    <w:p w:rsidR="00000000" w:rsidDel="00000000" w:rsidP="00000000" w:rsidRDefault="00000000" w:rsidRPr="00000000" w14:paraId="0000027A">
      <w:pPr>
        <w:pageBreakBefore w:val="0"/>
        <w:numPr>
          <w:ilvl w:val="3"/>
          <w:numId w:val="2"/>
        </w:numPr>
        <w:ind w:left="2880" w:hanging="360"/>
        <w:rPr>
          <w:sz w:val="24"/>
          <w:szCs w:val="24"/>
        </w:rP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t xml:space="preserve">V</w:t>
      </w:r>
      <w:r w:rsidDel="00000000" w:rsidR="00000000" w:rsidRPr="00000000">
        <w:rPr>
          <w:vertAlign w:val="subscript"/>
          <w:rtl w:val="0"/>
        </w:rPr>
        <w:t xml:space="preserve">1</w:t>
      </w: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27B">
      <w:pPr>
        <w:pageBreakBefore w:val="0"/>
        <w:numPr>
          <w:ilvl w:val="3"/>
          <w:numId w:val="2"/>
        </w:numPr>
        <w:ind w:left="2880" w:hanging="360"/>
        <w:rPr>
          <w:sz w:val="24"/>
          <w:szCs w:val="24"/>
        </w:rPr>
      </w:pPr>
      <w:r w:rsidDel="00000000" w:rsidR="00000000" w:rsidRPr="00000000">
        <w:rPr>
          <w:rtl w:val="0"/>
        </w:rPr>
        <w:t xml:space="preserve">As volume decreases, pressure increases</w:t>
      </w:r>
    </w:p>
    <w:p w:rsidR="00000000" w:rsidDel="00000000" w:rsidP="00000000" w:rsidRDefault="00000000" w:rsidRPr="00000000" w14:paraId="0000027C">
      <w:pPr>
        <w:pageBreakBefore w:val="0"/>
        <w:numPr>
          <w:ilvl w:val="3"/>
          <w:numId w:val="2"/>
        </w:numPr>
        <w:ind w:left="2880" w:hanging="360"/>
        <w:rPr>
          <w:u w:val="none"/>
        </w:rPr>
      </w:pPr>
      <w:r w:rsidDel="00000000" w:rsidR="00000000" w:rsidRPr="00000000">
        <w:rPr>
          <w:rtl w:val="0"/>
        </w:rPr>
        <w:t xml:space="preserve">Inversely proportional: one goes up, other goes down</w:t>
      </w:r>
    </w:p>
    <w:p w:rsidR="00000000" w:rsidDel="00000000" w:rsidP="00000000" w:rsidRDefault="00000000" w:rsidRPr="00000000" w14:paraId="0000027D">
      <w:pPr>
        <w:pageBreakBefore w:val="0"/>
        <w:numPr>
          <w:ilvl w:val="3"/>
          <w:numId w:val="2"/>
        </w:numPr>
        <w:ind w:left="2880" w:hanging="360"/>
        <w:rPr>
          <w:u w:val="none"/>
        </w:rPr>
      </w:pPr>
      <w:r w:rsidDel="00000000" w:rsidR="00000000" w:rsidRPr="00000000">
        <w:rPr>
          <w:rtl w:val="0"/>
        </w:rPr>
        <w:t xml:space="preserve">Curve downwards graph</w:t>
      </w:r>
    </w:p>
    <w:p w:rsidR="00000000" w:rsidDel="00000000" w:rsidP="00000000" w:rsidRDefault="00000000" w:rsidRPr="00000000" w14:paraId="0000027E">
      <w:pPr>
        <w:pageBreakBefore w:val="0"/>
        <w:numPr>
          <w:ilvl w:val="2"/>
          <w:numId w:val="2"/>
        </w:numPr>
        <w:ind w:left="2160" w:hanging="360"/>
        <w:rPr>
          <w:sz w:val="24"/>
          <w:szCs w:val="24"/>
        </w:rPr>
      </w:pPr>
      <w:r w:rsidDel="00000000" w:rsidR="00000000" w:rsidRPr="00000000">
        <w:rPr>
          <w:highlight w:val="yellow"/>
          <w:rtl w:val="0"/>
        </w:rPr>
        <w:t xml:space="preserve">Charles’ Law</w:t>
      </w:r>
      <w:r w:rsidDel="00000000" w:rsidR="00000000" w:rsidRPr="00000000">
        <w:rPr>
          <w:rtl w:val="0"/>
        </w:rPr>
      </w:r>
    </w:p>
    <w:p w:rsidR="00000000" w:rsidDel="00000000" w:rsidP="00000000" w:rsidRDefault="00000000" w:rsidRPr="00000000" w14:paraId="0000027F">
      <w:pPr>
        <w:pageBreakBefore w:val="0"/>
        <w:numPr>
          <w:ilvl w:val="3"/>
          <w:numId w:val="2"/>
        </w:numPr>
        <w:ind w:left="2880" w:hanging="360"/>
        <w:rPr>
          <w:sz w:val="24"/>
          <w:szCs w:val="24"/>
        </w:rPr>
      </w:pPr>
      <m:oMath>
        <m:f>
          <m:num>
            <m:sSub>
              <m:sSubPr>
                <m:ctrlPr>
                  <w:rPr/>
                </m:ctrlPr>
              </m:sSubPr>
              <m:e>
                <m:r>
                  <w:rPr/>
                  <m:t xml:space="preserve">V</m:t>
                </m:r>
              </m:e>
              <m:sub>
                <m:r>
                  <w:rPr/>
                  <m:t xml:space="preserve">1</m:t>
                </m:r>
              </m:sub>
            </m:sSub>
          </m:num>
          <m:den>
            <m:sSub>
              <m:sSubPr>
                <m:ctrlPr>
                  <w:rPr/>
                </m:ctrlPr>
              </m:sSubPr>
              <m:e>
                <m:r>
                  <w:rPr/>
                  <m:t xml:space="preserve">T</m:t>
                </m:r>
              </m:e>
              <m:sub>
                <m:r>
                  <w:rPr/>
                  <m:t xml:space="preserve">1</m:t>
                </m:r>
              </m:sub>
            </m:sSub>
          </m:den>
        </m:f>
        <m:r>
          <w:rPr/>
          <m:t xml:space="preserve">=</m:t>
        </m:r>
        <m:f>
          <m:fPr>
            <m:ctrlPr>
              <w:rPr/>
            </m:ctrlPr>
          </m:fPr>
          <m:num>
            <m:sSub>
              <m:sSubPr>
                <m:ctrlPr>
                  <w:rPr/>
                </m:ctrlPr>
              </m:sSubPr>
              <m:e>
                <m:r>
                  <w:rPr/>
                  <m:t xml:space="preserve">V</m:t>
                </m:r>
              </m:e>
              <m:sub>
                <m:r>
                  <w:rPr/>
                  <m:t xml:space="preserve">2</m:t>
                </m:r>
              </m:sub>
            </m:sSub>
          </m:num>
          <m:den>
            <m:sSub>
              <m:sSubPr>
                <m:ctrlPr>
                  <w:rPr/>
                </m:ctrlPr>
              </m:sSubPr>
              <m:e>
                <m:r>
                  <w:rPr/>
                  <m:t xml:space="preserve">T</m:t>
                </m:r>
              </m:e>
              <m:sub>
                <m:r>
                  <w:rPr/>
                  <m:t xml:space="preserve">2</m:t>
                </m:r>
              </m:sub>
            </m:sSub>
          </m:den>
        </m:f>
      </m:oMath>
      <w:r w:rsidDel="00000000" w:rsidR="00000000" w:rsidRPr="00000000">
        <w:rPr>
          <w:rtl w:val="0"/>
        </w:rPr>
      </w:r>
    </w:p>
    <w:p w:rsidR="00000000" w:rsidDel="00000000" w:rsidP="00000000" w:rsidRDefault="00000000" w:rsidRPr="00000000" w14:paraId="00000280">
      <w:pPr>
        <w:pageBreakBefore w:val="0"/>
        <w:numPr>
          <w:ilvl w:val="3"/>
          <w:numId w:val="2"/>
        </w:numPr>
        <w:ind w:left="2880" w:hanging="360"/>
        <w:rPr>
          <w:sz w:val="24"/>
          <w:szCs w:val="24"/>
        </w:rPr>
      </w:pPr>
      <w:r w:rsidDel="00000000" w:rsidR="00000000" w:rsidRPr="00000000">
        <w:rPr>
          <w:rtl w:val="0"/>
        </w:rPr>
        <w:t xml:space="preserve">As heat increases, volume increases</w:t>
      </w:r>
    </w:p>
    <w:p w:rsidR="00000000" w:rsidDel="00000000" w:rsidP="00000000" w:rsidRDefault="00000000" w:rsidRPr="00000000" w14:paraId="00000281">
      <w:pPr>
        <w:pageBreakBefore w:val="0"/>
        <w:numPr>
          <w:ilvl w:val="3"/>
          <w:numId w:val="2"/>
        </w:numPr>
        <w:ind w:left="2880" w:hanging="360"/>
        <w:rPr>
          <w:u w:val="none"/>
        </w:rPr>
      </w:pPr>
      <w:r w:rsidDel="00000000" w:rsidR="00000000" w:rsidRPr="00000000">
        <w:rPr>
          <w:rtl w:val="0"/>
        </w:rPr>
        <w:t xml:space="preserve">D</w:t>
      </w:r>
      <w:r w:rsidDel="00000000" w:rsidR="00000000" w:rsidRPr="00000000">
        <w:rPr>
          <w:rtl w:val="0"/>
        </w:rPr>
        <w:t xml:space="preserve">irectly proportional: one goes up, other goes up</w:t>
      </w:r>
    </w:p>
    <w:p w:rsidR="00000000" w:rsidDel="00000000" w:rsidP="00000000" w:rsidRDefault="00000000" w:rsidRPr="00000000" w14:paraId="00000282">
      <w:pPr>
        <w:pageBreakBefore w:val="0"/>
        <w:numPr>
          <w:ilvl w:val="3"/>
          <w:numId w:val="2"/>
        </w:numPr>
        <w:ind w:left="2880" w:hanging="360"/>
        <w:rPr>
          <w:u w:val="none"/>
        </w:rPr>
      </w:pPr>
      <w:r w:rsidDel="00000000" w:rsidR="00000000" w:rsidRPr="00000000">
        <w:rPr>
          <w:rtl w:val="0"/>
        </w:rPr>
        <w:t xml:space="preserve">Straight, positive slope</w:t>
      </w:r>
      <w:r w:rsidDel="00000000" w:rsidR="00000000" w:rsidRPr="00000000">
        <w:rPr>
          <w:rtl w:val="0"/>
        </w:rPr>
      </w:r>
    </w:p>
    <w:p w:rsidR="00000000" w:rsidDel="00000000" w:rsidP="00000000" w:rsidRDefault="00000000" w:rsidRPr="00000000" w14:paraId="00000283">
      <w:pPr>
        <w:pageBreakBefore w:val="0"/>
        <w:numPr>
          <w:ilvl w:val="2"/>
          <w:numId w:val="2"/>
        </w:numPr>
        <w:ind w:left="2160" w:hanging="360"/>
        <w:rPr>
          <w:sz w:val="24"/>
          <w:szCs w:val="24"/>
        </w:rPr>
      </w:pPr>
      <w:r w:rsidDel="00000000" w:rsidR="00000000" w:rsidRPr="00000000">
        <w:rPr>
          <w:highlight w:val="yellow"/>
          <w:rtl w:val="0"/>
        </w:rPr>
        <w:t xml:space="preserve">Avogadro's Law</w:t>
      </w:r>
      <w:r w:rsidDel="00000000" w:rsidR="00000000" w:rsidRPr="00000000">
        <w:rPr>
          <w:rtl w:val="0"/>
        </w:rPr>
      </w:r>
    </w:p>
    <w:p w:rsidR="00000000" w:rsidDel="00000000" w:rsidP="00000000" w:rsidRDefault="00000000" w:rsidRPr="00000000" w14:paraId="00000284">
      <w:pPr>
        <w:pageBreakBefore w:val="0"/>
        <w:numPr>
          <w:ilvl w:val="3"/>
          <w:numId w:val="2"/>
        </w:numPr>
        <w:ind w:left="2880" w:hanging="360"/>
        <w:rPr>
          <w:sz w:val="24"/>
          <w:szCs w:val="24"/>
        </w:rPr>
      </w:pPr>
      <m:oMath>
        <m:f>
          <m:num>
            <m:sSub>
              <m:sSubPr>
                <m:ctrlPr>
                  <w:rPr/>
                </m:ctrlPr>
              </m:sSubPr>
              <m:e>
                <m:r>
                  <w:rPr/>
                  <m:t xml:space="preserve">V</m:t>
                </m:r>
              </m:e>
              <m:sub>
                <m:r>
                  <w:rPr/>
                  <m:t xml:space="preserve">1</m:t>
                </m:r>
              </m:sub>
            </m:sSub>
          </m:num>
          <m:den>
            <m:sSub>
              <m:sSubPr>
                <m:ctrlPr>
                  <w:rPr/>
                </m:ctrlPr>
              </m:sSubPr>
              <m:e>
                <m:r>
                  <w:rPr/>
                  <m:t xml:space="preserve">n</m:t>
                </m:r>
              </m:e>
              <m:sub>
                <m:r>
                  <w:rPr/>
                  <m:t xml:space="preserve">1</m:t>
                </m:r>
              </m:sub>
            </m:sSub>
          </m:den>
        </m:f>
        <m:r>
          <w:rPr/>
          <m:t xml:space="preserve">=</m:t>
        </m:r>
        <m:f>
          <m:fPr>
            <m:ctrlPr>
              <w:rPr/>
            </m:ctrlPr>
          </m:fPr>
          <m:num>
            <m:sSub>
              <m:sSubPr>
                <m:ctrlPr>
                  <w:rPr/>
                </m:ctrlPr>
              </m:sSubPr>
              <m:e>
                <m:r>
                  <w:rPr/>
                  <m:t xml:space="preserve">V</m:t>
                </m:r>
              </m:e>
              <m:sub>
                <m:r>
                  <w:rPr/>
                  <m:t xml:space="preserve">2</m:t>
                </m:r>
              </m:sub>
            </m:sSub>
          </m:num>
          <m:den>
            <m:sSub>
              <m:sSubPr>
                <m:ctrlPr>
                  <w:rPr/>
                </m:ctrlPr>
              </m:sSubPr>
              <m:e>
                <m:r>
                  <w:rPr/>
                  <m:t xml:space="preserve">n</m:t>
                </m:r>
              </m:e>
              <m:sub>
                <m:r>
                  <w:rPr/>
                  <m:t xml:space="preserve">2</m:t>
                </m:r>
              </m:sub>
            </m:sSub>
          </m:den>
        </m:f>
      </m:oMath>
      <w:r w:rsidDel="00000000" w:rsidR="00000000" w:rsidRPr="00000000">
        <w:rPr>
          <w:rtl w:val="0"/>
        </w:rPr>
      </w:r>
    </w:p>
    <w:p w:rsidR="00000000" w:rsidDel="00000000" w:rsidP="00000000" w:rsidRDefault="00000000" w:rsidRPr="00000000" w14:paraId="00000285">
      <w:pPr>
        <w:pageBreakBefore w:val="0"/>
        <w:numPr>
          <w:ilvl w:val="3"/>
          <w:numId w:val="2"/>
        </w:numPr>
        <w:ind w:left="2880" w:hanging="360"/>
        <w:rPr>
          <w:sz w:val="24"/>
          <w:szCs w:val="24"/>
        </w:rPr>
      </w:pPr>
      <w:r w:rsidDel="00000000" w:rsidR="00000000" w:rsidRPr="00000000">
        <w:rPr>
          <w:rtl w:val="0"/>
        </w:rPr>
        <w:t xml:space="preserve">As mole increase, volume increases, directly proportional</w:t>
      </w:r>
    </w:p>
    <w:p w:rsidR="00000000" w:rsidDel="00000000" w:rsidP="00000000" w:rsidRDefault="00000000" w:rsidRPr="00000000" w14:paraId="00000286">
      <w:pPr>
        <w:pageBreakBefore w:val="0"/>
        <w:numPr>
          <w:ilvl w:val="3"/>
          <w:numId w:val="2"/>
        </w:numPr>
        <w:ind w:left="2880" w:hanging="360"/>
        <w:rPr>
          <w:u w:val="none"/>
        </w:rPr>
      </w:pPr>
      <w:r w:rsidDel="00000000" w:rsidR="00000000" w:rsidRPr="00000000">
        <w:rPr>
          <w:rtl w:val="0"/>
        </w:rPr>
        <w:t xml:space="preserve">1 mole of ideal gas takes up 22.4 L</w:t>
      </w:r>
    </w:p>
    <w:p w:rsidR="00000000" w:rsidDel="00000000" w:rsidP="00000000" w:rsidRDefault="00000000" w:rsidRPr="00000000" w14:paraId="00000287">
      <w:pPr>
        <w:pageBreakBefore w:val="0"/>
        <w:numPr>
          <w:ilvl w:val="2"/>
          <w:numId w:val="2"/>
        </w:numPr>
        <w:ind w:left="2160" w:hanging="360"/>
        <w:rPr>
          <w:sz w:val="24"/>
          <w:szCs w:val="24"/>
        </w:rPr>
      </w:pPr>
      <w:r w:rsidDel="00000000" w:rsidR="00000000" w:rsidRPr="00000000">
        <w:rPr>
          <w:highlight w:val="yellow"/>
          <w:rtl w:val="0"/>
        </w:rPr>
        <w:t xml:space="preserve">Lussac’s Law</w:t>
      </w:r>
      <w:r w:rsidDel="00000000" w:rsidR="00000000" w:rsidRPr="00000000">
        <w:rPr>
          <w:rtl w:val="0"/>
        </w:rPr>
      </w:r>
    </w:p>
    <w:p w:rsidR="00000000" w:rsidDel="00000000" w:rsidP="00000000" w:rsidRDefault="00000000" w:rsidRPr="00000000" w14:paraId="00000288">
      <w:pPr>
        <w:pageBreakBefore w:val="0"/>
        <w:numPr>
          <w:ilvl w:val="3"/>
          <w:numId w:val="2"/>
        </w:numPr>
        <w:ind w:left="2880" w:hanging="360"/>
        <w:rPr>
          <w:sz w:val="24"/>
          <w:szCs w:val="24"/>
        </w:rPr>
      </w:pPr>
      <m:oMath>
        <m:f>
          <m:num>
            <m:sSub>
              <m:sSubPr>
                <m:ctrlPr>
                  <w:rPr/>
                </m:ctrlPr>
              </m:sSubPr>
              <m:e>
                <m:r>
                  <w:rPr/>
                  <m:t xml:space="preserve">P</m:t>
                </m:r>
              </m:e>
              <m:sub>
                <m:r>
                  <w:rPr/>
                  <m:t xml:space="preserve">1</m:t>
                </m:r>
              </m:sub>
            </m:sSub>
          </m:num>
          <m:den>
            <m:sSub>
              <m:sSubPr>
                <m:ctrlPr>
                  <w:rPr/>
                </m:ctrlPr>
              </m:sSubPr>
              <m:e>
                <m:r>
                  <w:rPr/>
                  <m:t xml:space="preserve">T</m:t>
                </m:r>
              </m:e>
              <m:sub>
                <m:r>
                  <w:rPr/>
                  <m:t xml:space="preserve">1</m:t>
                </m:r>
              </m:sub>
            </m:sSub>
          </m:den>
        </m:f>
        <m:r>
          <w:rPr/>
          <m:t xml:space="preserve">=</m:t>
        </m:r>
        <m:f>
          <m:fPr>
            <m:ctrlPr>
              <w:rPr/>
            </m:ctrlPr>
          </m:fPr>
          <m:num>
            <m:sSub>
              <m:sSubPr>
                <m:ctrlPr>
                  <w:rPr/>
                </m:ctrlPr>
              </m:sSubPr>
              <m:e>
                <m:r>
                  <w:rPr/>
                  <m:t xml:space="preserve">P</m:t>
                </m:r>
              </m:e>
              <m:sub>
                <m:r>
                  <w:rPr/>
                  <m:t xml:space="preserve">2</m:t>
                </m:r>
              </m:sub>
            </m:sSub>
          </m:num>
          <m:den>
            <m:sSub>
              <m:sSubPr>
                <m:ctrlPr>
                  <w:rPr/>
                </m:ctrlPr>
              </m:sSubPr>
              <m:e>
                <m:r>
                  <w:rPr/>
                  <m:t xml:space="preserve">T</m:t>
                </m:r>
              </m:e>
              <m:sub>
                <m:r>
                  <w:rPr/>
                  <m:t xml:space="preserve">2</m:t>
                </m:r>
              </m:sub>
            </m:sSub>
          </m:den>
        </m:f>
      </m:oMath>
      <w:r w:rsidDel="00000000" w:rsidR="00000000" w:rsidRPr="00000000">
        <w:rPr>
          <w:rtl w:val="0"/>
        </w:rPr>
      </w:r>
    </w:p>
    <w:p w:rsidR="00000000" w:rsidDel="00000000" w:rsidP="00000000" w:rsidRDefault="00000000" w:rsidRPr="00000000" w14:paraId="00000289">
      <w:pPr>
        <w:pageBreakBefore w:val="0"/>
        <w:numPr>
          <w:ilvl w:val="3"/>
          <w:numId w:val="2"/>
        </w:numPr>
        <w:ind w:left="2880" w:hanging="360"/>
        <w:rPr>
          <w:sz w:val="24"/>
          <w:szCs w:val="24"/>
        </w:rPr>
      </w:pPr>
      <w:r w:rsidDel="00000000" w:rsidR="00000000" w:rsidRPr="00000000">
        <w:rPr>
          <w:rtl w:val="0"/>
        </w:rPr>
        <w:t xml:space="preserve">As temperature increases, pressure increases, directly proportional</w:t>
      </w:r>
    </w:p>
    <w:p w:rsidR="00000000" w:rsidDel="00000000" w:rsidP="00000000" w:rsidRDefault="00000000" w:rsidRPr="00000000" w14:paraId="0000028A">
      <w:pPr>
        <w:pageBreakBefore w:val="0"/>
        <w:numPr>
          <w:ilvl w:val="2"/>
          <w:numId w:val="2"/>
        </w:numPr>
        <w:ind w:left="2160" w:hanging="360"/>
        <w:rPr>
          <w:sz w:val="24"/>
          <w:szCs w:val="24"/>
        </w:rPr>
      </w:pPr>
      <w:r w:rsidDel="00000000" w:rsidR="00000000" w:rsidRPr="00000000">
        <w:rPr>
          <w:highlight w:val="yellow"/>
          <w:rtl w:val="0"/>
        </w:rPr>
        <w:t xml:space="preserve">Combined gas law</w:t>
      </w:r>
      <w:r w:rsidDel="00000000" w:rsidR="00000000" w:rsidRPr="00000000">
        <w:rPr>
          <w:rtl w:val="0"/>
        </w:rPr>
      </w:r>
    </w:p>
    <w:p w:rsidR="00000000" w:rsidDel="00000000" w:rsidP="00000000" w:rsidRDefault="00000000" w:rsidRPr="00000000" w14:paraId="0000028B">
      <w:pPr>
        <w:pageBreakBefore w:val="0"/>
        <w:numPr>
          <w:ilvl w:val="3"/>
          <w:numId w:val="2"/>
        </w:numPr>
        <w:ind w:left="2880" w:hanging="360"/>
        <w:rPr>
          <w:sz w:val="24"/>
          <w:szCs w:val="24"/>
        </w:rPr>
      </w:pPr>
      <m:oMath>
        <m:f>
          <m:num>
            <m:sSub>
              <m:sSubPr>
                <m:ctrlPr>
                  <w:rPr/>
                </m:ctrlPr>
              </m:sSubPr>
              <m:e>
                <m:r>
                  <w:rPr/>
                  <m:t xml:space="preserve">P</m:t>
                </m:r>
              </m:e>
              <m:sub>
                <m:r>
                  <w:rPr/>
                  <m:t xml:space="preserve">1</m:t>
                </m:r>
              </m:sub>
            </m:sSub>
            <m:sSub>
              <m:sSubPr>
                <m:ctrlPr>
                  <w:rPr/>
                </m:ctrlPr>
              </m:sSubPr>
              <m:e>
                <m:r>
                  <w:rPr/>
                  <m:t xml:space="preserve">V</m:t>
                </m:r>
              </m:e>
              <m:sub>
                <m:r>
                  <w:rPr/>
                  <m:t xml:space="preserve">1</m:t>
                </m:r>
              </m:sub>
            </m:sSub>
          </m:num>
          <m:den>
            <m:sSub>
              <m:sSubPr>
                <m:ctrlPr>
                  <w:rPr/>
                </m:ctrlPr>
              </m:sSubPr>
              <m:e>
                <m:r>
                  <w:rPr/>
                  <m:t xml:space="preserve">T</m:t>
                </m:r>
              </m:e>
              <m:sub>
                <m:r>
                  <w:rPr/>
                  <m:t xml:space="preserve">1</m:t>
                </m:r>
              </m:sub>
            </m:sSub>
          </m:den>
        </m:f>
        <m:r>
          <w:rPr/>
          <m:t xml:space="preserve">=</m:t>
        </m:r>
        <m:f>
          <m:fPr>
            <m:ctrlPr>
              <w:rPr/>
            </m:ctrlPr>
          </m:fPr>
          <m:num>
            <m:sSub>
              <m:sSubPr>
                <m:ctrlPr>
                  <w:rPr/>
                </m:ctrlPr>
              </m:sSubPr>
              <m:e>
                <m:r>
                  <w:rPr/>
                  <m:t xml:space="preserve">P</m:t>
                </m:r>
              </m:e>
              <m:sub>
                <m:r>
                  <w:rPr/>
                  <m:t xml:space="preserve">2</m:t>
                </m:r>
              </m:sub>
            </m:sSub>
            <m:sSub>
              <m:sSubPr>
                <m:ctrlPr>
                  <w:rPr/>
                </m:ctrlPr>
              </m:sSubPr>
              <m:e>
                <m:r>
                  <w:rPr/>
                  <m:t xml:space="preserve">V</m:t>
                </m:r>
              </m:e>
              <m:sub>
                <m:r>
                  <w:rPr/>
                  <m:t xml:space="preserve">2</m:t>
                </m:r>
              </m:sub>
            </m:sSub>
          </m:num>
          <m:den>
            <m:sSub>
              <m:sSubPr>
                <m:ctrlPr>
                  <w:rPr/>
                </m:ctrlPr>
              </m:sSubPr>
              <m:e>
                <m:r>
                  <w:rPr/>
                  <m:t xml:space="preserve">T</m:t>
                </m:r>
              </m:e>
              <m:sub>
                <m:r>
                  <w:rPr/>
                  <m:t xml:space="preserve">2</m:t>
                </m:r>
              </m:sub>
            </m:sSub>
          </m:den>
        </m:f>
      </m:oMath>
      <w:r w:rsidDel="00000000" w:rsidR="00000000" w:rsidRPr="00000000">
        <w:rPr>
          <w:rtl w:val="0"/>
        </w:rPr>
      </w:r>
    </w:p>
    <w:p w:rsidR="00000000" w:rsidDel="00000000" w:rsidP="00000000" w:rsidRDefault="00000000" w:rsidRPr="00000000" w14:paraId="0000028C">
      <w:pPr>
        <w:pageBreakBefore w:val="0"/>
        <w:numPr>
          <w:ilvl w:val="3"/>
          <w:numId w:val="2"/>
        </w:numPr>
        <w:ind w:left="2880" w:hanging="360"/>
        <w:rPr/>
      </w:pPr>
      <w:r w:rsidDel="00000000" w:rsidR="00000000" w:rsidRPr="00000000">
        <w:rPr>
          <w:rtl w:val="0"/>
        </w:rPr>
        <w:t xml:space="preserve">Based on Lussac, Boyle and Charles’ laws</w:t>
      </w:r>
      <w:r w:rsidDel="00000000" w:rsidR="00000000" w:rsidRPr="00000000">
        <w:rPr>
          <w:rtl w:val="0"/>
        </w:rPr>
      </w:r>
    </w:p>
    <w:p w:rsidR="00000000" w:rsidDel="00000000" w:rsidP="00000000" w:rsidRDefault="00000000" w:rsidRPr="00000000" w14:paraId="0000028D">
      <w:pPr>
        <w:pageBreakBefore w:val="0"/>
        <w:numPr>
          <w:ilvl w:val="2"/>
          <w:numId w:val="2"/>
        </w:numPr>
        <w:ind w:left="2160" w:hanging="360"/>
        <w:rPr>
          <w:sz w:val="24"/>
          <w:szCs w:val="24"/>
        </w:rPr>
      </w:pPr>
      <w:r w:rsidDel="00000000" w:rsidR="00000000" w:rsidRPr="00000000">
        <w:rPr>
          <w:highlight w:val="yellow"/>
          <w:rtl w:val="0"/>
        </w:rPr>
        <w:t xml:space="preserve">Ideal gas law</w:t>
      </w:r>
      <w:r w:rsidDel="00000000" w:rsidR="00000000" w:rsidRPr="00000000">
        <w:rPr>
          <w:rtl w:val="0"/>
        </w:rPr>
      </w:r>
    </w:p>
    <w:p w:rsidR="00000000" w:rsidDel="00000000" w:rsidP="00000000" w:rsidRDefault="00000000" w:rsidRPr="00000000" w14:paraId="0000028E">
      <w:pPr>
        <w:pageBreakBefore w:val="0"/>
        <w:numPr>
          <w:ilvl w:val="3"/>
          <w:numId w:val="2"/>
        </w:numPr>
        <w:ind w:left="2880" w:hanging="360"/>
        <w:rPr>
          <w:sz w:val="24"/>
          <w:szCs w:val="24"/>
        </w:rPr>
      </w:pPr>
      <w:r w:rsidDel="00000000" w:rsidR="00000000" w:rsidRPr="00000000">
        <w:rPr>
          <w:rtl w:val="0"/>
        </w:rPr>
        <w:t xml:space="preserve">PV=nRT</w:t>
      </w:r>
    </w:p>
    <w:p w:rsidR="00000000" w:rsidDel="00000000" w:rsidP="00000000" w:rsidRDefault="00000000" w:rsidRPr="00000000" w14:paraId="0000028F">
      <w:pPr>
        <w:pageBreakBefore w:val="0"/>
        <w:numPr>
          <w:ilvl w:val="3"/>
          <w:numId w:val="2"/>
        </w:numPr>
        <w:ind w:left="2880" w:hanging="360"/>
        <w:rPr>
          <w:u w:val="none"/>
        </w:rPr>
      </w:pPr>
      <w:r w:rsidDel="00000000" w:rsidR="00000000" w:rsidRPr="00000000">
        <w:rPr>
          <w:rtl w:val="0"/>
        </w:rPr>
        <w:t xml:space="preserve">Gas ideal when particles move in random motion and don’t interact.  They are never perfect in real life</w:t>
      </w:r>
    </w:p>
    <w:p w:rsidR="00000000" w:rsidDel="00000000" w:rsidP="00000000" w:rsidRDefault="00000000" w:rsidRPr="00000000" w14:paraId="00000290">
      <w:pPr>
        <w:pageBreakBefore w:val="0"/>
        <w:numPr>
          <w:ilvl w:val="4"/>
          <w:numId w:val="2"/>
        </w:numPr>
        <w:ind w:left="3600" w:hanging="360"/>
        <w:rPr>
          <w:u w:val="none"/>
        </w:rPr>
      </w:pPr>
      <w:r w:rsidDel="00000000" w:rsidR="00000000" w:rsidRPr="00000000">
        <w:rPr>
          <w:rtl w:val="0"/>
        </w:rPr>
        <w:t xml:space="preserve">The higher the temperature and the lower the pressure, the more closer the gas is to perfection</w:t>
      </w:r>
    </w:p>
    <w:p w:rsidR="00000000" w:rsidDel="00000000" w:rsidP="00000000" w:rsidRDefault="00000000" w:rsidRPr="00000000" w14:paraId="00000291">
      <w:pPr>
        <w:pageBreakBefore w:val="0"/>
        <w:numPr>
          <w:ilvl w:val="2"/>
          <w:numId w:val="2"/>
        </w:numPr>
        <w:ind w:left="2160" w:hanging="360"/>
        <w:rPr>
          <w:sz w:val="24"/>
          <w:szCs w:val="24"/>
          <w:highlight w:val="yellow"/>
        </w:rPr>
      </w:pPr>
      <w:r w:rsidDel="00000000" w:rsidR="00000000" w:rsidRPr="00000000">
        <w:rPr>
          <w:highlight w:val="yellow"/>
          <w:rtl w:val="0"/>
        </w:rPr>
        <w:t xml:space="preserve">Van der Waals</w:t>
      </w:r>
    </w:p>
    <w:p w:rsidR="00000000" w:rsidDel="00000000" w:rsidP="00000000" w:rsidRDefault="00000000" w:rsidRPr="00000000" w14:paraId="00000292">
      <w:pPr>
        <w:pageBreakBefore w:val="0"/>
        <w:numPr>
          <w:ilvl w:val="3"/>
          <w:numId w:val="2"/>
        </w:numPr>
        <w:ind w:left="2880" w:hanging="360"/>
        <w:rPr>
          <w:sz w:val="24"/>
          <w:szCs w:val="24"/>
        </w:rPr>
      </w:pPr>
      <w:r w:rsidDel="00000000" w:rsidR="00000000" w:rsidRPr="00000000">
        <w:rPr>
          <w:rtl w:val="0"/>
        </w:rPr>
        <w:t xml:space="preserve">(P+(</w:t>
      </w:r>
      <m:oMath>
        <m:f>
          <m:fPr>
            <m:ctrlPr>
              <w:rPr/>
            </m:ctrlPr>
          </m:fPr>
          <m:num>
            <m:sSup>
              <m:sSupPr>
                <m:ctrlPr>
                  <w:rPr/>
                </m:ctrlPr>
              </m:sSupPr>
              <m:e>
                <m:r>
                  <w:rPr/>
                  <m:t xml:space="preserve">V</m:t>
                </m:r>
              </m:e>
              <m:sup>
                <m:r>
                  <w:rPr/>
                  <m:t xml:space="preserve">2</m:t>
                </m:r>
              </m:sup>
            </m:sSup>
          </m:num>
          <m:den>
            <m:r>
              <w:rPr/>
              <m:t xml:space="preserve">a</m:t>
            </m:r>
            <m:sSup>
              <m:sSupPr>
                <m:ctrlPr>
                  <w:rPr/>
                </m:ctrlPr>
              </m:sSupPr>
              <m:e>
                <m:r>
                  <w:rPr/>
                  <m:t xml:space="preserve">n</m:t>
                </m:r>
              </m:e>
              <m:sup>
                <m:r>
                  <w:rPr/>
                  <m:t xml:space="preserve">2</m:t>
                </m:r>
              </m:sup>
            </m:sSup>
          </m:den>
        </m:f>
      </m:oMath>
      <w:r w:rsidDel="00000000" w:rsidR="00000000" w:rsidRPr="00000000">
        <w:rPr>
          <w:vertAlign w:val="superscript"/>
          <w:rtl w:val="0"/>
        </w:rPr>
        <w:t xml:space="preserve">​</w:t>
      </w:r>
      <w:r w:rsidDel="00000000" w:rsidR="00000000" w:rsidRPr="00000000">
        <w:rPr>
          <w:rFonts w:ascii="Nova Mono" w:cs="Nova Mono" w:eastAsia="Nova Mono" w:hAnsi="Nova Mono"/>
          <w:rtl w:val="0"/>
        </w:rPr>
        <w:t xml:space="preserve">))(V−nb)=nRT</w:t>
      </w:r>
    </w:p>
    <w:p w:rsidR="00000000" w:rsidDel="00000000" w:rsidP="00000000" w:rsidRDefault="00000000" w:rsidRPr="00000000" w14:paraId="00000293">
      <w:pPr>
        <w:pageBreakBefore w:val="0"/>
        <w:numPr>
          <w:ilvl w:val="3"/>
          <w:numId w:val="2"/>
        </w:numPr>
        <w:ind w:left="2880" w:hanging="360"/>
        <w:rPr>
          <w:sz w:val="24"/>
          <w:szCs w:val="24"/>
        </w:rPr>
      </w:pPr>
      <w:r w:rsidDel="00000000" w:rsidR="00000000" w:rsidRPr="00000000">
        <w:rPr>
          <w:rtl w:val="0"/>
        </w:rPr>
        <w:t xml:space="preserve">Gases aren’t ideal in reality, this takes into account that real molecules only travel within a finite space in a container  </w:t>
      </w:r>
    </w:p>
    <w:p w:rsidR="00000000" w:rsidDel="00000000" w:rsidP="00000000" w:rsidRDefault="00000000" w:rsidRPr="00000000" w14:paraId="00000294">
      <w:pPr>
        <w:pageBreakBefore w:val="0"/>
        <w:numPr>
          <w:ilvl w:val="3"/>
          <w:numId w:val="2"/>
        </w:numPr>
        <w:ind w:left="2880" w:hanging="360"/>
        <w:rPr>
          <w:sz w:val="24"/>
          <w:szCs w:val="24"/>
        </w:rPr>
      </w:pPr>
      <w:r w:rsidDel="00000000" w:rsidR="00000000" w:rsidRPr="00000000">
        <w:rPr>
          <w:rtl w:val="0"/>
        </w:rPr>
        <w:t xml:space="preserve">a and b are constants depending on gas</w:t>
      </w:r>
    </w:p>
    <w:p w:rsidR="00000000" w:rsidDel="00000000" w:rsidP="00000000" w:rsidRDefault="00000000" w:rsidRPr="00000000" w14:paraId="00000295">
      <w:pPr>
        <w:pageBreakBefore w:val="0"/>
        <w:numPr>
          <w:ilvl w:val="3"/>
          <w:numId w:val="2"/>
        </w:numPr>
        <w:ind w:left="2880" w:hanging="360"/>
        <w:rPr>
          <w:sz w:val="24"/>
          <w:szCs w:val="24"/>
        </w:rPr>
      </w:pPr>
      <m:oMath>
        <m:f>
          <m:fPr>
            <m:ctrlPr>
              <w:rPr/>
            </m:ctrlPr>
          </m:fPr>
          <m:num>
            <m:sSup>
              <m:sSupPr>
                <m:ctrlPr>
                  <w:rPr/>
                </m:ctrlPr>
              </m:sSupPr>
              <m:e>
                <m:r>
                  <w:rPr/>
                  <m:t xml:space="preserve">V</m:t>
                </m:r>
              </m:e>
              <m:sup>
                <m:r>
                  <w:rPr/>
                  <m:t xml:space="preserve">2</m:t>
                </m:r>
              </m:sup>
            </m:sSup>
          </m:num>
          <m:den>
            <m:r>
              <w:rPr/>
              <m:t xml:space="preserve">a</m:t>
            </m:r>
            <m:sSup>
              <m:sSupPr>
                <m:ctrlPr>
                  <w:rPr/>
                </m:ctrlPr>
              </m:sSupPr>
              <m:e>
                <m:r>
                  <w:rPr/>
                  <m:t xml:space="preserve">n</m:t>
                </m:r>
              </m:e>
              <m:sup>
                <m:r>
                  <w:rPr/>
                  <m:t xml:space="preserve">2</m:t>
                </m:r>
              </m:sup>
            </m:sSup>
          </m:den>
        </m:f>
      </m:oMath>
      <w:r w:rsidDel="00000000" w:rsidR="00000000" w:rsidRPr="00000000">
        <w:rPr>
          <w:rtl w:val="0"/>
        </w:rPr>
        <w:t xml:space="preserve"> takes into account of decreased pressure from molecule attraction</w:t>
      </w:r>
    </w:p>
    <w:p w:rsidR="00000000" w:rsidDel="00000000" w:rsidP="00000000" w:rsidRDefault="00000000" w:rsidRPr="00000000" w14:paraId="00000296">
      <w:pPr>
        <w:pageBreakBefore w:val="0"/>
        <w:numPr>
          <w:ilvl w:val="3"/>
          <w:numId w:val="2"/>
        </w:numPr>
        <w:ind w:left="2880" w:hanging="360"/>
        <w:rPr>
          <w:sz w:val="24"/>
          <w:szCs w:val="24"/>
        </w:rPr>
      </w:pPr>
      <w:r w:rsidDel="00000000" w:rsidR="00000000" w:rsidRPr="00000000">
        <w:rPr>
          <w:rtl w:val="0"/>
        </w:rPr>
        <w:t xml:space="preserve">nb takes into account that only part of container’s volume have gas molecules</w:t>
      </w:r>
    </w:p>
    <w:p w:rsidR="00000000" w:rsidDel="00000000" w:rsidP="00000000" w:rsidRDefault="00000000" w:rsidRPr="00000000" w14:paraId="00000297">
      <w:pPr>
        <w:pageBreakBefore w:val="0"/>
        <w:numPr>
          <w:ilvl w:val="2"/>
          <w:numId w:val="2"/>
        </w:numPr>
        <w:ind w:left="2160" w:hanging="360"/>
        <w:rPr>
          <w:sz w:val="24"/>
          <w:szCs w:val="24"/>
        </w:rPr>
      </w:pPr>
      <w:r w:rsidDel="00000000" w:rsidR="00000000" w:rsidRPr="00000000">
        <w:rPr>
          <w:highlight w:val="yellow"/>
          <w:rtl w:val="0"/>
        </w:rPr>
        <w:t xml:space="preserve">Standard Temperature and Pressure (STP)</w:t>
      </w:r>
    </w:p>
    <w:p w:rsidR="00000000" w:rsidDel="00000000" w:rsidP="00000000" w:rsidRDefault="00000000" w:rsidRPr="00000000" w14:paraId="00000298">
      <w:pPr>
        <w:pageBreakBefore w:val="0"/>
        <w:numPr>
          <w:ilvl w:val="3"/>
          <w:numId w:val="2"/>
        </w:numPr>
        <w:ind w:left="2880" w:hanging="360"/>
        <w:rPr>
          <w:sz w:val="24"/>
          <w:szCs w:val="24"/>
        </w:rPr>
      </w:pPr>
      <w:r w:rsidDel="00000000" w:rsidR="00000000" w:rsidRPr="00000000">
        <w:rPr>
          <w:rtl w:val="0"/>
        </w:rPr>
        <w:t xml:space="preserve">273 K and 1 atm</w:t>
      </w:r>
    </w:p>
    <w:p w:rsidR="00000000" w:rsidDel="00000000" w:rsidP="00000000" w:rsidRDefault="00000000" w:rsidRPr="00000000" w14:paraId="00000299">
      <w:pPr>
        <w:pageBreakBefore w:val="0"/>
        <w:numPr>
          <w:ilvl w:val="1"/>
          <w:numId w:val="2"/>
        </w:numPr>
        <w:ind w:left="1440" w:hanging="360"/>
        <w:rPr>
          <w:sz w:val="24"/>
          <w:szCs w:val="24"/>
        </w:rPr>
      </w:pPr>
      <w:r w:rsidDel="00000000" w:rsidR="00000000" w:rsidRPr="00000000">
        <w:rPr>
          <w:rtl w:val="0"/>
        </w:rPr>
        <w:t xml:space="preserve">Total pressure = sum partial pressures, or the sum of pressures of each molecule</w:t>
      </w:r>
    </w:p>
    <w:p w:rsidR="00000000" w:rsidDel="00000000" w:rsidP="00000000" w:rsidRDefault="00000000" w:rsidRPr="00000000" w14:paraId="0000029A">
      <w:pPr>
        <w:pageBreakBefore w:val="0"/>
        <w:numPr>
          <w:ilvl w:val="1"/>
          <w:numId w:val="2"/>
        </w:numPr>
        <w:ind w:left="1440" w:hanging="360"/>
        <w:rPr>
          <w:highlight w:val="yellow"/>
        </w:rPr>
      </w:pPr>
      <w:r w:rsidDel="00000000" w:rsidR="00000000" w:rsidRPr="00000000">
        <w:rPr>
          <w:highlight w:val="yellow"/>
          <w:rtl w:val="0"/>
        </w:rPr>
        <w:t xml:space="preserve">Vapor pressure</w:t>
      </w:r>
    </w:p>
    <w:p w:rsidR="00000000" w:rsidDel="00000000" w:rsidP="00000000" w:rsidRDefault="00000000" w:rsidRPr="00000000" w14:paraId="0000029B">
      <w:pPr>
        <w:pageBreakBefore w:val="0"/>
        <w:numPr>
          <w:ilvl w:val="2"/>
          <w:numId w:val="2"/>
        </w:numPr>
        <w:ind w:left="2160" w:hanging="360"/>
        <w:rPr>
          <w:u w:val="none"/>
        </w:rPr>
      </w:pPr>
      <w:r w:rsidDel="00000000" w:rsidR="00000000" w:rsidRPr="00000000">
        <w:rPr>
          <w:rtl w:val="0"/>
        </w:rPr>
        <w:t xml:space="preserve">Upwards pressure exerted by gas above liquid</w:t>
      </w:r>
    </w:p>
    <w:p w:rsidR="00000000" w:rsidDel="00000000" w:rsidP="00000000" w:rsidRDefault="00000000" w:rsidRPr="00000000" w14:paraId="0000029C">
      <w:pPr>
        <w:pageBreakBefore w:val="0"/>
        <w:numPr>
          <w:ilvl w:val="2"/>
          <w:numId w:val="2"/>
        </w:numPr>
        <w:ind w:left="2160" w:hanging="360"/>
        <w:rPr>
          <w:u w:val="none"/>
        </w:rPr>
      </w:pPr>
      <w:r w:rsidDel="00000000" w:rsidR="00000000" w:rsidRPr="00000000">
        <w:rPr>
          <w:rtl w:val="0"/>
        </w:rPr>
        <w:t xml:space="preserve">Pressure increases as temperature increases, or as IMF weaken</w:t>
      </w:r>
    </w:p>
    <w:p w:rsidR="00000000" w:rsidDel="00000000" w:rsidP="00000000" w:rsidRDefault="00000000" w:rsidRPr="00000000" w14:paraId="0000029D">
      <w:pPr>
        <w:pageBreakBefore w:val="0"/>
        <w:numPr>
          <w:ilvl w:val="2"/>
          <w:numId w:val="2"/>
        </w:numPr>
        <w:ind w:left="2160" w:hanging="360"/>
        <w:rPr>
          <w:u w:val="none"/>
        </w:rPr>
      </w:pPr>
      <w:r w:rsidDel="00000000" w:rsidR="00000000" w:rsidRPr="00000000">
        <w:rPr>
          <w:rtl w:val="0"/>
        </w:rPr>
        <w:t xml:space="preserve">Liquids slowly evaporate due to small bits of particles escaping surface of liquid, which causes vapor pressure</w:t>
      </w:r>
    </w:p>
    <w:p w:rsidR="00000000" w:rsidDel="00000000" w:rsidP="00000000" w:rsidRDefault="00000000" w:rsidRPr="00000000" w14:paraId="0000029E">
      <w:pPr>
        <w:pageBreakBefore w:val="0"/>
        <w:numPr>
          <w:ilvl w:val="2"/>
          <w:numId w:val="2"/>
        </w:numPr>
        <w:ind w:left="2160" w:hanging="360"/>
        <w:rPr>
          <w:u w:val="none"/>
        </w:rPr>
      </w:pPr>
      <w:r w:rsidDel="00000000" w:rsidR="00000000" w:rsidRPr="00000000">
        <w:rPr>
          <w:rtl w:val="0"/>
        </w:rPr>
        <w:t xml:space="preserve">Once vapor pressure reach/pass atmospheric pressure, vaporization occurs. Temp required to boil @STP is standard boilpt</w:t>
      </w:r>
    </w:p>
    <w:p w:rsidR="00000000" w:rsidDel="00000000" w:rsidP="00000000" w:rsidRDefault="00000000" w:rsidRPr="00000000" w14:paraId="0000029F">
      <w:pPr>
        <w:pageBreakBefore w:val="0"/>
        <w:numPr>
          <w:ilvl w:val="0"/>
          <w:numId w:val="2"/>
        </w:numPr>
        <w:rPr>
          <w:highlight w:val="yellow"/>
        </w:rPr>
      </w:pPr>
      <w:r w:rsidDel="00000000" w:rsidR="00000000" w:rsidRPr="00000000">
        <w:rPr>
          <w:highlight w:val="yellow"/>
          <w:rtl w:val="0"/>
        </w:rPr>
        <w:t xml:space="preserve">Thermodynamics</w:t>
      </w:r>
    </w:p>
    <w:p w:rsidR="00000000" w:rsidDel="00000000" w:rsidP="00000000" w:rsidRDefault="00000000" w:rsidRPr="00000000" w14:paraId="000002A0">
      <w:pPr>
        <w:pageBreakBefore w:val="0"/>
        <w:numPr>
          <w:ilvl w:val="1"/>
          <w:numId w:val="2"/>
        </w:numPr>
        <w:ind w:left="1440" w:hanging="360"/>
      </w:pPr>
      <w:r w:rsidDel="00000000" w:rsidR="00000000" w:rsidRPr="00000000">
        <w:rPr>
          <w:rtl w:val="0"/>
        </w:rPr>
        <w:t xml:space="preserve">Chemical reactions require a change in energy between system and surrounding</w:t>
      </w:r>
    </w:p>
    <w:p w:rsidR="00000000" w:rsidDel="00000000" w:rsidP="00000000" w:rsidRDefault="00000000" w:rsidRPr="00000000" w14:paraId="000002A1">
      <w:pPr>
        <w:pageBreakBefore w:val="0"/>
        <w:numPr>
          <w:ilvl w:val="1"/>
          <w:numId w:val="2"/>
        </w:numPr>
        <w:ind w:left="1440" w:hanging="360"/>
      </w:pPr>
      <w:r w:rsidDel="00000000" w:rsidR="00000000" w:rsidRPr="00000000">
        <w:rPr>
          <w:rtl w:val="0"/>
        </w:rPr>
        <w:t xml:space="preserve">Heat energy (q), measured in </w:t>
      </w:r>
      <w:r w:rsidDel="00000000" w:rsidR="00000000" w:rsidRPr="00000000">
        <w:rPr>
          <w:strike w:val="1"/>
          <w:rtl w:val="0"/>
        </w:rPr>
        <w:t xml:space="preserve">juuls</w:t>
      </w:r>
      <w:r w:rsidDel="00000000" w:rsidR="00000000" w:rsidRPr="00000000">
        <w:rPr>
          <w:rtl w:val="0"/>
        </w:rPr>
        <w:t xml:space="preserve"> joules (J), 1000 J in kJ</w:t>
      </w:r>
    </w:p>
    <w:p w:rsidR="00000000" w:rsidDel="00000000" w:rsidP="00000000" w:rsidRDefault="00000000" w:rsidRPr="00000000" w14:paraId="000002A2">
      <w:pPr>
        <w:pageBreakBefore w:val="0"/>
        <w:numPr>
          <w:ilvl w:val="2"/>
          <w:numId w:val="2"/>
        </w:numPr>
        <w:ind w:left="2160" w:hanging="360"/>
      </w:pPr>
      <w:r w:rsidDel="00000000" w:rsidR="00000000" w:rsidRPr="00000000">
        <w:rPr>
          <w:rtl w:val="0"/>
        </w:rPr>
        <w:t xml:space="preserve">Can’t be negative</w:t>
      </w:r>
    </w:p>
    <w:p w:rsidR="00000000" w:rsidDel="00000000" w:rsidP="00000000" w:rsidRDefault="00000000" w:rsidRPr="00000000" w14:paraId="000002A3">
      <w:pPr>
        <w:pageBreakBefore w:val="0"/>
        <w:numPr>
          <w:ilvl w:val="2"/>
          <w:numId w:val="2"/>
        </w:numPr>
        <w:ind w:left="2160" w:hanging="360"/>
      </w:pPr>
      <w:r w:rsidDel="00000000" w:rsidR="00000000" w:rsidRPr="00000000">
        <w:rPr>
          <w:rtl w:val="0"/>
        </w:rPr>
        <w:t xml:space="preserve">Heat moves from warm to cool</w:t>
      </w:r>
    </w:p>
    <w:p w:rsidR="00000000" w:rsidDel="00000000" w:rsidP="00000000" w:rsidRDefault="00000000" w:rsidRPr="00000000" w14:paraId="000002A4">
      <w:pPr>
        <w:pageBreakBefore w:val="0"/>
        <w:numPr>
          <w:ilvl w:val="1"/>
          <w:numId w:val="2"/>
        </w:numPr>
        <w:ind w:left="1440" w:hanging="360"/>
      </w:pPr>
      <w:r w:rsidDel="00000000" w:rsidR="00000000" w:rsidRPr="00000000">
        <w:rPr>
          <w:rtl w:val="0"/>
        </w:rPr>
        <w:t xml:space="preserve">Temperature is average of kinetic (motion) energy of particles in sample</w:t>
      </w:r>
    </w:p>
    <w:p w:rsidR="00000000" w:rsidDel="00000000" w:rsidP="00000000" w:rsidRDefault="00000000" w:rsidRPr="00000000" w14:paraId="000002A5">
      <w:pPr>
        <w:pageBreakBefore w:val="0"/>
        <w:numPr>
          <w:ilvl w:val="2"/>
          <w:numId w:val="2"/>
        </w:numPr>
        <w:ind w:left="2160" w:hanging="360"/>
      </w:pPr>
      <w:r w:rsidDel="00000000" w:rsidR="00000000" w:rsidRPr="00000000">
        <w:rPr>
          <w:rtl w:val="0"/>
        </w:rPr>
        <w:t xml:space="preserve">Measured in K  or </w:t>
      </w:r>
      <w:r w:rsidDel="00000000" w:rsidR="00000000" w:rsidRPr="00000000">
        <w:rPr>
          <w:vertAlign w:val="superscript"/>
          <w:rtl w:val="0"/>
        </w:rPr>
        <w:t xml:space="preserve">o</w:t>
      </w:r>
      <w:r w:rsidDel="00000000" w:rsidR="00000000" w:rsidRPr="00000000">
        <w:rPr>
          <w:rtl w:val="0"/>
        </w:rPr>
        <w:t xml:space="preserve">C (1 </w:t>
      </w:r>
      <w:r w:rsidDel="00000000" w:rsidR="00000000" w:rsidRPr="00000000">
        <w:rPr>
          <w:vertAlign w:val="superscript"/>
          <w:rtl w:val="0"/>
        </w:rPr>
        <w:t xml:space="preserve">o</w:t>
      </w:r>
      <w:r w:rsidDel="00000000" w:rsidR="00000000" w:rsidRPr="00000000">
        <w:rPr>
          <w:rtl w:val="0"/>
        </w:rPr>
        <w:t xml:space="preserve">C = 273 K)</w:t>
      </w:r>
    </w:p>
    <w:p w:rsidR="00000000" w:rsidDel="00000000" w:rsidP="00000000" w:rsidRDefault="00000000" w:rsidRPr="00000000" w14:paraId="000002A6">
      <w:pPr>
        <w:pageBreakBefore w:val="0"/>
        <w:numPr>
          <w:ilvl w:val="2"/>
          <w:numId w:val="2"/>
        </w:numPr>
        <w:ind w:left="2160" w:hanging="360"/>
      </w:pPr>
      <w:r w:rsidDel="00000000" w:rsidR="00000000" w:rsidRPr="00000000">
        <w:rPr>
          <w:rtl w:val="0"/>
        </w:rPr>
        <w:t xml:space="preserve">Calorie: heat needed to raise 1</w:t>
      </w:r>
      <w:r w:rsidDel="00000000" w:rsidR="00000000" w:rsidRPr="00000000">
        <w:rPr>
          <w:vertAlign w:val="superscript"/>
          <w:rtl w:val="0"/>
        </w:rPr>
        <w:t xml:space="preserve">o</w:t>
      </w:r>
      <w:r w:rsidDel="00000000" w:rsidR="00000000" w:rsidRPr="00000000">
        <w:rPr>
          <w:rtl w:val="0"/>
        </w:rPr>
        <w:t xml:space="preserve">C of 1g of water</w:t>
      </w:r>
    </w:p>
    <w:p w:rsidR="00000000" w:rsidDel="00000000" w:rsidP="00000000" w:rsidRDefault="00000000" w:rsidRPr="00000000" w14:paraId="000002A7">
      <w:pPr>
        <w:pageBreakBefore w:val="0"/>
        <w:numPr>
          <w:ilvl w:val="1"/>
          <w:numId w:val="2"/>
        </w:numPr>
        <w:ind w:left="1440" w:hanging="360"/>
      </w:pPr>
      <w:r w:rsidDel="00000000" w:rsidR="00000000" w:rsidRPr="00000000">
        <w:rPr>
          <w:rtl w:val="0"/>
        </w:rPr>
        <w:t xml:space="preserve">Heat is total kinetic energy of particles in sample</w:t>
      </w:r>
    </w:p>
    <w:p w:rsidR="00000000" w:rsidDel="00000000" w:rsidP="00000000" w:rsidRDefault="00000000" w:rsidRPr="00000000" w14:paraId="000002A8">
      <w:pPr>
        <w:pageBreakBefore w:val="0"/>
        <w:numPr>
          <w:ilvl w:val="2"/>
          <w:numId w:val="2"/>
        </w:numPr>
        <w:ind w:left="2160" w:hanging="360"/>
      </w:pPr>
      <w:r w:rsidDel="00000000" w:rsidR="00000000" w:rsidRPr="00000000">
        <w:rPr>
          <w:rtl w:val="0"/>
        </w:rPr>
        <w:t xml:space="preserve">Heat can either raise temperature or change a matter’s state</w:t>
      </w:r>
    </w:p>
    <w:p w:rsidR="00000000" w:rsidDel="00000000" w:rsidP="00000000" w:rsidRDefault="00000000" w:rsidRPr="00000000" w14:paraId="000002A9">
      <w:pPr>
        <w:pageBreakBefore w:val="0"/>
        <w:numPr>
          <w:ilvl w:val="1"/>
          <w:numId w:val="2"/>
        </w:numPr>
        <w:ind w:left="1440" w:hanging="360"/>
        <w:rPr>
          <w:highlight w:val="yellow"/>
        </w:rPr>
      </w:pPr>
      <w:r w:rsidDel="00000000" w:rsidR="00000000" w:rsidRPr="00000000">
        <w:rPr>
          <w:highlight w:val="yellow"/>
          <w:rtl w:val="0"/>
        </w:rPr>
        <w:t xml:space="preserve">heating/cooling curves (phase changes) </w:t>
      </w:r>
    </w:p>
    <w:p w:rsidR="00000000" w:rsidDel="00000000" w:rsidP="00000000" w:rsidRDefault="00000000" w:rsidRPr="00000000" w14:paraId="000002AA">
      <w:pPr>
        <w:pageBreakBefore w:val="0"/>
        <w:numPr>
          <w:ilvl w:val="2"/>
          <w:numId w:val="2"/>
        </w:numPr>
        <w:ind w:left="2160" w:hanging="360"/>
        <w:rPr/>
      </w:pPr>
      <w:r w:rsidDel="00000000" w:rsidR="00000000" w:rsidRPr="00000000">
        <w:rPr>
          <w:rtl w:val="0"/>
        </w:rPr>
        <w:t xml:space="preserve">X axis: heat added/removed.  Y axis: temperature</w:t>
      </w:r>
    </w:p>
    <w:p w:rsidR="00000000" w:rsidDel="00000000" w:rsidP="00000000" w:rsidRDefault="00000000" w:rsidRPr="00000000" w14:paraId="000002AB">
      <w:pPr>
        <w:pageBreakBefore w:val="0"/>
        <w:numPr>
          <w:ilvl w:val="2"/>
          <w:numId w:val="2"/>
        </w:numPr>
        <w:ind w:left="2160" w:hanging="360"/>
      </w:pPr>
      <w:r w:rsidDel="00000000" w:rsidR="00000000" w:rsidRPr="00000000">
        <w:rPr>
          <w:rtl w:val="0"/>
        </w:rPr>
        <w:t xml:space="preserve">Positive slopes indicate increase in temperature, kinetic energy</w:t>
      </w:r>
    </w:p>
    <w:p w:rsidR="00000000" w:rsidDel="00000000" w:rsidP="00000000" w:rsidRDefault="00000000" w:rsidRPr="00000000" w14:paraId="000002AC">
      <w:pPr>
        <w:pageBreakBefore w:val="0"/>
        <w:numPr>
          <w:ilvl w:val="2"/>
          <w:numId w:val="2"/>
        </w:numPr>
        <w:ind w:left="2160" w:hanging="360"/>
      </w:pPr>
      <w:r w:rsidDel="00000000" w:rsidR="00000000" w:rsidRPr="00000000">
        <w:rPr>
          <w:rtl w:val="0"/>
        </w:rPr>
        <w:t xml:space="preserve">Negative slopes indicate decrease in temperature, kinetic energy</w:t>
      </w:r>
    </w:p>
    <w:p w:rsidR="00000000" w:rsidDel="00000000" w:rsidP="00000000" w:rsidRDefault="00000000" w:rsidRPr="00000000" w14:paraId="000002AD">
      <w:pPr>
        <w:pageBreakBefore w:val="0"/>
        <w:numPr>
          <w:ilvl w:val="2"/>
          <w:numId w:val="2"/>
        </w:numPr>
        <w:ind w:left="2160" w:hanging="360"/>
      </w:pPr>
      <w:r w:rsidDel="00000000" w:rsidR="00000000" w:rsidRPr="00000000">
        <w:rPr>
          <w:rtl w:val="0"/>
        </w:rPr>
        <w:t xml:space="preserve">Flat lines indicate no change in temperature, kinetic energy</w:t>
      </w:r>
    </w:p>
    <w:p w:rsidR="00000000" w:rsidDel="00000000" w:rsidP="00000000" w:rsidRDefault="00000000" w:rsidRPr="00000000" w14:paraId="000002AE">
      <w:pPr>
        <w:pageBreakBefore w:val="0"/>
        <w:numPr>
          <w:ilvl w:val="3"/>
          <w:numId w:val="2"/>
        </w:numPr>
        <w:ind w:left="2880" w:hanging="360"/>
      </w:pPr>
      <w:r w:rsidDel="00000000" w:rsidR="00000000" w:rsidRPr="00000000">
        <w:rPr>
          <w:rtl w:val="0"/>
        </w:rPr>
        <w:t xml:space="preserve">Phase change is occuring</w:t>
      </w:r>
    </w:p>
    <w:p w:rsidR="00000000" w:rsidDel="00000000" w:rsidP="00000000" w:rsidRDefault="00000000" w:rsidRPr="00000000" w14:paraId="000002AF">
      <w:pPr>
        <w:pageBreakBefore w:val="0"/>
        <w:numPr>
          <w:ilvl w:val="3"/>
          <w:numId w:val="2"/>
        </w:numPr>
        <w:ind w:left="2880" w:hanging="360"/>
      </w:pPr>
      <w:r w:rsidDel="00000000" w:rsidR="00000000" w:rsidRPr="00000000">
        <w:rPr>
          <w:rtl w:val="0"/>
        </w:rPr>
        <w:t xml:space="preserve">Increase in heat over a flat line in increase in potential energy</w:t>
      </w:r>
    </w:p>
    <w:p w:rsidR="00000000" w:rsidDel="00000000" w:rsidP="00000000" w:rsidRDefault="00000000" w:rsidRPr="00000000" w14:paraId="000002B0">
      <w:pPr>
        <w:pageBreakBefore w:val="0"/>
        <w:numPr>
          <w:ilvl w:val="3"/>
          <w:numId w:val="2"/>
        </w:numPr>
        <w:ind w:left="2880" w:hanging="360"/>
      </w:pPr>
      <w:r w:rsidDel="00000000" w:rsidR="00000000" w:rsidRPr="00000000">
        <w:rPr>
          <w:rtl w:val="0"/>
        </w:rPr>
        <w:t xml:space="preserve">Decrease in heat over a flat line is decrease in potential (stored) energy</w:t>
      </w:r>
    </w:p>
    <w:p w:rsidR="00000000" w:rsidDel="00000000" w:rsidP="00000000" w:rsidRDefault="00000000" w:rsidRPr="00000000" w14:paraId="000002B1">
      <w:pPr>
        <w:pageBreakBefore w:val="0"/>
        <w:numPr>
          <w:ilvl w:val="1"/>
          <w:numId w:val="2"/>
        </w:numPr>
        <w:ind w:left="1440" w:hanging="360"/>
        <w:rPr>
          <w:highlight w:val="yellow"/>
        </w:rPr>
      </w:pPr>
      <w:r w:rsidDel="00000000" w:rsidR="00000000" w:rsidRPr="00000000">
        <w:rPr>
          <w:highlight w:val="yellow"/>
          <w:rtl w:val="0"/>
        </w:rPr>
        <w:t xml:space="preserve">Reactions</w:t>
      </w:r>
    </w:p>
    <w:p w:rsidR="00000000" w:rsidDel="00000000" w:rsidP="00000000" w:rsidRDefault="00000000" w:rsidRPr="00000000" w14:paraId="000002B2">
      <w:pPr>
        <w:pageBreakBefore w:val="0"/>
        <w:numPr>
          <w:ilvl w:val="2"/>
          <w:numId w:val="2"/>
        </w:numPr>
        <w:ind w:left="2160" w:hanging="360"/>
        <w:rPr>
          <w:highlight w:val="yellow"/>
        </w:rPr>
      </w:pPr>
      <w:r w:rsidDel="00000000" w:rsidR="00000000" w:rsidRPr="00000000">
        <w:rPr>
          <w:highlight w:val="yellow"/>
          <w:rtl w:val="0"/>
        </w:rPr>
        <w:t xml:space="preserve">Exothermic</w:t>
      </w:r>
    </w:p>
    <w:p w:rsidR="00000000" w:rsidDel="00000000" w:rsidP="00000000" w:rsidRDefault="00000000" w:rsidRPr="00000000" w14:paraId="000002B3">
      <w:pPr>
        <w:pageBreakBefore w:val="0"/>
        <w:numPr>
          <w:ilvl w:val="3"/>
          <w:numId w:val="2"/>
        </w:numPr>
        <w:ind w:left="2880" w:hanging="360"/>
      </w:pPr>
      <w:r w:rsidDel="00000000" w:rsidR="00000000" w:rsidRPr="00000000">
        <w:rPr>
          <w:rtl w:val="0"/>
        </w:rPr>
        <w:t xml:space="preserve">Releases energy as product</w:t>
      </w:r>
    </w:p>
    <w:p w:rsidR="00000000" w:rsidDel="00000000" w:rsidP="00000000" w:rsidRDefault="00000000" w:rsidRPr="00000000" w14:paraId="000002B4">
      <w:pPr>
        <w:pageBreakBefore w:val="0"/>
        <w:numPr>
          <w:ilvl w:val="3"/>
          <w:numId w:val="2"/>
        </w:numPr>
        <w:ind w:left="2880" w:hanging="360"/>
      </w:pPr>
      <w:r w:rsidDel="00000000" w:rsidR="00000000" w:rsidRPr="00000000">
        <w:rPr>
          <w:rtl w:val="0"/>
        </w:rPr>
        <w:t xml:space="preserve">Has negative enthalpy value (ΔH)</w:t>
      </w:r>
    </w:p>
    <w:p w:rsidR="00000000" w:rsidDel="00000000" w:rsidP="00000000" w:rsidRDefault="00000000" w:rsidRPr="00000000" w14:paraId="000002B5">
      <w:pPr>
        <w:pageBreakBefore w:val="0"/>
        <w:numPr>
          <w:ilvl w:val="3"/>
          <w:numId w:val="2"/>
        </w:numPr>
        <w:ind w:left="2880" w:hanging="360"/>
      </w:pPr>
      <w:r w:rsidDel="00000000" w:rsidR="00000000" w:rsidRPr="00000000">
        <w:rPr>
          <w:rtl w:val="0"/>
        </w:rPr>
        <w:t xml:space="preserve">Forms bonds</w:t>
      </w:r>
    </w:p>
    <w:p w:rsidR="00000000" w:rsidDel="00000000" w:rsidP="00000000" w:rsidRDefault="00000000" w:rsidRPr="00000000" w14:paraId="000002B6">
      <w:pPr>
        <w:pageBreakBefore w:val="0"/>
        <w:numPr>
          <w:ilvl w:val="3"/>
          <w:numId w:val="2"/>
        </w:numPr>
        <w:ind w:left="2880" w:hanging="360"/>
      </w:pPr>
      <w:r w:rsidDel="00000000" w:rsidR="00000000" w:rsidRPr="00000000">
        <w:rPr>
          <w:rtl w:val="0"/>
        </w:rPr>
        <w:t xml:space="preserve">Required for solidification (ΔH</w:t>
      </w:r>
      <w:r w:rsidDel="00000000" w:rsidR="00000000" w:rsidRPr="00000000">
        <w:rPr>
          <w:vertAlign w:val="subscript"/>
          <w:rtl w:val="0"/>
        </w:rPr>
        <w:t xml:space="preserve">solidification</w:t>
      </w:r>
      <w:r w:rsidDel="00000000" w:rsidR="00000000" w:rsidRPr="00000000">
        <w:rPr>
          <w:rtl w:val="0"/>
        </w:rPr>
        <w:t xml:space="preserve">) and condensation (ΔH</w:t>
      </w:r>
      <w:r w:rsidDel="00000000" w:rsidR="00000000" w:rsidRPr="00000000">
        <w:rPr>
          <w:vertAlign w:val="subscript"/>
          <w:rtl w:val="0"/>
        </w:rPr>
        <w:t xml:space="preserve">condensation</w:t>
      </w:r>
      <w:r w:rsidDel="00000000" w:rsidR="00000000" w:rsidRPr="00000000">
        <w:rPr>
          <w:rtl w:val="0"/>
        </w:rPr>
        <w:t xml:space="preserve">), deposition (g to s) phase changes</w:t>
      </w:r>
    </w:p>
    <w:p w:rsidR="00000000" w:rsidDel="00000000" w:rsidP="00000000" w:rsidRDefault="00000000" w:rsidRPr="00000000" w14:paraId="000002B7">
      <w:pPr>
        <w:pageBreakBefore w:val="0"/>
        <w:numPr>
          <w:ilvl w:val="3"/>
          <w:numId w:val="2"/>
        </w:numPr>
        <w:ind w:left="2880" w:hanging="360"/>
        <w:rPr>
          <w:u w:val="none"/>
        </w:rPr>
      </w:pPr>
      <w:r w:rsidDel="00000000" w:rsidR="00000000" w:rsidRPr="00000000">
        <w:rPr>
          <w:rtl w:val="0"/>
        </w:rPr>
        <w:t xml:space="preserve">Is spontaneous (happens on its own), increases stability</w:t>
      </w:r>
    </w:p>
    <w:p w:rsidR="00000000" w:rsidDel="00000000" w:rsidP="00000000" w:rsidRDefault="00000000" w:rsidRPr="00000000" w14:paraId="000002B8">
      <w:pPr>
        <w:pageBreakBefore w:val="0"/>
        <w:numPr>
          <w:ilvl w:val="2"/>
          <w:numId w:val="2"/>
        </w:numPr>
        <w:ind w:left="2160" w:hanging="360"/>
        <w:rPr>
          <w:highlight w:val="yellow"/>
        </w:rPr>
      </w:pPr>
      <w:r w:rsidDel="00000000" w:rsidR="00000000" w:rsidRPr="00000000">
        <w:rPr>
          <w:highlight w:val="yellow"/>
          <w:rtl w:val="0"/>
        </w:rPr>
        <w:t xml:space="preserve">Endothermic</w:t>
      </w:r>
    </w:p>
    <w:p w:rsidR="00000000" w:rsidDel="00000000" w:rsidP="00000000" w:rsidRDefault="00000000" w:rsidRPr="00000000" w14:paraId="000002B9">
      <w:pPr>
        <w:pageBreakBefore w:val="0"/>
        <w:numPr>
          <w:ilvl w:val="3"/>
          <w:numId w:val="2"/>
        </w:numPr>
        <w:ind w:left="2880" w:hanging="360"/>
      </w:pPr>
      <w:r w:rsidDel="00000000" w:rsidR="00000000" w:rsidRPr="00000000">
        <w:rPr>
          <w:rtl w:val="0"/>
        </w:rPr>
        <w:t xml:space="preserve">Absorbs energy as reactant, stored in chemical bonds</w:t>
      </w:r>
    </w:p>
    <w:p w:rsidR="00000000" w:rsidDel="00000000" w:rsidP="00000000" w:rsidRDefault="00000000" w:rsidRPr="00000000" w14:paraId="000002BA">
      <w:pPr>
        <w:pageBreakBefore w:val="0"/>
        <w:numPr>
          <w:ilvl w:val="3"/>
          <w:numId w:val="2"/>
        </w:numPr>
        <w:ind w:left="2880" w:hanging="360"/>
      </w:pPr>
      <w:r w:rsidDel="00000000" w:rsidR="00000000" w:rsidRPr="00000000">
        <w:rPr>
          <w:rtl w:val="0"/>
        </w:rPr>
        <w:t xml:space="preserve">Has positive enthalpy value</w:t>
      </w:r>
    </w:p>
    <w:p w:rsidR="00000000" w:rsidDel="00000000" w:rsidP="00000000" w:rsidRDefault="00000000" w:rsidRPr="00000000" w14:paraId="000002BB">
      <w:pPr>
        <w:pageBreakBefore w:val="0"/>
        <w:numPr>
          <w:ilvl w:val="3"/>
          <w:numId w:val="2"/>
        </w:numPr>
        <w:ind w:left="2880" w:hanging="360"/>
      </w:pPr>
      <w:r w:rsidDel="00000000" w:rsidR="00000000" w:rsidRPr="00000000">
        <w:rPr>
          <w:rtl w:val="0"/>
        </w:rPr>
        <w:t xml:space="preserve">Break bonds</w:t>
      </w:r>
    </w:p>
    <w:p w:rsidR="00000000" w:rsidDel="00000000" w:rsidP="00000000" w:rsidRDefault="00000000" w:rsidRPr="00000000" w14:paraId="000002BC">
      <w:pPr>
        <w:pageBreakBefore w:val="0"/>
        <w:numPr>
          <w:ilvl w:val="3"/>
          <w:numId w:val="2"/>
        </w:numPr>
        <w:ind w:left="2880" w:hanging="360"/>
      </w:pPr>
      <w:r w:rsidDel="00000000" w:rsidR="00000000" w:rsidRPr="00000000">
        <w:rPr>
          <w:rtl w:val="0"/>
        </w:rPr>
        <w:t xml:space="preserve">Required for melting (ΔH</w:t>
      </w:r>
      <w:r w:rsidDel="00000000" w:rsidR="00000000" w:rsidRPr="00000000">
        <w:rPr>
          <w:vertAlign w:val="subscript"/>
          <w:rtl w:val="0"/>
        </w:rPr>
        <w:t xml:space="preserve">fusion</w:t>
      </w:r>
      <w:r w:rsidDel="00000000" w:rsidR="00000000" w:rsidRPr="00000000">
        <w:rPr>
          <w:rtl w:val="0"/>
        </w:rPr>
        <w:t xml:space="preserve">) and evaporation (ΔH</w:t>
      </w:r>
      <w:r w:rsidDel="00000000" w:rsidR="00000000" w:rsidRPr="00000000">
        <w:rPr>
          <w:vertAlign w:val="subscript"/>
          <w:rtl w:val="0"/>
        </w:rPr>
        <w:t xml:space="preserve">vaporization</w:t>
      </w:r>
      <w:r w:rsidDel="00000000" w:rsidR="00000000" w:rsidRPr="00000000">
        <w:rPr>
          <w:rtl w:val="0"/>
        </w:rPr>
        <w:t xml:space="preserve">), sublimation (s to g) phase changes</w:t>
      </w:r>
    </w:p>
    <w:p w:rsidR="00000000" w:rsidDel="00000000" w:rsidP="00000000" w:rsidRDefault="00000000" w:rsidRPr="00000000" w14:paraId="000002BD">
      <w:pPr>
        <w:pageBreakBefore w:val="0"/>
        <w:numPr>
          <w:ilvl w:val="2"/>
          <w:numId w:val="2"/>
        </w:numPr>
        <w:ind w:left="2160" w:hanging="360"/>
        <w:rPr>
          <w:highlight w:val="yellow"/>
        </w:rPr>
      </w:pPr>
      <w:r w:rsidDel="00000000" w:rsidR="00000000" w:rsidRPr="00000000">
        <w:rPr>
          <w:highlight w:val="yellow"/>
          <w:rtl w:val="0"/>
        </w:rPr>
        <w:t xml:space="preserve">Specific heat (C</w:t>
      </w:r>
      <w:r w:rsidDel="00000000" w:rsidR="00000000" w:rsidRPr="00000000">
        <w:rPr>
          <w:highlight w:val="yellow"/>
          <w:vertAlign w:val="subscript"/>
          <w:rtl w:val="0"/>
        </w:rPr>
        <w:t xml:space="preserve">sp</w:t>
      </w:r>
      <w:r w:rsidDel="00000000" w:rsidR="00000000" w:rsidRPr="00000000">
        <w:rPr>
          <w:highlight w:val="yellow"/>
          <w:rtl w:val="0"/>
        </w:rPr>
        <w:t xml:space="preserve">)</w:t>
      </w:r>
    </w:p>
    <w:p w:rsidR="00000000" w:rsidDel="00000000" w:rsidP="00000000" w:rsidRDefault="00000000" w:rsidRPr="00000000" w14:paraId="000002BE">
      <w:pPr>
        <w:pageBreakBefore w:val="0"/>
        <w:numPr>
          <w:ilvl w:val="3"/>
          <w:numId w:val="2"/>
        </w:numPr>
        <w:ind w:left="2880" w:hanging="360"/>
      </w:pPr>
      <w:r w:rsidDel="00000000" w:rsidR="00000000" w:rsidRPr="00000000">
        <w:rPr>
          <w:rtl w:val="0"/>
        </w:rPr>
        <w:t xml:space="preserve">Heat needed to raise 1 g of substance by 1</w:t>
      </w:r>
      <w:r w:rsidDel="00000000" w:rsidR="00000000" w:rsidRPr="00000000">
        <w:rPr>
          <w:vertAlign w:val="superscript"/>
          <w:rtl w:val="0"/>
        </w:rPr>
        <w:t xml:space="preserve">o</w:t>
      </w:r>
      <w:r w:rsidDel="00000000" w:rsidR="00000000" w:rsidRPr="00000000">
        <w:rPr>
          <w:rtl w:val="0"/>
        </w:rPr>
        <w:t xml:space="preserve">C, in J/(g*</w:t>
      </w:r>
      <w:r w:rsidDel="00000000" w:rsidR="00000000" w:rsidRPr="00000000">
        <w:rPr>
          <w:vertAlign w:val="superscript"/>
          <w:rtl w:val="0"/>
        </w:rPr>
        <w:t xml:space="preserve">o</w:t>
      </w:r>
      <w:r w:rsidDel="00000000" w:rsidR="00000000" w:rsidRPr="00000000">
        <w:rPr>
          <w:rtl w:val="0"/>
        </w:rPr>
        <w:t xml:space="preserve">C)</w:t>
      </w:r>
    </w:p>
    <w:p w:rsidR="00000000" w:rsidDel="00000000" w:rsidP="00000000" w:rsidRDefault="00000000" w:rsidRPr="00000000" w14:paraId="000002BF">
      <w:pPr>
        <w:pageBreakBefore w:val="0"/>
        <w:numPr>
          <w:ilvl w:val="2"/>
          <w:numId w:val="2"/>
        </w:numPr>
        <w:ind w:left="2160" w:hanging="360"/>
      </w:pPr>
      <w:r w:rsidDel="00000000" w:rsidR="00000000" w:rsidRPr="00000000">
        <w:rPr>
          <w:rtl w:val="0"/>
        </w:rPr>
        <w:t xml:space="preserve">Heat involved in thermal process: calorimetry</w:t>
      </w:r>
    </w:p>
    <w:p w:rsidR="00000000" w:rsidDel="00000000" w:rsidP="00000000" w:rsidRDefault="00000000" w:rsidRPr="00000000" w14:paraId="000002C0">
      <w:pPr>
        <w:pageBreakBefore w:val="0"/>
        <w:numPr>
          <w:ilvl w:val="3"/>
          <w:numId w:val="2"/>
        </w:numPr>
        <w:ind w:left="2880" w:hanging="360"/>
      </w:pPr>
      <w:r w:rsidDel="00000000" w:rsidR="00000000" w:rsidRPr="00000000">
        <w:rPr>
          <w:rtl w:val="0"/>
        </w:rPr>
        <w:t xml:space="preserve">q = g * C</w:t>
      </w:r>
      <w:r w:rsidDel="00000000" w:rsidR="00000000" w:rsidRPr="00000000">
        <w:rPr>
          <w:vertAlign w:val="subscript"/>
          <w:rtl w:val="0"/>
        </w:rPr>
        <w:t xml:space="preserve">sp</w:t>
      </w:r>
      <w:r w:rsidDel="00000000" w:rsidR="00000000" w:rsidRPr="00000000">
        <w:rPr>
          <w:rtl w:val="0"/>
        </w:rPr>
        <w:t xml:space="preserve"> * Δ</w:t>
      </w:r>
      <w:r w:rsidDel="00000000" w:rsidR="00000000" w:rsidRPr="00000000">
        <w:rPr>
          <w:vertAlign w:val="superscript"/>
          <w:rtl w:val="0"/>
        </w:rPr>
        <w:t xml:space="preserve">o</w:t>
      </w:r>
      <w:r w:rsidDel="00000000" w:rsidR="00000000" w:rsidRPr="00000000">
        <w:rPr>
          <w:rtl w:val="0"/>
        </w:rPr>
        <w:t xml:space="preserve">C</w:t>
      </w:r>
    </w:p>
    <w:p w:rsidR="00000000" w:rsidDel="00000000" w:rsidP="00000000" w:rsidRDefault="00000000" w:rsidRPr="00000000" w14:paraId="000002C1">
      <w:pPr>
        <w:pageBreakBefore w:val="0"/>
        <w:numPr>
          <w:ilvl w:val="3"/>
          <w:numId w:val="2"/>
        </w:numPr>
        <w:ind w:left="2880" w:hanging="360"/>
      </w:pPr>
      <w:r w:rsidDel="00000000" w:rsidR="00000000" w:rsidRPr="00000000">
        <w:rPr>
          <w:rtl w:val="0"/>
        </w:rPr>
        <w:t xml:space="preserve">When there is a state change, use formula once for each state.  Adjust Δ</w:t>
      </w:r>
      <w:r w:rsidDel="00000000" w:rsidR="00000000" w:rsidRPr="00000000">
        <w:rPr>
          <w:vertAlign w:val="superscript"/>
          <w:rtl w:val="0"/>
        </w:rPr>
        <w:t xml:space="preserve">o</w:t>
      </w:r>
      <w:r w:rsidDel="00000000" w:rsidR="00000000" w:rsidRPr="00000000">
        <w:rPr>
          <w:rtl w:val="0"/>
        </w:rPr>
        <w:t xml:space="preserve">C based on the range possible in the state.    Adjust C</w:t>
      </w:r>
      <w:r w:rsidDel="00000000" w:rsidR="00000000" w:rsidRPr="00000000">
        <w:rPr>
          <w:vertAlign w:val="subscript"/>
          <w:rtl w:val="0"/>
        </w:rPr>
        <w:t xml:space="preserve">sp</w:t>
      </w:r>
      <w:r w:rsidDel="00000000" w:rsidR="00000000" w:rsidRPr="00000000">
        <w:rPr>
          <w:vertAlign w:val="superscript"/>
          <w:rtl w:val="0"/>
        </w:rPr>
        <w:t xml:space="preserve"> </w:t>
      </w:r>
      <w:r w:rsidDel="00000000" w:rsidR="00000000" w:rsidRPr="00000000">
        <w:rPr>
          <w:rtl w:val="0"/>
        </w:rPr>
        <w:t xml:space="preserve">based on the corresponding state.  Then, find energy used in phase change by multiplying mass by enthalpy of that state change.  Add up all values</w:t>
      </w:r>
    </w:p>
    <w:p w:rsidR="00000000" w:rsidDel="00000000" w:rsidP="00000000" w:rsidRDefault="00000000" w:rsidRPr="00000000" w14:paraId="000002C2">
      <w:pPr>
        <w:pageBreakBefore w:val="0"/>
        <w:numPr>
          <w:ilvl w:val="1"/>
          <w:numId w:val="2"/>
        </w:numPr>
        <w:ind w:left="1440" w:hanging="360"/>
        <w:rPr>
          <w:highlight w:val="yellow"/>
        </w:rPr>
      </w:pPr>
      <w:r w:rsidDel="00000000" w:rsidR="00000000" w:rsidRPr="00000000">
        <w:rPr>
          <w:highlight w:val="yellow"/>
          <w:rtl w:val="0"/>
        </w:rPr>
        <w:t xml:space="preserve">Enthalpy</w:t>
      </w:r>
    </w:p>
    <w:p w:rsidR="00000000" w:rsidDel="00000000" w:rsidP="00000000" w:rsidRDefault="00000000" w:rsidRPr="00000000" w14:paraId="000002C3">
      <w:pPr>
        <w:pageBreakBefore w:val="0"/>
        <w:numPr>
          <w:ilvl w:val="2"/>
          <w:numId w:val="2"/>
        </w:numPr>
        <w:ind w:left="2160" w:hanging="360"/>
      </w:pPr>
      <w:r w:rsidDel="00000000" w:rsidR="00000000" w:rsidRPr="00000000">
        <w:rPr>
          <w:rtl w:val="0"/>
        </w:rPr>
        <w:t xml:space="preserve">ΔH is change in energy going from a state to another, in kJ/mol</w:t>
      </w:r>
    </w:p>
    <w:p w:rsidR="00000000" w:rsidDel="00000000" w:rsidP="00000000" w:rsidRDefault="00000000" w:rsidRPr="00000000" w14:paraId="000002C4">
      <w:pPr>
        <w:pageBreakBefore w:val="0"/>
        <w:numPr>
          <w:ilvl w:val="2"/>
          <w:numId w:val="2"/>
        </w:numPr>
        <w:ind w:left="2160" w:hanging="360"/>
      </w:pPr>
      <w:r w:rsidDel="00000000" w:rsidR="00000000" w:rsidRPr="00000000">
        <w:rPr>
          <w:rtl w:val="0"/>
        </w:rPr>
        <w:t xml:space="preserve">ΔH</w:t>
      </w:r>
      <w:r w:rsidDel="00000000" w:rsidR="00000000" w:rsidRPr="00000000">
        <w:rPr>
          <w:vertAlign w:val="subscript"/>
          <w:rtl w:val="0"/>
        </w:rPr>
        <w:t xml:space="preserve">rxn</w:t>
      </w:r>
      <w:r w:rsidDel="00000000" w:rsidR="00000000" w:rsidRPr="00000000">
        <w:rPr>
          <w:rtl w:val="0"/>
        </w:rPr>
        <w:t xml:space="preserve"> = H</w:t>
      </w:r>
      <w:r w:rsidDel="00000000" w:rsidR="00000000" w:rsidRPr="00000000">
        <w:rPr>
          <w:vertAlign w:val="subscript"/>
          <w:rtl w:val="0"/>
        </w:rPr>
        <w:t xml:space="preserve">products</w:t>
      </w:r>
      <w:r w:rsidDel="00000000" w:rsidR="00000000" w:rsidRPr="00000000">
        <w:rPr>
          <w:rtl w:val="0"/>
        </w:rPr>
        <w:t xml:space="preserve"> - H</w:t>
      </w:r>
      <w:r w:rsidDel="00000000" w:rsidR="00000000" w:rsidRPr="00000000">
        <w:rPr>
          <w:vertAlign w:val="subscript"/>
          <w:rtl w:val="0"/>
        </w:rPr>
        <w:t xml:space="preserve">reactants</w:t>
      </w:r>
      <w:r w:rsidDel="00000000" w:rsidR="00000000" w:rsidRPr="00000000">
        <w:rPr>
          <w:rtl w:val="0"/>
        </w:rPr>
      </w:r>
    </w:p>
    <w:p w:rsidR="00000000" w:rsidDel="00000000" w:rsidP="00000000" w:rsidRDefault="00000000" w:rsidRPr="00000000" w14:paraId="000002C5">
      <w:pPr>
        <w:pageBreakBefore w:val="0"/>
        <w:numPr>
          <w:ilvl w:val="2"/>
          <w:numId w:val="2"/>
        </w:numPr>
        <w:ind w:left="2160" w:hanging="360"/>
      </w:pPr>
      <w:r w:rsidDel="00000000" w:rsidR="00000000" w:rsidRPr="00000000">
        <w:rPr>
          <w:rtl w:val="0"/>
        </w:rPr>
        <w:t xml:space="preserve">Reversing reaction makes sign of ΔH opposite</w:t>
      </w:r>
    </w:p>
    <w:p w:rsidR="00000000" w:rsidDel="00000000" w:rsidP="00000000" w:rsidRDefault="00000000" w:rsidRPr="00000000" w14:paraId="000002C6">
      <w:pPr>
        <w:pageBreakBefore w:val="0"/>
        <w:numPr>
          <w:ilvl w:val="2"/>
          <w:numId w:val="2"/>
        </w:numPr>
        <w:ind w:left="2160" w:hanging="360"/>
      </w:pPr>
      <w:r w:rsidDel="00000000" w:rsidR="00000000" w:rsidRPr="00000000">
        <w:rPr>
          <w:rtl w:val="0"/>
        </w:rPr>
        <w:t xml:space="preserve">If a reaction is multiplied by a factor, ΔH is multiplied too</w:t>
      </w:r>
    </w:p>
    <w:p w:rsidR="00000000" w:rsidDel="00000000" w:rsidP="00000000" w:rsidRDefault="00000000" w:rsidRPr="00000000" w14:paraId="000002C7">
      <w:pPr>
        <w:pageBreakBefore w:val="0"/>
        <w:numPr>
          <w:ilvl w:val="2"/>
          <w:numId w:val="2"/>
        </w:numPr>
        <w:ind w:left="2160" w:hanging="360"/>
        <w:rPr>
          <w:highlight w:val="yellow"/>
        </w:rPr>
      </w:pPr>
      <w:r w:rsidDel="00000000" w:rsidR="00000000" w:rsidRPr="00000000">
        <w:rPr>
          <w:highlight w:val="yellow"/>
          <w:rtl w:val="0"/>
        </w:rPr>
        <w:t xml:space="preserve">Hess’ law</w:t>
      </w:r>
    </w:p>
    <w:p w:rsidR="00000000" w:rsidDel="00000000" w:rsidP="00000000" w:rsidRDefault="00000000" w:rsidRPr="00000000" w14:paraId="000002C8">
      <w:pPr>
        <w:pageBreakBefore w:val="0"/>
        <w:numPr>
          <w:ilvl w:val="3"/>
          <w:numId w:val="2"/>
        </w:numPr>
        <w:ind w:left="2880" w:hanging="360"/>
      </w:pPr>
      <w:r w:rsidDel="00000000" w:rsidR="00000000" w:rsidRPr="00000000">
        <w:rPr>
          <w:rtl w:val="0"/>
        </w:rPr>
        <w:t xml:space="preserve">ΔH is sum of energy in reaction, which will be equal no matter the order of steps in the reaction</w:t>
      </w:r>
      <w:r w:rsidDel="00000000" w:rsidR="00000000" w:rsidRPr="00000000">
        <w:rPr>
          <w:rtl w:val="0"/>
        </w:rPr>
      </w:r>
    </w:p>
    <w:p w:rsidR="00000000" w:rsidDel="00000000" w:rsidP="00000000" w:rsidRDefault="00000000" w:rsidRPr="00000000" w14:paraId="000002C9">
      <w:pPr>
        <w:pageBreakBefore w:val="0"/>
        <w:numPr>
          <w:ilvl w:val="2"/>
          <w:numId w:val="2"/>
        </w:numPr>
        <w:ind w:left="2160" w:hanging="360"/>
        <w:rPr>
          <w:highlight w:val="yellow"/>
        </w:rPr>
      </w:pPr>
      <w:r w:rsidDel="00000000" w:rsidR="00000000" w:rsidRPr="00000000">
        <w:rPr>
          <w:highlight w:val="yellow"/>
          <w:rtl w:val="0"/>
        </w:rPr>
        <w:t xml:space="preserve">Standard enthalpy of formation (ΔH</w:t>
      </w:r>
      <w:r w:rsidDel="00000000" w:rsidR="00000000" w:rsidRPr="00000000">
        <w:rPr>
          <w:highlight w:val="yellow"/>
          <w:vertAlign w:val="superscript"/>
          <w:rtl w:val="0"/>
        </w:rPr>
        <w:t xml:space="preserve">o</w:t>
      </w:r>
      <w:r w:rsidDel="00000000" w:rsidR="00000000" w:rsidRPr="00000000">
        <w:rPr>
          <w:highlight w:val="yellow"/>
          <w:vertAlign w:val="subscript"/>
          <w:rtl w:val="0"/>
        </w:rPr>
        <w:t xml:space="preserve">f</w:t>
      </w:r>
      <w:r w:rsidDel="00000000" w:rsidR="00000000" w:rsidRPr="00000000">
        <w:rPr>
          <w:highlight w:val="yellow"/>
          <w:rtl w:val="0"/>
        </w:rPr>
        <w:t xml:space="preserve">)</w:t>
      </w:r>
    </w:p>
    <w:p w:rsidR="00000000" w:rsidDel="00000000" w:rsidP="00000000" w:rsidRDefault="00000000" w:rsidRPr="00000000" w14:paraId="000002CA">
      <w:pPr>
        <w:pageBreakBefore w:val="0"/>
        <w:numPr>
          <w:ilvl w:val="3"/>
          <w:numId w:val="2"/>
        </w:numPr>
        <w:ind w:left="2880" w:hanging="360"/>
      </w:pPr>
      <w:r w:rsidDel="00000000" w:rsidR="00000000" w:rsidRPr="00000000">
        <w:rPr>
          <w:rtl w:val="0"/>
        </w:rPr>
        <w:t xml:space="preserve">ΔH to change 1 mole of standard state compound(s) to another state/compound</w:t>
      </w:r>
    </w:p>
    <w:p w:rsidR="00000000" w:rsidDel="00000000" w:rsidP="00000000" w:rsidRDefault="00000000" w:rsidRPr="00000000" w14:paraId="000002CB">
      <w:pPr>
        <w:pageBreakBefore w:val="0"/>
        <w:numPr>
          <w:ilvl w:val="4"/>
          <w:numId w:val="2"/>
        </w:numPr>
        <w:ind w:left="3600" w:hanging="360"/>
      </w:pPr>
      <w:r w:rsidDel="00000000" w:rsidR="00000000" w:rsidRPr="00000000">
        <w:rPr>
          <w:rtl w:val="0"/>
        </w:rPr>
        <w:t xml:space="preserve">Standard state: condition of substance at 25</w:t>
      </w:r>
      <w:r w:rsidDel="00000000" w:rsidR="00000000" w:rsidRPr="00000000">
        <w:rPr>
          <w:vertAlign w:val="superscript"/>
          <w:rtl w:val="0"/>
        </w:rPr>
        <w:t xml:space="preserve">o</w:t>
      </w:r>
      <w:r w:rsidDel="00000000" w:rsidR="00000000" w:rsidRPr="00000000">
        <w:rPr>
          <w:rtl w:val="0"/>
        </w:rPr>
        <w:t xml:space="preserve">C</w:t>
      </w:r>
    </w:p>
    <w:p w:rsidR="00000000" w:rsidDel="00000000" w:rsidP="00000000" w:rsidRDefault="00000000" w:rsidRPr="00000000" w14:paraId="000002CC">
      <w:pPr>
        <w:pageBreakBefore w:val="0"/>
        <w:numPr>
          <w:ilvl w:val="3"/>
          <w:numId w:val="2"/>
        </w:numPr>
        <w:ind w:left="2880" w:hanging="360"/>
      </w:pPr>
      <w:r w:rsidDel="00000000" w:rsidR="00000000" w:rsidRPr="00000000">
        <w:rPr>
          <w:rtl w:val="0"/>
        </w:rPr>
        <w:t xml:space="preserve">Direct formations</w:t>
      </w:r>
    </w:p>
    <w:p w:rsidR="00000000" w:rsidDel="00000000" w:rsidP="00000000" w:rsidRDefault="00000000" w:rsidRPr="00000000" w14:paraId="000002CD">
      <w:pPr>
        <w:pageBreakBefore w:val="0"/>
        <w:numPr>
          <w:ilvl w:val="4"/>
          <w:numId w:val="2"/>
        </w:numPr>
        <w:ind w:left="3600" w:hanging="360"/>
      </w:pPr>
      <w:r w:rsidDel="00000000" w:rsidR="00000000" w:rsidRPr="00000000">
        <w:rPr>
          <w:rtl w:val="0"/>
        </w:rPr>
        <w:t xml:space="preserve">Elements in compound are the same elements that were in reaction to form compound or broke apart compound. </w:t>
      </w:r>
    </w:p>
    <w:p w:rsidR="00000000" w:rsidDel="00000000" w:rsidP="00000000" w:rsidRDefault="00000000" w:rsidRPr="00000000" w14:paraId="000002CE">
      <w:pPr>
        <w:pageBreakBefore w:val="0"/>
        <w:numPr>
          <w:ilvl w:val="2"/>
          <w:numId w:val="2"/>
        </w:numPr>
        <w:ind w:left="2160" w:hanging="360"/>
        <w:rPr>
          <w:highlight w:val="yellow"/>
        </w:rPr>
      </w:pPr>
      <w:r w:rsidDel="00000000" w:rsidR="00000000" w:rsidRPr="00000000">
        <w:rPr>
          <w:highlight w:val="yellow"/>
          <w:rtl w:val="0"/>
        </w:rPr>
        <w:t xml:space="preserve">Standard enthalpy of reaction (ΔH</w:t>
      </w:r>
      <w:r w:rsidDel="00000000" w:rsidR="00000000" w:rsidRPr="00000000">
        <w:rPr>
          <w:highlight w:val="yellow"/>
          <w:vertAlign w:val="superscript"/>
          <w:rtl w:val="0"/>
        </w:rPr>
        <w:t xml:space="preserve">o</w:t>
      </w:r>
      <w:r w:rsidDel="00000000" w:rsidR="00000000" w:rsidRPr="00000000">
        <w:rPr>
          <w:highlight w:val="yellow"/>
          <w:vertAlign w:val="subscript"/>
          <w:rtl w:val="0"/>
        </w:rPr>
        <w:t xml:space="preserve">rxn</w:t>
      </w:r>
      <w:r w:rsidDel="00000000" w:rsidR="00000000" w:rsidRPr="00000000">
        <w:rPr>
          <w:highlight w:val="yellow"/>
          <w:rtl w:val="0"/>
        </w:rPr>
        <w:t xml:space="preserve">)</w:t>
      </w:r>
    </w:p>
    <w:p w:rsidR="00000000" w:rsidDel="00000000" w:rsidP="00000000" w:rsidRDefault="00000000" w:rsidRPr="00000000" w14:paraId="000002CF">
      <w:pPr>
        <w:pageBreakBefore w:val="0"/>
        <w:numPr>
          <w:ilvl w:val="3"/>
          <w:numId w:val="2"/>
        </w:numPr>
        <w:ind w:left="2880" w:hanging="360"/>
      </w:pPr>
      <w:r w:rsidDel="00000000" w:rsidR="00000000" w:rsidRPr="00000000">
        <w:rPr>
          <w:rtl w:val="0"/>
        </w:rPr>
        <w:t xml:space="preserve">Overall ΔH in reaction</w:t>
      </w:r>
    </w:p>
    <w:p w:rsidR="00000000" w:rsidDel="00000000" w:rsidP="00000000" w:rsidRDefault="00000000" w:rsidRPr="00000000" w14:paraId="000002D0">
      <w:pPr>
        <w:pageBreakBefore w:val="0"/>
        <w:numPr>
          <w:ilvl w:val="3"/>
          <w:numId w:val="2"/>
        </w:numPr>
        <w:ind w:left="2880" w:hanging="360"/>
      </w:pPr>
      <w:r w:rsidDel="00000000" w:rsidR="00000000" w:rsidRPr="00000000">
        <w:rPr>
          <w:rtl w:val="0"/>
        </w:rPr>
        <w:t xml:space="preserve">ΔH</w:t>
      </w:r>
      <w:r w:rsidDel="00000000" w:rsidR="00000000" w:rsidRPr="00000000">
        <w:rPr>
          <w:vertAlign w:val="superscript"/>
          <w:rtl w:val="0"/>
        </w:rPr>
        <w:t xml:space="preserve">o</w:t>
      </w:r>
      <w:r w:rsidDel="00000000" w:rsidR="00000000" w:rsidRPr="00000000">
        <w:rPr>
          <w:vertAlign w:val="subscript"/>
          <w:rtl w:val="0"/>
        </w:rPr>
        <w:t xml:space="preserve">rxn</w:t>
      </w:r>
      <w:r w:rsidDel="00000000" w:rsidR="00000000" w:rsidRPr="00000000">
        <w:rPr>
          <w:rtl w:val="0"/>
        </w:rPr>
        <w:t xml:space="preserve"> = Σ ΔH</w:t>
      </w:r>
      <w:r w:rsidDel="00000000" w:rsidR="00000000" w:rsidRPr="00000000">
        <w:rPr>
          <w:vertAlign w:val="superscript"/>
          <w:rtl w:val="0"/>
        </w:rPr>
        <w:t xml:space="preserve">o</w:t>
      </w:r>
      <w:r w:rsidDel="00000000" w:rsidR="00000000" w:rsidRPr="00000000">
        <w:rPr>
          <w:vertAlign w:val="subscript"/>
          <w:rtl w:val="0"/>
        </w:rPr>
        <w:t xml:space="preserve">f for products</w:t>
      </w:r>
      <w:r w:rsidDel="00000000" w:rsidR="00000000" w:rsidRPr="00000000">
        <w:rPr>
          <w:rtl w:val="0"/>
        </w:rPr>
        <w:t xml:space="preserve"> - Σ ΔH</w:t>
      </w:r>
      <w:r w:rsidDel="00000000" w:rsidR="00000000" w:rsidRPr="00000000">
        <w:rPr>
          <w:vertAlign w:val="superscript"/>
          <w:rtl w:val="0"/>
        </w:rPr>
        <w:t xml:space="preserve">o</w:t>
      </w:r>
      <w:r w:rsidDel="00000000" w:rsidR="00000000" w:rsidRPr="00000000">
        <w:rPr>
          <w:vertAlign w:val="subscript"/>
          <w:rtl w:val="0"/>
        </w:rPr>
        <w:t xml:space="preserve">f for reactants</w:t>
      </w:r>
    </w:p>
    <w:p w:rsidR="00000000" w:rsidDel="00000000" w:rsidP="00000000" w:rsidRDefault="00000000" w:rsidRPr="00000000" w14:paraId="000002D1">
      <w:pPr>
        <w:pageBreakBefore w:val="0"/>
        <w:numPr>
          <w:ilvl w:val="3"/>
          <w:numId w:val="2"/>
        </w:numPr>
        <w:ind w:left="2880" w:hanging="360"/>
      </w:pPr>
      <w:r w:rsidDel="00000000" w:rsidR="00000000" w:rsidRPr="00000000">
        <w:rPr>
          <w:rtl w:val="0"/>
        </w:rPr>
        <w:t xml:space="preserve">Indirect reactions</w:t>
      </w:r>
    </w:p>
    <w:p w:rsidR="00000000" w:rsidDel="00000000" w:rsidP="00000000" w:rsidRDefault="00000000" w:rsidRPr="00000000" w14:paraId="000002D2">
      <w:pPr>
        <w:pageBreakBefore w:val="0"/>
        <w:numPr>
          <w:ilvl w:val="4"/>
          <w:numId w:val="2"/>
        </w:numPr>
        <w:ind w:left="3600" w:hanging="360"/>
      </w:pPr>
      <w:r w:rsidDel="00000000" w:rsidR="00000000" w:rsidRPr="00000000">
        <w:rPr>
          <w:rtl w:val="0"/>
        </w:rPr>
        <w:t xml:space="preserve">Rewrite reaction as balanced (can balance with fractions) reactions that are direct formations, with states indicated</w:t>
      </w:r>
    </w:p>
    <w:p w:rsidR="00000000" w:rsidDel="00000000" w:rsidP="00000000" w:rsidRDefault="00000000" w:rsidRPr="00000000" w14:paraId="000002D3">
      <w:pPr>
        <w:pageBreakBefore w:val="0"/>
        <w:numPr>
          <w:ilvl w:val="4"/>
          <w:numId w:val="2"/>
        </w:numPr>
        <w:ind w:left="3600" w:hanging="360"/>
      </w:pPr>
      <w:r w:rsidDel="00000000" w:rsidR="00000000" w:rsidRPr="00000000">
        <w:rPr>
          <w:rtl w:val="0"/>
        </w:rPr>
        <w:t xml:space="preserve">For each reaction, write their ΔH</w:t>
      </w:r>
      <w:r w:rsidDel="00000000" w:rsidR="00000000" w:rsidRPr="00000000">
        <w:rPr>
          <w:vertAlign w:val="superscript"/>
          <w:rtl w:val="0"/>
        </w:rPr>
        <w:t xml:space="preserve">o</w:t>
      </w:r>
      <w:r w:rsidDel="00000000" w:rsidR="00000000" w:rsidRPr="00000000">
        <w:rPr>
          <w:vertAlign w:val="subscript"/>
          <w:rtl w:val="0"/>
        </w:rPr>
        <w:t xml:space="preserve">f </w:t>
      </w:r>
    </w:p>
    <w:p w:rsidR="00000000" w:rsidDel="00000000" w:rsidP="00000000" w:rsidRDefault="00000000" w:rsidRPr="00000000" w14:paraId="000002D4">
      <w:pPr>
        <w:pageBreakBefore w:val="0"/>
        <w:numPr>
          <w:ilvl w:val="4"/>
          <w:numId w:val="2"/>
        </w:numPr>
        <w:ind w:left="3600" w:hanging="360"/>
      </w:pPr>
      <w:r w:rsidDel="00000000" w:rsidR="00000000" w:rsidRPr="00000000">
        <w:rPr>
          <w:rtl w:val="0"/>
        </w:rPr>
        <w:t xml:space="preserve">Add up ΔH</w:t>
      </w:r>
      <w:r w:rsidDel="00000000" w:rsidR="00000000" w:rsidRPr="00000000">
        <w:rPr>
          <w:vertAlign w:val="superscript"/>
          <w:rtl w:val="0"/>
        </w:rPr>
        <w:t xml:space="preserve">o</w:t>
      </w:r>
      <w:r w:rsidDel="00000000" w:rsidR="00000000" w:rsidRPr="00000000">
        <w:rPr>
          <w:vertAlign w:val="subscript"/>
          <w:rtl w:val="0"/>
        </w:rPr>
        <w:t xml:space="preserve">f </w:t>
      </w:r>
    </w:p>
    <w:p w:rsidR="00000000" w:rsidDel="00000000" w:rsidP="00000000" w:rsidRDefault="00000000" w:rsidRPr="00000000" w14:paraId="000002D5">
      <w:pPr>
        <w:pageBreakBefore w:val="0"/>
        <w:numPr>
          <w:ilvl w:val="4"/>
          <w:numId w:val="2"/>
        </w:numPr>
        <w:ind w:left="3600" w:hanging="360"/>
      </w:pPr>
      <w:r w:rsidDel="00000000" w:rsidR="00000000" w:rsidRPr="00000000">
        <w:rPr>
          <w:rtl w:val="0"/>
        </w:rPr>
        <w:t xml:space="preserve">Add up reactions and reduce like compounds on both side to get net reaction, with target as product</w:t>
      </w:r>
    </w:p>
    <w:p w:rsidR="00000000" w:rsidDel="00000000" w:rsidP="00000000" w:rsidRDefault="00000000" w:rsidRPr="00000000" w14:paraId="000002D6">
      <w:pPr>
        <w:pageBreakBefore w:val="0"/>
        <w:numPr>
          <w:ilvl w:val="1"/>
          <w:numId w:val="2"/>
        </w:numPr>
        <w:ind w:left="1440" w:hanging="360"/>
        <w:rPr>
          <w:highlight w:val="yellow"/>
        </w:rPr>
      </w:pPr>
      <w:r w:rsidDel="00000000" w:rsidR="00000000" w:rsidRPr="00000000">
        <w:rPr>
          <w:highlight w:val="yellow"/>
          <w:rtl w:val="0"/>
        </w:rPr>
        <w:t xml:space="preserve">Entropy (ΔS)</w:t>
      </w:r>
    </w:p>
    <w:p w:rsidR="00000000" w:rsidDel="00000000" w:rsidP="00000000" w:rsidRDefault="00000000" w:rsidRPr="00000000" w14:paraId="000002D7">
      <w:pPr>
        <w:pageBreakBefore w:val="0"/>
        <w:numPr>
          <w:ilvl w:val="2"/>
          <w:numId w:val="2"/>
        </w:numPr>
        <w:ind w:left="2160" w:hanging="360"/>
      </w:pPr>
      <w:r w:rsidDel="00000000" w:rsidR="00000000" w:rsidRPr="00000000">
        <w:rPr>
          <w:rtl w:val="0"/>
        </w:rPr>
        <w:t xml:space="preserve">Disorder of a system</w:t>
      </w:r>
    </w:p>
    <w:p w:rsidR="00000000" w:rsidDel="00000000" w:rsidP="00000000" w:rsidRDefault="00000000" w:rsidRPr="00000000" w14:paraId="000002D8">
      <w:pPr>
        <w:pageBreakBefore w:val="0"/>
        <w:numPr>
          <w:ilvl w:val="2"/>
          <w:numId w:val="2"/>
        </w:numPr>
        <w:ind w:left="2160" w:hanging="360"/>
      </w:pPr>
      <w:r w:rsidDel="00000000" w:rsidR="00000000" w:rsidRPr="00000000">
        <w:rPr>
          <w:rtl w:val="0"/>
        </w:rPr>
        <w:t xml:space="preserve">Systems in nature tend to favor low energy and high entropy</w:t>
      </w:r>
    </w:p>
    <w:p w:rsidR="00000000" w:rsidDel="00000000" w:rsidP="00000000" w:rsidRDefault="00000000" w:rsidRPr="00000000" w14:paraId="000002D9">
      <w:pPr>
        <w:pageBreakBefore w:val="0"/>
        <w:numPr>
          <w:ilvl w:val="2"/>
          <w:numId w:val="2"/>
        </w:numPr>
        <w:ind w:left="2160" w:hanging="360"/>
      </w:pPr>
      <w:r w:rsidDel="00000000" w:rsidR="00000000" w:rsidRPr="00000000">
        <w:rPr>
          <w:rtl w:val="0"/>
        </w:rPr>
        <w:t xml:space="preserve">S -&gt; l -&gt; g states in order of increasing entropy</w:t>
      </w:r>
    </w:p>
    <w:p w:rsidR="00000000" w:rsidDel="00000000" w:rsidP="00000000" w:rsidRDefault="00000000" w:rsidRPr="00000000" w14:paraId="000002DA">
      <w:pPr>
        <w:pageBreakBefore w:val="0"/>
        <w:numPr>
          <w:ilvl w:val="1"/>
          <w:numId w:val="2"/>
        </w:numPr>
        <w:ind w:left="1440" w:hanging="360"/>
        <w:rPr>
          <w:highlight w:val="yellow"/>
        </w:rPr>
      </w:pPr>
      <w:r w:rsidDel="00000000" w:rsidR="00000000" w:rsidRPr="00000000">
        <w:rPr>
          <w:highlight w:val="yellow"/>
          <w:rtl w:val="0"/>
        </w:rPr>
        <w:t xml:space="preserve">Potential energy diagrams</w:t>
      </w:r>
    </w:p>
    <w:p w:rsidR="00000000" w:rsidDel="00000000" w:rsidP="00000000" w:rsidRDefault="00000000" w:rsidRPr="00000000" w14:paraId="000002DB">
      <w:pPr>
        <w:pageBreakBefore w:val="0"/>
        <w:numPr>
          <w:ilvl w:val="2"/>
          <w:numId w:val="2"/>
        </w:numPr>
        <w:ind w:left="2160" w:hanging="360"/>
      </w:pPr>
      <w:r w:rsidDel="00000000" w:rsidR="00000000" w:rsidRPr="00000000">
        <w:rPr>
          <w:rtl w:val="0"/>
        </w:rPr>
        <w:t xml:space="preserve">X axis: reaction coordinate.  Y axis: potential energy</w:t>
      </w:r>
    </w:p>
    <w:p w:rsidR="00000000" w:rsidDel="00000000" w:rsidP="00000000" w:rsidRDefault="00000000" w:rsidRPr="00000000" w14:paraId="000002DC">
      <w:pPr>
        <w:pageBreakBefore w:val="0"/>
        <w:numPr>
          <w:ilvl w:val="2"/>
          <w:numId w:val="2"/>
        </w:numPr>
        <w:ind w:left="2160" w:hanging="360"/>
      </w:pPr>
      <w:r w:rsidDel="00000000" w:rsidR="00000000" w:rsidRPr="00000000">
        <w:rPr>
          <w:rtl w:val="0"/>
        </w:rPr>
        <w:t xml:space="preserve">From 0 to plateau at start is PE of reagents</w:t>
      </w:r>
    </w:p>
    <w:p w:rsidR="00000000" w:rsidDel="00000000" w:rsidP="00000000" w:rsidRDefault="00000000" w:rsidRPr="00000000" w14:paraId="000002DD">
      <w:pPr>
        <w:pageBreakBefore w:val="0"/>
        <w:numPr>
          <w:ilvl w:val="2"/>
          <w:numId w:val="2"/>
        </w:numPr>
        <w:ind w:left="2160" w:hanging="360"/>
      </w:pPr>
      <w:r w:rsidDel="00000000" w:rsidR="00000000" w:rsidRPr="00000000">
        <w:rPr>
          <w:rtl w:val="0"/>
        </w:rPr>
        <w:t xml:space="preserve">From 0 to plateau at end is PE of products</w:t>
      </w:r>
    </w:p>
    <w:p w:rsidR="00000000" w:rsidDel="00000000" w:rsidP="00000000" w:rsidRDefault="00000000" w:rsidRPr="00000000" w14:paraId="000002DE">
      <w:pPr>
        <w:pageBreakBefore w:val="0"/>
        <w:numPr>
          <w:ilvl w:val="2"/>
          <w:numId w:val="2"/>
        </w:numPr>
        <w:ind w:left="2160" w:hanging="360"/>
      </w:pPr>
      <w:r w:rsidDel="00000000" w:rsidR="00000000" w:rsidRPr="00000000">
        <w:rPr>
          <w:rtl w:val="0"/>
        </w:rPr>
        <w:t xml:space="preserve">From 0 to maximum point is PE of activated complex</w:t>
      </w:r>
    </w:p>
    <w:p w:rsidR="00000000" w:rsidDel="00000000" w:rsidP="00000000" w:rsidRDefault="00000000" w:rsidRPr="00000000" w14:paraId="000002DF">
      <w:pPr>
        <w:pageBreakBefore w:val="0"/>
        <w:numPr>
          <w:ilvl w:val="2"/>
          <w:numId w:val="2"/>
        </w:numPr>
        <w:ind w:left="2160" w:hanging="360"/>
      </w:pPr>
      <w:r w:rsidDel="00000000" w:rsidR="00000000" w:rsidRPr="00000000">
        <w:rPr>
          <w:rtl w:val="0"/>
        </w:rPr>
        <w:t xml:space="preserve">From plateau at start to maximum point is forward activation energy</w:t>
      </w:r>
    </w:p>
    <w:p w:rsidR="00000000" w:rsidDel="00000000" w:rsidP="00000000" w:rsidRDefault="00000000" w:rsidRPr="00000000" w14:paraId="000002E0">
      <w:pPr>
        <w:pageBreakBefore w:val="0"/>
        <w:numPr>
          <w:ilvl w:val="2"/>
          <w:numId w:val="2"/>
        </w:numPr>
        <w:ind w:left="2160" w:hanging="360"/>
      </w:pPr>
      <w:r w:rsidDel="00000000" w:rsidR="00000000" w:rsidRPr="00000000">
        <w:rPr>
          <w:rtl w:val="0"/>
        </w:rPr>
        <w:t xml:space="preserve">From plateau at end to maximum point is reverse activation energy</w:t>
      </w:r>
    </w:p>
    <w:p w:rsidR="00000000" w:rsidDel="00000000" w:rsidP="00000000" w:rsidRDefault="00000000" w:rsidRPr="00000000" w14:paraId="000002E1">
      <w:pPr>
        <w:pageBreakBefore w:val="0"/>
        <w:numPr>
          <w:ilvl w:val="2"/>
          <w:numId w:val="2"/>
        </w:numPr>
        <w:ind w:left="2160" w:hanging="360"/>
      </w:pPr>
      <w:r w:rsidDel="00000000" w:rsidR="00000000" w:rsidRPr="00000000">
        <w:rPr>
          <w:rtl w:val="0"/>
        </w:rPr>
        <w:t xml:space="preserve">From plateau at start to plateau at end is ΔH</w:t>
      </w:r>
    </w:p>
    <w:p w:rsidR="00000000" w:rsidDel="00000000" w:rsidP="00000000" w:rsidRDefault="00000000" w:rsidRPr="00000000" w14:paraId="000002E2">
      <w:pPr>
        <w:pageBreakBefore w:val="0"/>
        <w:numPr>
          <w:ilvl w:val="0"/>
          <w:numId w:val="2"/>
        </w:numPr>
        <w:rPr>
          <w:highlight w:val="yellow"/>
        </w:rPr>
      </w:pPr>
      <w:r w:rsidDel="00000000" w:rsidR="00000000" w:rsidRPr="00000000">
        <w:rPr>
          <w:highlight w:val="yellow"/>
          <w:rtl w:val="0"/>
        </w:rPr>
        <w:t xml:space="preserve">Equilibrium</w:t>
      </w:r>
    </w:p>
    <w:p w:rsidR="00000000" w:rsidDel="00000000" w:rsidP="00000000" w:rsidRDefault="00000000" w:rsidRPr="00000000" w14:paraId="000002E3">
      <w:pPr>
        <w:pageBreakBefore w:val="0"/>
        <w:numPr>
          <w:ilvl w:val="1"/>
          <w:numId w:val="2"/>
        </w:numPr>
        <w:ind w:left="1440" w:hanging="360"/>
        <w:rPr>
          <w:u w:val="none"/>
        </w:rPr>
      </w:pPr>
      <w:r w:rsidDel="00000000" w:rsidR="00000000" w:rsidRPr="00000000">
        <w:rPr>
          <w:rtl w:val="0"/>
        </w:rPr>
        <w:t xml:space="preserve">In reversible reactions in closed systems, achieved when rate of forward reaction = rate of reverse reaction</w:t>
      </w:r>
    </w:p>
    <w:p w:rsidR="00000000" w:rsidDel="00000000" w:rsidP="00000000" w:rsidRDefault="00000000" w:rsidRPr="00000000" w14:paraId="000002E4">
      <w:pPr>
        <w:pageBreakBefore w:val="0"/>
        <w:numPr>
          <w:ilvl w:val="1"/>
          <w:numId w:val="2"/>
        </w:numPr>
        <w:ind w:left="1440" w:hanging="360"/>
        <w:rPr>
          <w:u w:val="none"/>
        </w:rPr>
      </w:pPr>
      <w:r w:rsidDel="00000000" w:rsidR="00000000" w:rsidRPr="00000000">
        <w:rPr>
          <w:rtl w:val="0"/>
        </w:rPr>
        <w:t xml:space="preserve">Visually there are no changes</w:t>
      </w:r>
    </w:p>
    <w:p w:rsidR="00000000" w:rsidDel="00000000" w:rsidP="00000000" w:rsidRDefault="00000000" w:rsidRPr="00000000" w14:paraId="000002E5">
      <w:pPr>
        <w:pageBreakBefore w:val="0"/>
        <w:numPr>
          <w:ilvl w:val="1"/>
          <w:numId w:val="2"/>
        </w:numPr>
        <w:ind w:left="1440" w:hanging="360"/>
        <w:rPr>
          <w:u w:val="none"/>
        </w:rPr>
      </w:pPr>
      <w:r w:rsidDel="00000000" w:rsidR="00000000" w:rsidRPr="00000000">
        <w:rPr>
          <w:rtl w:val="0"/>
        </w:rPr>
        <w:t xml:space="preserve">Dynamic phase equilibrium: reversible phase changes, achieved at flat line parts of heating/cooling curve</w:t>
      </w:r>
    </w:p>
    <w:p w:rsidR="00000000" w:rsidDel="00000000" w:rsidP="00000000" w:rsidRDefault="00000000" w:rsidRPr="00000000" w14:paraId="000002E6">
      <w:pPr>
        <w:pageBreakBefore w:val="0"/>
        <w:numPr>
          <w:ilvl w:val="1"/>
          <w:numId w:val="2"/>
        </w:numPr>
        <w:ind w:left="1440" w:hanging="360"/>
        <w:rPr>
          <w:u w:val="none"/>
        </w:rPr>
      </w:pPr>
      <w:r w:rsidDel="00000000" w:rsidR="00000000" w:rsidRPr="00000000">
        <w:rPr>
          <w:rtl w:val="0"/>
        </w:rPr>
        <w:t xml:space="preserve">Dynamic solution equilibrium: in a saturated solution.  For every solute particle added, a particle precipitates</w:t>
      </w:r>
    </w:p>
    <w:p w:rsidR="00000000" w:rsidDel="00000000" w:rsidP="00000000" w:rsidRDefault="00000000" w:rsidRPr="00000000" w14:paraId="000002E7">
      <w:pPr>
        <w:pageBreakBefore w:val="0"/>
        <w:numPr>
          <w:ilvl w:val="1"/>
          <w:numId w:val="2"/>
        </w:numPr>
        <w:ind w:left="1440" w:hanging="360"/>
        <w:rPr>
          <w:u w:val="none"/>
        </w:rPr>
      </w:pPr>
      <w:r w:rsidDel="00000000" w:rsidR="00000000" w:rsidRPr="00000000">
        <w:rPr>
          <w:rtl w:val="0"/>
        </w:rPr>
        <w:t xml:space="preserve">Chemical equilibria: reversible chemical reactions</w:t>
      </w:r>
    </w:p>
    <w:p w:rsidR="00000000" w:rsidDel="00000000" w:rsidP="00000000" w:rsidRDefault="00000000" w:rsidRPr="00000000" w14:paraId="000002E8">
      <w:pPr>
        <w:pageBreakBefore w:val="0"/>
        <w:numPr>
          <w:ilvl w:val="1"/>
          <w:numId w:val="2"/>
        </w:numPr>
        <w:ind w:left="1440" w:hanging="360"/>
        <w:rPr>
          <w:u w:val="none"/>
        </w:rPr>
      </w:pPr>
      <w:r w:rsidDel="00000000" w:rsidR="00000000" w:rsidRPr="00000000">
        <w:rPr>
          <w:rtl w:val="0"/>
        </w:rPr>
        <w:t xml:space="preserve">Le Chatelier's principle</w:t>
      </w:r>
    </w:p>
    <w:p w:rsidR="00000000" w:rsidDel="00000000" w:rsidP="00000000" w:rsidRDefault="00000000" w:rsidRPr="00000000" w14:paraId="000002E9">
      <w:pPr>
        <w:pageBreakBefore w:val="0"/>
        <w:numPr>
          <w:ilvl w:val="2"/>
          <w:numId w:val="2"/>
        </w:numPr>
        <w:ind w:left="2160" w:hanging="360"/>
        <w:rPr>
          <w:u w:val="none"/>
        </w:rPr>
      </w:pPr>
      <w:r w:rsidDel="00000000" w:rsidR="00000000" w:rsidRPr="00000000">
        <w:rPr>
          <w:rtl w:val="0"/>
        </w:rPr>
        <w:t xml:space="preserve">In a system at equilibrium, if stress is added, the system will shift in a way that relieves the stress, resulting in a new equilibrium</w:t>
      </w:r>
    </w:p>
    <w:p w:rsidR="00000000" w:rsidDel="00000000" w:rsidP="00000000" w:rsidRDefault="00000000" w:rsidRPr="00000000" w14:paraId="000002EA">
      <w:pPr>
        <w:pageBreakBefore w:val="0"/>
        <w:numPr>
          <w:ilvl w:val="2"/>
          <w:numId w:val="2"/>
        </w:numPr>
        <w:ind w:left="2160" w:hanging="360"/>
        <w:rPr>
          <w:u w:val="none"/>
        </w:rPr>
      </w:pPr>
      <w:r w:rsidDel="00000000" w:rsidR="00000000" w:rsidRPr="00000000">
        <w:rPr>
          <w:rtl w:val="0"/>
        </w:rPr>
        <w:t xml:space="preserve">If heat is added to the system, the system will favor the endothermic reaction</w:t>
      </w:r>
    </w:p>
    <w:p w:rsidR="00000000" w:rsidDel="00000000" w:rsidP="00000000" w:rsidRDefault="00000000" w:rsidRPr="00000000" w14:paraId="000002EB">
      <w:pPr>
        <w:pageBreakBefore w:val="0"/>
        <w:numPr>
          <w:ilvl w:val="2"/>
          <w:numId w:val="2"/>
        </w:numPr>
        <w:ind w:left="2160" w:hanging="360"/>
        <w:rPr>
          <w:u w:val="none"/>
        </w:rPr>
      </w:pPr>
      <w:r w:rsidDel="00000000" w:rsidR="00000000" w:rsidRPr="00000000">
        <w:rPr>
          <w:rtl w:val="0"/>
        </w:rPr>
        <w:t xml:space="preserve">If the concentration of a reagent is increased, the system will favor the forward reaction</w:t>
      </w:r>
    </w:p>
    <w:p w:rsidR="00000000" w:rsidDel="00000000" w:rsidP="00000000" w:rsidRDefault="00000000" w:rsidRPr="00000000" w14:paraId="000002EC">
      <w:pPr>
        <w:pageBreakBefore w:val="0"/>
        <w:numPr>
          <w:ilvl w:val="2"/>
          <w:numId w:val="2"/>
        </w:numPr>
        <w:ind w:left="2160" w:hanging="360"/>
        <w:rPr>
          <w:u w:val="none"/>
        </w:rPr>
      </w:pPr>
      <w:r w:rsidDel="00000000" w:rsidR="00000000" w:rsidRPr="00000000">
        <w:rPr>
          <w:rtl w:val="0"/>
        </w:rPr>
        <w:t xml:space="preserve">In a system with gaseous species, when pressure is increased, the system will favor the direction that produces less moles of gas</w:t>
      </w:r>
    </w:p>
    <w:p w:rsidR="00000000" w:rsidDel="00000000" w:rsidP="00000000" w:rsidRDefault="00000000" w:rsidRPr="00000000" w14:paraId="000002ED">
      <w:pPr>
        <w:pageBreakBefore w:val="0"/>
        <w:ind w:left="0" w:firstLine="0"/>
        <w:rPr/>
      </w:pPr>
      <w:r w:rsidDel="00000000" w:rsidR="00000000" w:rsidRPr="00000000">
        <w:rPr>
          <w:rtl w:val="0"/>
        </w:rPr>
      </w:r>
    </w:p>
    <w:p w:rsidR="00000000" w:rsidDel="00000000" w:rsidP="00000000" w:rsidRDefault="00000000" w:rsidRPr="00000000" w14:paraId="000002EE">
      <w:pPr>
        <w:pStyle w:val="Title"/>
        <w:pageBreakBefore w:val="0"/>
        <w:rPr/>
      </w:pPr>
      <w:bookmarkStart w:colFirst="0" w:colLast="0" w:name="_8k51edh86yfq" w:id="12"/>
      <w:bookmarkEnd w:id="12"/>
      <w:r w:rsidDel="00000000" w:rsidR="00000000" w:rsidRPr="00000000">
        <w:rPr>
          <w:rtl w:val="0"/>
        </w:rPr>
        <w:t xml:space="preserve">Acids and Bases</w:t>
      </w:r>
    </w:p>
    <w:p w:rsidR="00000000" w:rsidDel="00000000" w:rsidP="00000000" w:rsidRDefault="00000000" w:rsidRPr="00000000" w14:paraId="000002EF">
      <w:pPr>
        <w:pageBreakBefore w:val="0"/>
        <w:numPr>
          <w:ilvl w:val="0"/>
          <w:numId w:val="2"/>
        </w:numPr>
        <w:rPr>
          <w:highlight w:val="yellow"/>
        </w:rPr>
      </w:pPr>
      <w:r w:rsidDel="00000000" w:rsidR="00000000" w:rsidRPr="00000000">
        <w:rPr>
          <w:highlight w:val="yellow"/>
          <w:rtl w:val="0"/>
        </w:rPr>
        <w:t xml:space="preserve">Acids</w:t>
      </w:r>
    </w:p>
    <w:p w:rsidR="00000000" w:rsidDel="00000000" w:rsidP="00000000" w:rsidRDefault="00000000" w:rsidRPr="00000000" w14:paraId="000002F0">
      <w:pPr>
        <w:pageBreakBefore w:val="0"/>
        <w:numPr>
          <w:ilvl w:val="1"/>
          <w:numId w:val="2"/>
        </w:numPr>
        <w:ind w:left="1440" w:hanging="360"/>
        <w:rPr/>
      </w:pPr>
      <w:r w:rsidDel="00000000" w:rsidR="00000000" w:rsidRPr="00000000">
        <w:rPr>
          <w:rtl w:val="0"/>
        </w:rPr>
        <w:t xml:space="preserve">Compound with H</w:t>
      </w:r>
      <w:r w:rsidDel="00000000" w:rsidR="00000000" w:rsidRPr="00000000">
        <w:rPr>
          <w:vertAlign w:val="superscript"/>
          <w:rtl w:val="0"/>
        </w:rPr>
        <w:t xml:space="preserve">+</w:t>
      </w:r>
      <w:r w:rsidDel="00000000" w:rsidR="00000000" w:rsidRPr="00000000">
        <w:rPr>
          <w:rtl w:val="0"/>
        </w:rPr>
        <w:t xml:space="preserve"> as cation</w:t>
      </w:r>
    </w:p>
    <w:p w:rsidR="00000000" w:rsidDel="00000000" w:rsidP="00000000" w:rsidRDefault="00000000" w:rsidRPr="00000000" w14:paraId="000002F1">
      <w:pPr>
        <w:pageBreakBefore w:val="0"/>
        <w:numPr>
          <w:ilvl w:val="1"/>
          <w:numId w:val="2"/>
        </w:numPr>
        <w:ind w:left="1440" w:hanging="360"/>
        <w:rPr/>
      </w:pPr>
      <w:r w:rsidDel="00000000" w:rsidR="00000000" w:rsidRPr="00000000">
        <w:rPr>
          <w:rtl w:val="0"/>
        </w:rPr>
        <w:t xml:space="preserve">Sour</w:t>
      </w:r>
    </w:p>
    <w:p w:rsidR="00000000" w:rsidDel="00000000" w:rsidP="00000000" w:rsidRDefault="00000000" w:rsidRPr="00000000" w14:paraId="000002F2">
      <w:pPr>
        <w:pageBreakBefore w:val="0"/>
        <w:numPr>
          <w:ilvl w:val="1"/>
          <w:numId w:val="2"/>
        </w:numPr>
        <w:ind w:left="1440" w:hanging="360"/>
        <w:rPr/>
      </w:pPr>
      <w:r w:rsidDel="00000000" w:rsidR="00000000" w:rsidRPr="00000000">
        <w:rPr>
          <w:rtl w:val="0"/>
        </w:rPr>
        <w:t xml:space="preserve">Form H</w:t>
      </w:r>
      <w:r w:rsidDel="00000000" w:rsidR="00000000" w:rsidRPr="00000000">
        <w:rPr>
          <w:vertAlign w:val="subscript"/>
          <w:rtl w:val="0"/>
        </w:rPr>
        <w:t xml:space="preserve">2</w:t>
      </w:r>
      <w:r w:rsidDel="00000000" w:rsidR="00000000" w:rsidRPr="00000000">
        <w:rPr>
          <w:rtl w:val="0"/>
        </w:rPr>
        <w:t xml:space="preserve"> gas on reaction with some metals</w:t>
      </w:r>
    </w:p>
    <w:p w:rsidR="00000000" w:rsidDel="00000000" w:rsidP="00000000" w:rsidRDefault="00000000" w:rsidRPr="00000000" w14:paraId="000002F3">
      <w:pPr>
        <w:pageBreakBefore w:val="0"/>
        <w:numPr>
          <w:ilvl w:val="1"/>
          <w:numId w:val="2"/>
        </w:numPr>
        <w:ind w:left="1440" w:hanging="360"/>
        <w:rPr>
          <w:u w:val="none"/>
        </w:rPr>
      </w:pPr>
      <w:r w:rsidDel="00000000" w:rsidR="00000000" w:rsidRPr="00000000">
        <w:rPr>
          <w:rtl w:val="0"/>
        </w:rPr>
        <w:t xml:space="preserve">Strong acids means more H</w:t>
      </w:r>
      <w:r w:rsidDel="00000000" w:rsidR="00000000" w:rsidRPr="00000000">
        <w:rPr>
          <w:vertAlign w:val="superscript"/>
          <w:rtl w:val="0"/>
        </w:rPr>
        <w:t xml:space="preserve">+</w:t>
      </w:r>
      <w:r w:rsidDel="00000000" w:rsidR="00000000" w:rsidRPr="00000000">
        <w:rPr>
          <w:rtl w:val="0"/>
        </w:rPr>
        <w:t xml:space="preserve"> ions dissociate than with weak acid</w:t>
      </w:r>
    </w:p>
    <w:p w:rsidR="00000000" w:rsidDel="00000000" w:rsidP="00000000" w:rsidRDefault="00000000" w:rsidRPr="00000000" w14:paraId="000002F4">
      <w:pPr>
        <w:pageBreakBefore w:val="0"/>
        <w:numPr>
          <w:ilvl w:val="1"/>
          <w:numId w:val="2"/>
        </w:numPr>
        <w:ind w:left="1440" w:hanging="360"/>
        <w:rPr>
          <w:u w:val="none"/>
        </w:rPr>
      </w:pPr>
      <w:r w:rsidDel="00000000" w:rsidR="00000000" w:rsidRPr="00000000">
        <w:rPr>
          <w:rtl w:val="0"/>
        </w:rPr>
        <w:t xml:space="preserve">Acids with C are typically weak</w:t>
      </w:r>
    </w:p>
    <w:p w:rsidR="00000000" w:rsidDel="00000000" w:rsidP="00000000" w:rsidRDefault="00000000" w:rsidRPr="00000000" w14:paraId="000002F5">
      <w:pPr>
        <w:pageBreakBefore w:val="0"/>
        <w:numPr>
          <w:ilvl w:val="1"/>
          <w:numId w:val="2"/>
        </w:numPr>
        <w:ind w:left="1440" w:hanging="360"/>
        <w:rPr>
          <w:u w:val="none"/>
        </w:rPr>
      </w:pPr>
      <w:r w:rsidDel="00000000" w:rsidR="00000000" w:rsidRPr="00000000">
        <w:rPr>
          <w:rtl w:val="0"/>
        </w:rPr>
        <w:t xml:space="preserve">electrolyte</w:t>
      </w:r>
    </w:p>
    <w:p w:rsidR="00000000" w:rsidDel="00000000" w:rsidP="00000000" w:rsidRDefault="00000000" w:rsidRPr="00000000" w14:paraId="000002F6">
      <w:pPr>
        <w:pageBreakBefore w:val="0"/>
        <w:numPr>
          <w:ilvl w:val="1"/>
          <w:numId w:val="2"/>
        </w:numPr>
        <w:ind w:left="1440" w:hanging="360"/>
        <w:rPr>
          <w:u w:val="none"/>
        </w:rPr>
      </w:pPr>
      <w:r w:rsidDel="00000000" w:rsidR="00000000" w:rsidRPr="00000000">
        <w:rPr>
          <w:rtl w:val="0"/>
        </w:rPr>
        <w:t xml:space="preserve">Arrhenius: has H</w:t>
      </w:r>
      <w:r w:rsidDel="00000000" w:rsidR="00000000" w:rsidRPr="00000000">
        <w:rPr>
          <w:vertAlign w:val="superscript"/>
          <w:rtl w:val="0"/>
        </w:rPr>
        <w:t xml:space="preserve">+</w:t>
      </w:r>
      <w:r w:rsidDel="00000000" w:rsidR="00000000" w:rsidRPr="00000000">
        <w:rPr>
          <w:rtl w:val="0"/>
        </w:rPr>
        <w:t xml:space="preserve"> as cation</w:t>
      </w:r>
    </w:p>
    <w:p w:rsidR="00000000" w:rsidDel="00000000" w:rsidP="00000000" w:rsidRDefault="00000000" w:rsidRPr="00000000" w14:paraId="000002F7">
      <w:pPr>
        <w:pageBreakBefore w:val="0"/>
        <w:numPr>
          <w:ilvl w:val="1"/>
          <w:numId w:val="2"/>
        </w:numPr>
        <w:ind w:left="1440" w:hanging="360"/>
        <w:rPr>
          <w:u w:val="none"/>
        </w:rPr>
      </w:pPr>
      <w:r w:rsidDel="00000000" w:rsidR="00000000" w:rsidRPr="00000000">
        <w:rPr>
          <w:rtl w:val="0"/>
        </w:rPr>
        <w:t xml:space="preserve">Bronsted: donates H</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2F8">
      <w:pPr>
        <w:pageBreakBefore w:val="0"/>
        <w:numPr>
          <w:ilvl w:val="2"/>
          <w:numId w:val="2"/>
        </w:numPr>
        <w:ind w:left="2160" w:hanging="360"/>
        <w:rPr>
          <w:u w:val="none"/>
        </w:rPr>
      </w:pPr>
      <w:r w:rsidDel="00000000" w:rsidR="00000000" w:rsidRPr="00000000">
        <w:rPr>
          <w:rtl w:val="0"/>
        </w:rPr>
        <w:t xml:space="preserve">Becomes conjugate base after donation</w:t>
      </w:r>
    </w:p>
    <w:p w:rsidR="00000000" w:rsidDel="00000000" w:rsidP="00000000" w:rsidRDefault="00000000" w:rsidRPr="00000000" w14:paraId="000002F9">
      <w:pPr>
        <w:pageBreakBefore w:val="0"/>
        <w:numPr>
          <w:ilvl w:val="1"/>
          <w:numId w:val="2"/>
        </w:numPr>
        <w:ind w:left="1440" w:hanging="360"/>
        <w:rPr/>
      </w:pPr>
      <w:r w:rsidDel="00000000" w:rsidR="00000000" w:rsidRPr="00000000">
        <w:rPr>
          <w:rtl w:val="0"/>
        </w:rPr>
        <w:t xml:space="preserve">Monoprotic</w:t>
      </w:r>
    </w:p>
    <w:p w:rsidR="00000000" w:rsidDel="00000000" w:rsidP="00000000" w:rsidRDefault="00000000" w:rsidRPr="00000000" w14:paraId="000002FA">
      <w:pPr>
        <w:pageBreakBefore w:val="0"/>
        <w:numPr>
          <w:ilvl w:val="2"/>
          <w:numId w:val="2"/>
        </w:numPr>
        <w:ind w:left="2160" w:hanging="360"/>
        <w:rPr/>
      </w:pPr>
      <w:r w:rsidDel="00000000" w:rsidR="00000000" w:rsidRPr="00000000">
        <w:rPr>
          <w:rtl w:val="0"/>
        </w:rPr>
        <w:t xml:space="preserve">Has a proton that can be lost (Arrhenius acids) or donated (Bronsted acids)</w:t>
      </w:r>
    </w:p>
    <w:p w:rsidR="00000000" w:rsidDel="00000000" w:rsidP="00000000" w:rsidRDefault="00000000" w:rsidRPr="00000000" w14:paraId="000002FB">
      <w:pPr>
        <w:pageBreakBefore w:val="0"/>
        <w:numPr>
          <w:ilvl w:val="2"/>
          <w:numId w:val="2"/>
        </w:numPr>
        <w:ind w:left="2160" w:hanging="360"/>
        <w:rPr/>
      </w:pPr>
      <w:r w:rsidDel="00000000" w:rsidR="00000000" w:rsidRPr="00000000">
        <w:rPr>
          <w:rtl w:val="0"/>
        </w:rPr>
        <w:t xml:space="preserve">Diprotic when it has 2, triprotic for 3</w:t>
      </w:r>
    </w:p>
    <w:p w:rsidR="00000000" w:rsidDel="00000000" w:rsidP="00000000" w:rsidRDefault="00000000" w:rsidRPr="00000000" w14:paraId="000002FC">
      <w:pPr>
        <w:pageBreakBefore w:val="0"/>
        <w:numPr>
          <w:ilvl w:val="1"/>
          <w:numId w:val="2"/>
        </w:numPr>
        <w:ind w:left="1440" w:hanging="360"/>
        <w:rPr/>
      </w:pPr>
      <w:r w:rsidDel="00000000" w:rsidR="00000000" w:rsidRPr="00000000">
        <w:rPr>
          <w:rtl w:val="0"/>
        </w:rPr>
        <w:t xml:space="preserve">Nomenclature</w:t>
      </w:r>
    </w:p>
    <w:p w:rsidR="00000000" w:rsidDel="00000000" w:rsidP="00000000" w:rsidRDefault="00000000" w:rsidRPr="00000000" w14:paraId="000002FD">
      <w:pPr>
        <w:pageBreakBefore w:val="0"/>
        <w:numPr>
          <w:ilvl w:val="2"/>
          <w:numId w:val="2"/>
        </w:numPr>
        <w:ind w:left="2160" w:hanging="360"/>
        <w:rPr>
          <w:u w:val="none"/>
        </w:rPr>
      </w:pPr>
      <w:r w:rsidDel="00000000" w:rsidR="00000000" w:rsidRPr="00000000">
        <w:rPr>
          <w:rtl w:val="0"/>
        </w:rPr>
        <w:t xml:space="preserve">Without a polyatomic anion</w:t>
      </w:r>
    </w:p>
    <w:p w:rsidR="00000000" w:rsidDel="00000000" w:rsidP="00000000" w:rsidRDefault="00000000" w:rsidRPr="00000000" w14:paraId="000002FE">
      <w:pPr>
        <w:pageBreakBefore w:val="0"/>
        <w:numPr>
          <w:ilvl w:val="3"/>
          <w:numId w:val="2"/>
        </w:numPr>
        <w:ind w:left="2880" w:hanging="360"/>
        <w:rPr>
          <w:u w:val="none"/>
        </w:rPr>
      </w:pPr>
      <w:r w:rsidDel="00000000" w:rsidR="00000000" w:rsidRPr="00000000">
        <w:rPr>
          <w:rtl w:val="0"/>
        </w:rPr>
        <w:t xml:space="preserve">Hydro+anion+ic ending</w:t>
      </w:r>
    </w:p>
    <w:p w:rsidR="00000000" w:rsidDel="00000000" w:rsidP="00000000" w:rsidRDefault="00000000" w:rsidRPr="00000000" w14:paraId="000002FF">
      <w:pPr>
        <w:pageBreakBefore w:val="0"/>
        <w:numPr>
          <w:ilvl w:val="2"/>
          <w:numId w:val="2"/>
        </w:numPr>
        <w:ind w:left="2160" w:hanging="360"/>
        <w:rPr>
          <w:u w:val="none"/>
        </w:rPr>
      </w:pPr>
      <w:r w:rsidDel="00000000" w:rsidR="00000000" w:rsidRPr="00000000">
        <w:rPr>
          <w:rtl w:val="0"/>
        </w:rPr>
        <w:t xml:space="preserve">With a polyatomic anion</w:t>
      </w:r>
    </w:p>
    <w:p w:rsidR="00000000" w:rsidDel="00000000" w:rsidP="00000000" w:rsidRDefault="00000000" w:rsidRPr="00000000" w14:paraId="00000300">
      <w:pPr>
        <w:pageBreakBefore w:val="0"/>
        <w:numPr>
          <w:ilvl w:val="3"/>
          <w:numId w:val="2"/>
        </w:numPr>
        <w:ind w:left="2880" w:hanging="360"/>
        <w:rPr>
          <w:u w:val="none"/>
        </w:rPr>
      </w:pPr>
      <w:r w:rsidDel="00000000" w:rsidR="00000000" w:rsidRPr="00000000">
        <w:rPr>
          <w:rtl w:val="0"/>
        </w:rPr>
        <w:t xml:space="preserve">If anion ends in ite, replace with out</w:t>
      </w:r>
    </w:p>
    <w:p w:rsidR="00000000" w:rsidDel="00000000" w:rsidP="00000000" w:rsidRDefault="00000000" w:rsidRPr="00000000" w14:paraId="00000301">
      <w:pPr>
        <w:pageBreakBefore w:val="0"/>
        <w:numPr>
          <w:ilvl w:val="3"/>
          <w:numId w:val="2"/>
        </w:numPr>
        <w:ind w:left="2880" w:hanging="360"/>
        <w:rPr>
          <w:u w:val="none"/>
        </w:rPr>
      </w:pPr>
      <w:r w:rsidDel="00000000" w:rsidR="00000000" w:rsidRPr="00000000">
        <w:rPr>
          <w:rtl w:val="0"/>
        </w:rPr>
        <w:t xml:space="preserve">If anion ends in ate, replace with ic</w:t>
      </w:r>
      <w:r w:rsidDel="00000000" w:rsidR="00000000" w:rsidRPr="00000000">
        <w:rPr>
          <w:rtl w:val="0"/>
        </w:rPr>
      </w:r>
    </w:p>
    <w:p w:rsidR="00000000" w:rsidDel="00000000" w:rsidP="00000000" w:rsidRDefault="00000000" w:rsidRPr="00000000" w14:paraId="00000302">
      <w:pPr>
        <w:pageBreakBefore w:val="0"/>
        <w:numPr>
          <w:ilvl w:val="1"/>
          <w:numId w:val="2"/>
        </w:numPr>
        <w:ind w:left="1440" w:hanging="360"/>
        <w:rPr>
          <w:highlight w:val="yellow"/>
        </w:rPr>
      </w:pPr>
      <w:r w:rsidDel="00000000" w:rsidR="00000000" w:rsidRPr="00000000">
        <w:rPr>
          <w:highlight w:val="yellow"/>
          <w:rtl w:val="0"/>
        </w:rPr>
        <w:t xml:space="preserve">pH</w:t>
      </w:r>
    </w:p>
    <w:p w:rsidR="00000000" w:rsidDel="00000000" w:rsidP="00000000" w:rsidRDefault="00000000" w:rsidRPr="00000000" w14:paraId="00000303">
      <w:pPr>
        <w:pageBreakBefore w:val="0"/>
        <w:numPr>
          <w:ilvl w:val="2"/>
          <w:numId w:val="2"/>
        </w:numPr>
        <w:ind w:left="2160" w:hanging="360"/>
        <w:rPr/>
      </w:pPr>
      <w:r w:rsidDel="00000000" w:rsidR="00000000" w:rsidRPr="00000000">
        <w:rPr>
          <w:rtl w:val="0"/>
        </w:rPr>
        <w:t xml:space="preserve">Power of hydrogen</w:t>
      </w:r>
    </w:p>
    <w:p w:rsidR="00000000" w:rsidDel="00000000" w:rsidP="00000000" w:rsidRDefault="00000000" w:rsidRPr="00000000" w14:paraId="00000304">
      <w:pPr>
        <w:pageBreakBefore w:val="0"/>
        <w:numPr>
          <w:ilvl w:val="2"/>
          <w:numId w:val="2"/>
        </w:numPr>
        <w:ind w:left="2160" w:hanging="360"/>
        <w:rPr/>
      </w:pPr>
      <w:r w:rsidDel="00000000" w:rsidR="00000000" w:rsidRPr="00000000">
        <w:rPr>
          <w:rtl w:val="0"/>
        </w:rPr>
        <w:t xml:space="preserve">pH = -log[H</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305">
      <w:pPr>
        <w:pageBreakBefore w:val="0"/>
        <w:numPr>
          <w:ilvl w:val="3"/>
          <w:numId w:val="2"/>
        </w:numPr>
        <w:ind w:left="2880" w:hanging="360"/>
        <w:rPr/>
      </w:pPr>
      <w:r w:rsidDel="00000000" w:rsidR="00000000" w:rsidRPr="00000000">
        <w:rPr>
          <w:rtl w:val="0"/>
        </w:rPr>
        <w:t xml:space="preserve">Log is x in 10</w:t>
      </w:r>
      <w:r w:rsidDel="00000000" w:rsidR="00000000" w:rsidRPr="00000000">
        <w:rPr>
          <w:vertAlign w:val="superscript"/>
          <w:rtl w:val="0"/>
        </w:rPr>
        <w:t xml:space="preserve">x</w:t>
      </w:r>
      <w:r w:rsidDel="00000000" w:rsidR="00000000" w:rsidRPr="00000000">
        <w:rPr>
          <w:rtl w:val="0"/>
        </w:rPr>
        <w:t xml:space="preserve">=number.    </w:t>
      </w:r>
    </w:p>
    <w:p w:rsidR="00000000" w:rsidDel="00000000" w:rsidP="00000000" w:rsidRDefault="00000000" w:rsidRPr="00000000" w14:paraId="00000306">
      <w:pPr>
        <w:pageBreakBefore w:val="0"/>
        <w:numPr>
          <w:ilvl w:val="2"/>
          <w:numId w:val="2"/>
        </w:numPr>
        <w:ind w:left="2160" w:hanging="360"/>
        <w:rPr/>
      </w:pPr>
      <w:r w:rsidDel="00000000" w:rsidR="00000000" w:rsidRPr="00000000">
        <w:rPr>
          <w:rtl w:val="0"/>
        </w:rPr>
        <w:t xml:space="preserve">[H</w:t>
      </w:r>
      <w:r w:rsidDel="00000000" w:rsidR="00000000" w:rsidRPr="00000000">
        <w:rPr>
          <w:vertAlign w:val="superscript"/>
          <w:rtl w:val="0"/>
        </w:rPr>
        <w:t xml:space="preserve">+</w:t>
      </w:r>
      <w:r w:rsidDel="00000000" w:rsidR="00000000" w:rsidRPr="00000000">
        <w:rPr>
          <w:rtl w:val="0"/>
        </w:rPr>
        <w:t xml:space="preserve">] = 10</w:t>
      </w:r>
      <w:r w:rsidDel="00000000" w:rsidR="00000000" w:rsidRPr="00000000">
        <w:rPr>
          <w:vertAlign w:val="superscript"/>
          <w:rtl w:val="0"/>
        </w:rPr>
        <w:t xml:space="preserve">-pH</w:t>
      </w:r>
      <w:r w:rsidDel="00000000" w:rsidR="00000000" w:rsidRPr="00000000">
        <w:rPr>
          <w:rtl w:val="0"/>
        </w:rPr>
      </w:r>
    </w:p>
    <w:p w:rsidR="00000000" w:rsidDel="00000000" w:rsidP="00000000" w:rsidRDefault="00000000" w:rsidRPr="00000000" w14:paraId="00000307">
      <w:pPr>
        <w:pageBreakBefore w:val="0"/>
        <w:numPr>
          <w:ilvl w:val="2"/>
          <w:numId w:val="2"/>
        </w:numPr>
        <w:ind w:left="2160" w:hanging="360"/>
        <w:rPr/>
      </w:pPr>
      <w:r w:rsidDel="00000000" w:rsidR="00000000" w:rsidRPr="00000000">
        <w:rPr>
          <w:rtl w:val="0"/>
        </w:rPr>
        <w:t xml:space="preserve">pH = 14 - pOH</w:t>
      </w:r>
    </w:p>
    <w:p w:rsidR="00000000" w:rsidDel="00000000" w:rsidP="00000000" w:rsidRDefault="00000000" w:rsidRPr="00000000" w14:paraId="00000308">
      <w:pPr>
        <w:pageBreakBefore w:val="0"/>
        <w:numPr>
          <w:ilvl w:val="2"/>
          <w:numId w:val="2"/>
        </w:numPr>
        <w:ind w:left="2160" w:hanging="360"/>
        <w:rPr/>
      </w:pPr>
      <w:r w:rsidDel="00000000" w:rsidR="00000000" w:rsidRPr="00000000">
        <w:rPr>
          <w:rtl w:val="0"/>
        </w:rPr>
        <w:t xml:space="preserve">[ ] means concentration (molarity) of</w:t>
      </w:r>
    </w:p>
    <w:p w:rsidR="00000000" w:rsidDel="00000000" w:rsidP="00000000" w:rsidRDefault="00000000" w:rsidRPr="00000000" w14:paraId="00000309">
      <w:pPr>
        <w:pageBreakBefore w:val="0"/>
        <w:numPr>
          <w:ilvl w:val="2"/>
          <w:numId w:val="2"/>
        </w:numPr>
        <w:ind w:left="2160" w:hanging="360"/>
        <w:rPr>
          <w:u w:val="none"/>
        </w:rPr>
      </w:pPr>
      <w:r w:rsidDel="00000000" w:rsidR="00000000" w:rsidRPr="00000000">
        <w:rPr>
          <w:rtl w:val="0"/>
        </w:rPr>
        <w:t xml:space="preserve">pH &lt; 7 is acidic, 7 is neutral and pH &gt; 7 is basic</w:t>
      </w:r>
    </w:p>
    <w:p w:rsidR="00000000" w:rsidDel="00000000" w:rsidP="00000000" w:rsidRDefault="00000000" w:rsidRPr="00000000" w14:paraId="0000030A">
      <w:pPr>
        <w:pageBreakBefore w:val="0"/>
        <w:numPr>
          <w:ilvl w:val="2"/>
          <w:numId w:val="2"/>
        </w:numPr>
        <w:ind w:left="2160" w:hanging="360"/>
        <w:rPr>
          <w:u w:val="none"/>
        </w:rPr>
      </w:pPr>
      <w:r w:rsidDel="00000000" w:rsidR="00000000" w:rsidRPr="00000000">
        <w:rPr>
          <w:rtl w:val="0"/>
        </w:rPr>
        <w:t xml:space="preserve">From 1 and onwards, each increase is 10x more basic/lower [H</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30B">
      <w:pPr>
        <w:pageBreakBefore w:val="0"/>
        <w:numPr>
          <w:ilvl w:val="2"/>
          <w:numId w:val="2"/>
        </w:numPr>
        <w:ind w:left="2160" w:hanging="360"/>
        <w:rPr>
          <w:u w:val="none"/>
        </w:rPr>
      </w:pPr>
      <w:r w:rsidDel="00000000" w:rsidR="00000000" w:rsidRPr="00000000">
        <w:rPr>
          <w:rtl w:val="0"/>
        </w:rPr>
        <w:t xml:space="preserve">Indicators</w:t>
      </w:r>
    </w:p>
    <w:p w:rsidR="00000000" w:rsidDel="00000000" w:rsidP="00000000" w:rsidRDefault="00000000" w:rsidRPr="00000000" w14:paraId="0000030C">
      <w:pPr>
        <w:pageBreakBefore w:val="0"/>
        <w:numPr>
          <w:ilvl w:val="3"/>
          <w:numId w:val="2"/>
        </w:numPr>
        <w:ind w:left="2880" w:hanging="360"/>
        <w:rPr>
          <w:u w:val="none"/>
        </w:rPr>
      </w:pPr>
      <w:r w:rsidDel="00000000" w:rsidR="00000000" w:rsidRPr="00000000">
        <w:rPr>
          <w:rtl w:val="0"/>
        </w:rPr>
        <w:t xml:space="preserve">pH Below the range shows first color</w:t>
      </w:r>
    </w:p>
    <w:p w:rsidR="00000000" w:rsidDel="00000000" w:rsidP="00000000" w:rsidRDefault="00000000" w:rsidRPr="00000000" w14:paraId="0000030D">
      <w:pPr>
        <w:pageBreakBefore w:val="0"/>
        <w:numPr>
          <w:ilvl w:val="3"/>
          <w:numId w:val="2"/>
        </w:numPr>
        <w:ind w:left="2880" w:hanging="360"/>
        <w:rPr>
          <w:u w:val="none"/>
        </w:rPr>
      </w:pPr>
      <w:r w:rsidDel="00000000" w:rsidR="00000000" w:rsidRPr="00000000">
        <w:rPr>
          <w:rtl w:val="0"/>
        </w:rPr>
        <w:t xml:space="preserve">hH In the range shows mix of both colors</w:t>
      </w:r>
    </w:p>
    <w:p w:rsidR="00000000" w:rsidDel="00000000" w:rsidP="00000000" w:rsidRDefault="00000000" w:rsidRPr="00000000" w14:paraId="0000030E">
      <w:pPr>
        <w:pageBreakBefore w:val="0"/>
        <w:numPr>
          <w:ilvl w:val="3"/>
          <w:numId w:val="2"/>
        </w:numPr>
        <w:ind w:left="2880" w:hanging="360"/>
        <w:rPr>
          <w:u w:val="none"/>
        </w:rPr>
      </w:pPr>
      <w:r w:rsidDel="00000000" w:rsidR="00000000" w:rsidRPr="00000000">
        <w:rPr>
          <w:rtl w:val="0"/>
        </w:rPr>
        <w:t xml:space="preserve">pH Above the range shows the second color</w:t>
      </w:r>
    </w:p>
    <w:p w:rsidR="00000000" w:rsidDel="00000000" w:rsidP="00000000" w:rsidRDefault="00000000" w:rsidRPr="00000000" w14:paraId="0000030F">
      <w:pPr>
        <w:pageBreakBefore w:val="0"/>
        <w:numPr>
          <w:ilvl w:val="0"/>
          <w:numId w:val="2"/>
        </w:numPr>
        <w:rPr>
          <w:highlight w:val="yellow"/>
        </w:rPr>
      </w:pPr>
      <w:r w:rsidDel="00000000" w:rsidR="00000000" w:rsidRPr="00000000">
        <w:rPr>
          <w:highlight w:val="yellow"/>
          <w:rtl w:val="0"/>
        </w:rPr>
        <w:t xml:space="preserve">Bases</w:t>
      </w:r>
    </w:p>
    <w:p w:rsidR="00000000" w:rsidDel="00000000" w:rsidP="00000000" w:rsidRDefault="00000000" w:rsidRPr="00000000" w14:paraId="00000310">
      <w:pPr>
        <w:pageBreakBefore w:val="0"/>
        <w:numPr>
          <w:ilvl w:val="1"/>
          <w:numId w:val="2"/>
        </w:numPr>
        <w:ind w:left="1440" w:hanging="360"/>
        <w:rPr/>
      </w:pPr>
      <w:r w:rsidDel="00000000" w:rsidR="00000000" w:rsidRPr="00000000">
        <w:rPr>
          <w:rtl w:val="0"/>
        </w:rPr>
        <w:t xml:space="preserve">Compound with OH</w:t>
      </w:r>
      <w:r w:rsidDel="00000000" w:rsidR="00000000" w:rsidRPr="00000000">
        <w:rPr>
          <w:vertAlign w:val="superscript"/>
          <w:rtl w:val="0"/>
        </w:rPr>
        <w:t xml:space="preserve">-</w:t>
      </w:r>
      <w:r w:rsidDel="00000000" w:rsidR="00000000" w:rsidRPr="00000000">
        <w:rPr>
          <w:rtl w:val="0"/>
        </w:rPr>
        <w:t xml:space="preserve"> as anion</w:t>
      </w:r>
      <w:r w:rsidDel="00000000" w:rsidR="00000000" w:rsidRPr="00000000">
        <w:rPr>
          <w:rtl w:val="0"/>
        </w:rPr>
      </w:r>
    </w:p>
    <w:p w:rsidR="00000000" w:rsidDel="00000000" w:rsidP="00000000" w:rsidRDefault="00000000" w:rsidRPr="00000000" w14:paraId="00000311">
      <w:pPr>
        <w:pageBreakBefore w:val="0"/>
        <w:numPr>
          <w:ilvl w:val="1"/>
          <w:numId w:val="2"/>
        </w:numPr>
        <w:ind w:left="1440" w:hanging="360"/>
        <w:rPr/>
      </w:pPr>
      <w:r w:rsidDel="00000000" w:rsidR="00000000" w:rsidRPr="00000000">
        <w:rPr>
          <w:rtl w:val="0"/>
        </w:rPr>
        <w:t xml:space="preserve">Bitter</w:t>
      </w:r>
    </w:p>
    <w:p w:rsidR="00000000" w:rsidDel="00000000" w:rsidP="00000000" w:rsidRDefault="00000000" w:rsidRPr="00000000" w14:paraId="00000312">
      <w:pPr>
        <w:pageBreakBefore w:val="0"/>
        <w:numPr>
          <w:ilvl w:val="1"/>
          <w:numId w:val="2"/>
        </w:numPr>
        <w:ind w:left="1440" w:hanging="360"/>
        <w:rPr/>
      </w:pPr>
      <w:r w:rsidDel="00000000" w:rsidR="00000000" w:rsidRPr="00000000">
        <w:rPr>
          <w:rtl w:val="0"/>
        </w:rPr>
        <w:t xml:space="preserve">Slippery</w:t>
      </w:r>
    </w:p>
    <w:p w:rsidR="00000000" w:rsidDel="00000000" w:rsidP="00000000" w:rsidRDefault="00000000" w:rsidRPr="00000000" w14:paraId="00000313">
      <w:pPr>
        <w:pageBreakBefore w:val="0"/>
        <w:numPr>
          <w:ilvl w:val="1"/>
          <w:numId w:val="2"/>
        </w:numPr>
        <w:ind w:left="1440" w:hanging="360"/>
        <w:rPr/>
      </w:pPr>
      <w:r w:rsidDel="00000000" w:rsidR="00000000" w:rsidRPr="00000000">
        <w:rPr>
          <w:rtl w:val="0"/>
        </w:rPr>
        <w:t xml:space="preserve">Electrolytes</w:t>
      </w:r>
    </w:p>
    <w:p w:rsidR="00000000" w:rsidDel="00000000" w:rsidP="00000000" w:rsidRDefault="00000000" w:rsidRPr="00000000" w14:paraId="00000314">
      <w:pPr>
        <w:pageBreakBefore w:val="0"/>
        <w:numPr>
          <w:ilvl w:val="1"/>
          <w:numId w:val="2"/>
        </w:numPr>
        <w:ind w:left="1440" w:hanging="360"/>
        <w:rPr/>
      </w:pPr>
      <w:r w:rsidDel="00000000" w:rsidR="00000000" w:rsidRPr="00000000">
        <w:rPr>
          <w:rtl w:val="0"/>
        </w:rPr>
        <w:t xml:space="preserve">Strong bases have cation from groups 1 or 2</w:t>
      </w:r>
    </w:p>
    <w:p w:rsidR="00000000" w:rsidDel="00000000" w:rsidP="00000000" w:rsidRDefault="00000000" w:rsidRPr="00000000" w14:paraId="00000315">
      <w:pPr>
        <w:pageBreakBefore w:val="0"/>
        <w:numPr>
          <w:ilvl w:val="1"/>
          <w:numId w:val="2"/>
        </w:numPr>
        <w:ind w:left="1440" w:hanging="360"/>
        <w:rPr>
          <w:u w:val="none"/>
        </w:rPr>
      </w:pPr>
      <w:r w:rsidDel="00000000" w:rsidR="00000000" w:rsidRPr="00000000">
        <w:rPr>
          <w:rtl w:val="0"/>
        </w:rPr>
        <w:t xml:space="preserve">Arrhenius: donates OH</w:t>
      </w:r>
      <w:r w:rsidDel="00000000" w:rsidR="00000000" w:rsidRPr="00000000">
        <w:rPr>
          <w:vertAlign w:val="superscript"/>
          <w:rtl w:val="0"/>
        </w:rPr>
        <w:t xml:space="preserve">-</w:t>
      </w:r>
    </w:p>
    <w:p w:rsidR="00000000" w:rsidDel="00000000" w:rsidP="00000000" w:rsidRDefault="00000000" w:rsidRPr="00000000" w14:paraId="00000316">
      <w:pPr>
        <w:pageBreakBefore w:val="0"/>
        <w:numPr>
          <w:ilvl w:val="1"/>
          <w:numId w:val="2"/>
        </w:numPr>
        <w:ind w:left="1440" w:hanging="360"/>
        <w:rPr/>
      </w:pPr>
      <w:r w:rsidDel="00000000" w:rsidR="00000000" w:rsidRPr="00000000">
        <w:rPr>
          <w:rtl w:val="0"/>
        </w:rPr>
        <w:t xml:space="preserve">Bronsted:  receives H</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317">
      <w:pPr>
        <w:pageBreakBefore w:val="0"/>
        <w:numPr>
          <w:ilvl w:val="2"/>
          <w:numId w:val="2"/>
        </w:numPr>
        <w:ind w:left="2160" w:hanging="360"/>
        <w:rPr>
          <w:u w:val="none"/>
        </w:rPr>
      </w:pPr>
      <w:r w:rsidDel="00000000" w:rsidR="00000000" w:rsidRPr="00000000">
        <w:rPr>
          <w:rtl w:val="0"/>
        </w:rPr>
        <w:t xml:space="preserve">Becomes conjugate acid after acceptance</w:t>
      </w:r>
    </w:p>
    <w:p w:rsidR="00000000" w:rsidDel="00000000" w:rsidP="00000000" w:rsidRDefault="00000000" w:rsidRPr="00000000" w14:paraId="00000318">
      <w:pPr>
        <w:pageBreakBefore w:val="0"/>
        <w:numPr>
          <w:ilvl w:val="1"/>
          <w:numId w:val="2"/>
        </w:numPr>
        <w:ind w:left="1440" w:hanging="360"/>
        <w:rPr>
          <w:highlight w:val="yellow"/>
        </w:rPr>
      </w:pPr>
      <w:r w:rsidDel="00000000" w:rsidR="00000000" w:rsidRPr="00000000">
        <w:rPr>
          <w:highlight w:val="yellow"/>
          <w:rtl w:val="0"/>
        </w:rPr>
        <w:t xml:space="preserve">pOH</w:t>
      </w:r>
    </w:p>
    <w:p w:rsidR="00000000" w:rsidDel="00000000" w:rsidP="00000000" w:rsidRDefault="00000000" w:rsidRPr="00000000" w14:paraId="00000319">
      <w:pPr>
        <w:pageBreakBefore w:val="0"/>
        <w:numPr>
          <w:ilvl w:val="2"/>
          <w:numId w:val="2"/>
        </w:numPr>
        <w:ind w:left="2160" w:hanging="360"/>
        <w:rPr/>
      </w:pPr>
      <w:r w:rsidDel="00000000" w:rsidR="00000000" w:rsidRPr="00000000">
        <w:rPr>
          <w:rtl w:val="0"/>
        </w:rPr>
        <w:t xml:space="preserve">Power of hydroxide</w:t>
      </w:r>
    </w:p>
    <w:p w:rsidR="00000000" w:rsidDel="00000000" w:rsidP="00000000" w:rsidRDefault="00000000" w:rsidRPr="00000000" w14:paraId="0000031A">
      <w:pPr>
        <w:pageBreakBefore w:val="0"/>
        <w:numPr>
          <w:ilvl w:val="2"/>
          <w:numId w:val="2"/>
        </w:numPr>
        <w:ind w:left="2160" w:hanging="360"/>
        <w:rPr/>
      </w:pPr>
      <w:r w:rsidDel="00000000" w:rsidR="00000000" w:rsidRPr="00000000">
        <w:rPr>
          <w:rtl w:val="0"/>
        </w:rPr>
        <w:t xml:space="preserve">pH = -log[OH</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31B">
      <w:pPr>
        <w:pageBreakBefore w:val="0"/>
        <w:numPr>
          <w:ilvl w:val="2"/>
          <w:numId w:val="2"/>
        </w:numPr>
        <w:ind w:left="2160" w:hanging="360"/>
        <w:rPr/>
      </w:pPr>
      <w:r w:rsidDel="00000000" w:rsidR="00000000" w:rsidRPr="00000000">
        <w:rPr>
          <w:rtl w:val="0"/>
        </w:rPr>
        <w:t xml:space="preserve">[OH</w:t>
      </w:r>
      <w:r w:rsidDel="00000000" w:rsidR="00000000" w:rsidRPr="00000000">
        <w:rPr>
          <w:vertAlign w:val="superscript"/>
          <w:rtl w:val="0"/>
        </w:rPr>
        <w:t xml:space="preserve">-</w:t>
      </w:r>
      <w:r w:rsidDel="00000000" w:rsidR="00000000" w:rsidRPr="00000000">
        <w:rPr>
          <w:rtl w:val="0"/>
        </w:rPr>
        <w:t xml:space="preserve">] = 10</w:t>
      </w:r>
      <w:r w:rsidDel="00000000" w:rsidR="00000000" w:rsidRPr="00000000">
        <w:rPr>
          <w:vertAlign w:val="superscript"/>
          <w:rtl w:val="0"/>
        </w:rPr>
        <w:t xml:space="preserve">-pOH</w:t>
      </w:r>
      <w:r w:rsidDel="00000000" w:rsidR="00000000" w:rsidRPr="00000000">
        <w:rPr>
          <w:rtl w:val="0"/>
        </w:rPr>
      </w:r>
    </w:p>
    <w:p w:rsidR="00000000" w:rsidDel="00000000" w:rsidP="00000000" w:rsidRDefault="00000000" w:rsidRPr="00000000" w14:paraId="0000031C">
      <w:pPr>
        <w:pageBreakBefore w:val="0"/>
        <w:numPr>
          <w:ilvl w:val="2"/>
          <w:numId w:val="2"/>
        </w:numPr>
        <w:ind w:left="2160" w:hanging="360"/>
        <w:rPr/>
      </w:pPr>
      <w:r w:rsidDel="00000000" w:rsidR="00000000" w:rsidRPr="00000000">
        <w:rPr>
          <w:rtl w:val="0"/>
        </w:rPr>
        <w:t xml:space="preserve">pOH = 14 - pH</w:t>
      </w:r>
    </w:p>
    <w:p w:rsidR="00000000" w:rsidDel="00000000" w:rsidP="00000000" w:rsidRDefault="00000000" w:rsidRPr="00000000" w14:paraId="0000031D">
      <w:pPr>
        <w:pageBreakBefore w:val="0"/>
        <w:numPr>
          <w:ilvl w:val="0"/>
          <w:numId w:val="2"/>
        </w:numPr>
        <w:rPr>
          <w:u w:val="none"/>
        </w:rPr>
      </w:pPr>
      <w:r w:rsidDel="00000000" w:rsidR="00000000" w:rsidRPr="00000000">
        <w:rPr>
          <w:rtl w:val="0"/>
        </w:rPr>
        <w:t xml:space="preserve">Amphoteric: sometimes a base sometimes an acid</w:t>
      </w:r>
    </w:p>
    <w:p w:rsidR="00000000" w:rsidDel="00000000" w:rsidP="00000000" w:rsidRDefault="00000000" w:rsidRPr="00000000" w14:paraId="0000031E">
      <w:pPr>
        <w:pageBreakBefore w:val="0"/>
        <w:numPr>
          <w:ilvl w:val="0"/>
          <w:numId w:val="2"/>
        </w:numPr>
        <w:rPr>
          <w:highlight w:val="yellow"/>
        </w:rPr>
      </w:pPr>
      <w:r w:rsidDel="00000000" w:rsidR="00000000" w:rsidRPr="00000000">
        <w:rPr>
          <w:highlight w:val="yellow"/>
          <w:rtl w:val="0"/>
        </w:rPr>
        <w:t xml:space="preserve">Water</w:t>
      </w:r>
    </w:p>
    <w:p w:rsidR="00000000" w:rsidDel="00000000" w:rsidP="00000000" w:rsidRDefault="00000000" w:rsidRPr="00000000" w14:paraId="0000031F">
      <w:pPr>
        <w:pageBreakBefore w:val="0"/>
        <w:numPr>
          <w:ilvl w:val="1"/>
          <w:numId w:val="2"/>
        </w:numPr>
        <w:ind w:left="1440" w:hanging="360"/>
        <w:rPr/>
      </w:pPr>
      <w:r w:rsidDel="00000000" w:rsidR="00000000" w:rsidRPr="00000000">
        <w:rPr>
          <w:rtl w:val="0"/>
        </w:rPr>
        <w:t xml:space="preserve">slowly self ionizes to H</w:t>
      </w:r>
      <w:r w:rsidDel="00000000" w:rsidR="00000000" w:rsidRPr="00000000">
        <w:rPr>
          <w:vertAlign w:val="superscript"/>
          <w:rtl w:val="0"/>
        </w:rPr>
        <w:t xml:space="preserve">+</w:t>
      </w:r>
      <w:r w:rsidDel="00000000" w:rsidR="00000000" w:rsidRPr="00000000">
        <w:rPr>
          <w:rtl w:val="0"/>
        </w:rPr>
        <w:t xml:space="preserve"> and OH</w:t>
      </w:r>
      <w:r w:rsidDel="00000000" w:rsidR="00000000" w:rsidRPr="00000000">
        <w:rPr>
          <w:vertAlign w:val="superscript"/>
          <w:rtl w:val="0"/>
        </w:rPr>
        <w:t xml:space="preserve">-</w:t>
      </w:r>
      <w:r w:rsidDel="00000000" w:rsidR="00000000" w:rsidRPr="00000000">
        <w:rPr>
          <w:rtl w:val="0"/>
        </w:rPr>
        <w:t xml:space="preserve">, reversible</w:t>
      </w:r>
    </w:p>
    <w:p w:rsidR="00000000" w:rsidDel="00000000" w:rsidP="00000000" w:rsidRDefault="00000000" w:rsidRPr="00000000" w14:paraId="00000320">
      <w:pPr>
        <w:pageBreakBefore w:val="0"/>
        <w:numPr>
          <w:ilvl w:val="1"/>
          <w:numId w:val="2"/>
        </w:numPr>
        <w:ind w:left="1440" w:hanging="360"/>
        <w:rPr/>
      </w:pPr>
      <w:r w:rsidDel="00000000" w:rsidR="00000000" w:rsidRPr="00000000">
        <w:rPr>
          <w:rtl w:val="0"/>
        </w:rPr>
        <w:t xml:space="preserve">Has pH and pOH of 7, as amount of H</w:t>
      </w:r>
      <w:r w:rsidDel="00000000" w:rsidR="00000000" w:rsidRPr="00000000">
        <w:rPr>
          <w:vertAlign w:val="superscript"/>
          <w:rtl w:val="0"/>
        </w:rPr>
        <w:t xml:space="preserve">+</w:t>
      </w:r>
      <w:r w:rsidDel="00000000" w:rsidR="00000000" w:rsidRPr="00000000">
        <w:rPr>
          <w:rtl w:val="0"/>
        </w:rPr>
        <w:t xml:space="preserve">and OH</w:t>
      </w:r>
      <w:r w:rsidDel="00000000" w:rsidR="00000000" w:rsidRPr="00000000">
        <w:rPr>
          <w:vertAlign w:val="superscript"/>
          <w:rtl w:val="0"/>
        </w:rPr>
        <w:t xml:space="preserve">-</w:t>
      </w:r>
      <w:r w:rsidDel="00000000" w:rsidR="00000000" w:rsidRPr="00000000">
        <w:rPr>
          <w:rtl w:val="0"/>
        </w:rPr>
        <w:t xml:space="preserve"> are equal</w:t>
      </w:r>
    </w:p>
    <w:p w:rsidR="00000000" w:rsidDel="00000000" w:rsidP="00000000" w:rsidRDefault="00000000" w:rsidRPr="00000000" w14:paraId="00000321">
      <w:pPr>
        <w:pageBreakBefore w:val="0"/>
        <w:numPr>
          <w:ilvl w:val="1"/>
          <w:numId w:val="2"/>
        </w:numPr>
        <w:ind w:left="1440" w:hanging="360"/>
        <w:rPr>
          <w:u w:val="none"/>
        </w:rPr>
      </w:pPr>
      <w:r w:rsidDel="00000000" w:rsidR="00000000" w:rsidRPr="00000000">
        <w:rPr>
          <w:rtl w:val="0"/>
        </w:rPr>
        <w:t xml:space="preserve">2H</w:t>
      </w:r>
      <w:r w:rsidDel="00000000" w:rsidR="00000000" w:rsidRPr="00000000">
        <w:rPr>
          <w:vertAlign w:val="subscript"/>
          <w:rtl w:val="0"/>
        </w:rPr>
        <w:t xml:space="preserve">2</w:t>
      </w:r>
      <w:r w:rsidDel="00000000" w:rsidR="00000000" w:rsidRPr="00000000">
        <w:rPr>
          <w:rFonts w:ascii="Nova Mono" w:cs="Nova Mono" w:eastAsia="Nova Mono" w:hAnsi="Nova Mono"/>
          <w:rtl w:val="0"/>
        </w:rPr>
        <w:t xml:space="preserve">O ⇋ OH</w:t>
      </w:r>
      <w:r w:rsidDel="00000000" w:rsidR="00000000" w:rsidRPr="00000000">
        <w:rPr>
          <w:vertAlign w:val="superscript"/>
          <w:rtl w:val="0"/>
        </w:rPr>
        <w:t xml:space="preserve">-</w:t>
      </w:r>
      <w:r w:rsidDel="00000000" w:rsidR="00000000" w:rsidRPr="00000000">
        <w:rPr>
          <w:rtl w:val="0"/>
        </w:rPr>
        <w:t xml:space="preserve"> + H</w:t>
      </w:r>
      <w:r w:rsidDel="00000000" w:rsidR="00000000" w:rsidRPr="00000000">
        <w:rPr>
          <w:vertAlign w:val="subscript"/>
          <w:rtl w:val="0"/>
        </w:rPr>
        <w:t xml:space="preserve">3</w:t>
      </w:r>
      <w:r w:rsidDel="00000000" w:rsidR="00000000" w:rsidRPr="00000000">
        <w:rPr>
          <w:rtl w:val="0"/>
        </w:rPr>
        <w:t xml:space="preserve">O</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322">
      <w:pPr>
        <w:pageBreakBefore w:val="0"/>
        <w:numPr>
          <w:ilvl w:val="1"/>
          <w:numId w:val="2"/>
        </w:numPr>
        <w:ind w:left="1440" w:hanging="360"/>
        <w:rPr>
          <w:u w:val="none"/>
        </w:rPr>
      </w:pPr>
      <w:r w:rsidDel="00000000" w:rsidR="00000000" w:rsidRPr="00000000">
        <w:rPr>
          <w:rtl w:val="0"/>
        </w:rPr>
        <w:t xml:space="preserve">Adding acid to water releases hydrogen ions, which reacts with water to form hydronium, which reacts with existing hydroxide to form water</w:t>
      </w:r>
    </w:p>
    <w:p w:rsidR="00000000" w:rsidDel="00000000" w:rsidP="00000000" w:rsidRDefault="00000000" w:rsidRPr="00000000" w14:paraId="00000323">
      <w:pPr>
        <w:pageBreakBefore w:val="0"/>
        <w:numPr>
          <w:ilvl w:val="1"/>
          <w:numId w:val="2"/>
        </w:numPr>
        <w:ind w:left="1440" w:hanging="360"/>
        <w:rPr>
          <w:u w:val="none"/>
        </w:rPr>
      </w:pPr>
      <w:r w:rsidDel="00000000" w:rsidR="00000000" w:rsidRPr="00000000">
        <w:rPr>
          <w:rtl w:val="0"/>
        </w:rPr>
        <w:t xml:space="preserve">Adding base to water releases hydroxide, which reacts with existing hydronium to form more water</w:t>
      </w:r>
    </w:p>
    <w:p w:rsidR="00000000" w:rsidDel="00000000" w:rsidP="00000000" w:rsidRDefault="00000000" w:rsidRPr="00000000" w14:paraId="00000324">
      <w:pPr>
        <w:pageBreakBefore w:val="0"/>
        <w:numPr>
          <w:ilvl w:val="0"/>
          <w:numId w:val="2"/>
        </w:numPr>
        <w:rPr/>
      </w:pPr>
      <w:r w:rsidDel="00000000" w:rsidR="00000000" w:rsidRPr="00000000">
        <w:rPr>
          <w:rtl w:val="0"/>
        </w:rPr>
        <w:t xml:space="preserve">Weak acids and bases have reversible reactions</w:t>
      </w:r>
    </w:p>
    <w:p w:rsidR="00000000" w:rsidDel="00000000" w:rsidP="00000000" w:rsidRDefault="00000000" w:rsidRPr="00000000" w14:paraId="00000325">
      <w:pPr>
        <w:pageBreakBefore w:val="0"/>
        <w:numPr>
          <w:ilvl w:val="0"/>
          <w:numId w:val="2"/>
        </w:numPr>
        <w:spacing w:line="331.2" w:lineRule="auto"/>
        <w:rPr>
          <w:highlight w:val="yellow"/>
        </w:rPr>
      </w:pPr>
      <w:r w:rsidDel="00000000" w:rsidR="00000000" w:rsidRPr="00000000">
        <w:rPr>
          <w:highlight w:val="yellow"/>
          <w:rtl w:val="0"/>
        </w:rPr>
        <w:t xml:space="preserve">Neutralization reaction</w:t>
      </w:r>
    </w:p>
    <w:p w:rsidR="00000000" w:rsidDel="00000000" w:rsidP="00000000" w:rsidRDefault="00000000" w:rsidRPr="00000000" w14:paraId="00000326">
      <w:pPr>
        <w:pageBreakBefore w:val="0"/>
        <w:numPr>
          <w:ilvl w:val="1"/>
          <w:numId w:val="2"/>
        </w:numPr>
        <w:ind w:left="1440" w:hanging="360"/>
      </w:pPr>
      <w:r w:rsidDel="00000000" w:rsidR="00000000" w:rsidRPr="00000000">
        <w:rPr>
          <w:rtl w:val="0"/>
        </w:rPr>
        <w:t xml:space="preserve">When neutralized, forms a salt in water</w:t>
      </w:r>
    </w:p>
    <w:p w:rsidR="00000000" w:rsidDel="00000000" w:rsidP="00000000" w:rsidRDefault="00000000" w:rsidRPr="00000000" w14:paraId="00000327">
      <w:pPr>
        <w:pageBreakBefore w:val="0"/>
        <w:numPr>
          <w:ilvl w:val="1"/>
          <w:numId w:val="2"/>
        </w:numPr>
        <w:ind w:left="1440" w:hanging="360"/>
      </w:pPr>
      <w:r w:rsidDel="00000000" w:rsidR="00000000" w:rsidRPr="00000000">
        <w:rPr>
          <w:rtl w:val="0"/>
        </w:rPr>
        <w:t xml:space="preserve">Is a double replacement reaction</w:t>
      </w:r>
    </w:p>
    <w:p w:rsidR="00000000" w:rsidDel="00000000" w:rsidP="00000000" w:rsidRDefault="00000000" w:rsidRPr="00000000" w14:paraId="00000328">
      <w:pPr>
        <w:pageBreakBefore w:val="0"/>
        <w:numPr>
          <w:ilvl w:val="1"/>
          <w:numId w:val="2"/>
        </w:numPr>
        <w:ind w:left="1440" w:hanging="360"/>
        <w:rPr>
          <w:u w:val="none"/>
        </w:rPr>
      </w:pPr>
      <w:r w:rsidDel="00000000" w:rsidR="00000000" w:rsidRPr="00000000">
        <w:rPr>
          <w:rtl w:val="0"/>
        </w:rPr>
        <w:t xml:space="preserve">Everything but hydrogen and hydroxide are spectator ions</w:t>
      </w:r>
    </w:p>
    <w:p w:rsidR="00000000" w:rsidDel="00000000" w:rsidP="00000000" w:rsidRDefault="00000000" w:rsidRPr="00000000" w14:paraId="00000329">
      <w:pPr>
        <w:pageBreakBefore w:val="0"/>
        <w:numPr>
          <w:ilvl w:val="1"/>
          <w:numId w:val="2"/>
        </w:numPr>
        <w:ind w:left="1440" w:hanging="360"/>
        <w:rPr/>
      </w:pPr>
      <w:r w:rsidDel="00000000" w:rsidR="00000000" w:rsidRPr="00000000">
        <w:rPr>
          <w:rtl w:val="0"/>
        </w:rPr>
        <w:t xml:space="preserve">Neutralized when moles of acid = moles of base</w:t>
      </w:r>
    </w:p>
    <w:p w:rsidR="00000000" w:rsidDel="00000000" w:rsidP="00000000" w:rsidRDefault="00000000" w:rsidRPr="00000000" w14:paraId="0000032A">
      <w:pPr>
        <w:pageBreakBefore w:val="0"/>
        <w:numPr>
          <w:ilvl w:val="2"/>
          <w:numId w:val="2"/>
        </w:numPr>
        <w:ind w:left="2160" w:hanging="360"/>
      </w:pPr>
      <w:r w:rsidDel="00000000" w:rsidR="00000000" w:rsidRPr="00000000">
        <w:rPr>
          <w:rtl w:val="0"/>
        </w:rPr>
        <w:t xml:space="preserve">M(molarity)</w:t>
      </w:r>
      <w:r w:rsidDel="00000000" w:rsidR="00000000" w:rsidRPr="00000000">
        <w:rPr>
          <w:vertAlign w:val="subscript"/>
          <w:rtl w:val="0"/>
        </w:rPr>
        <w:t xml:space="preserve">acid</w:t>
      </w:r>
      <w:r w:rsidDel="00000000" w:rsidR="00000000" w:rsidRPr="00000000">
        <w:rPr>
          <w:rtl w:val="0"/>
        </w:rPr>
        <w:t xml:space="preserve"> * V(volume in L)</w:t>
      </w:r>
      <w:r w:rsidDel="00000000" w:rsidR="00000000" w:rsidRPr="00000000">
        <w:rPr>
          <w:vertAlign w:val="subscript"/>
          <w:rtl w:val="0"/>
        </w:rPr>
        <w:t xml:space="preserve">acid</w:t>
      </w:r>
      <w:r w:rsidDel="00000000" w:rsidR="00000000" w:rsidRPr="00000000">
        <w:rPr>
          <w:rtl w:val="0"/>
        </w:rPr>
        <w:t xml:space="preserve"> = M</w:t>
      </w:r>
      <w:r w:rsidDel="00000000" w:rsidR="00000000" w:rsidRPr="00000000">
        <w:rPr>
          <w:vertAlign w:val="subscript"/>
          <w:rtl w:val="0"/>
        </w:rPr>
        <w:t xml:space="preserve">base</w:t>
      </w:r>
      <w:r w:rsidDel="00000000" w:rsidR="00000000" w:rsidRPr="00000000">
        <w:rPr>
          <w:rtl w:val="0"/>
        </w:rPr>
        <w:t xml:space="preserve"> * V</w:t>
      </w:r>
      <w:r w:rsidDel="00000000" w:rsidR="00000000" w:rsidRPr="00000000">
        <w:rPr>
          <w:vertAlign w:val="subscript"/>
          <w:rtl w:val="0"/>
        </w:rPr>
        <w:t xml:space="preserve">base</w:t>
      </w:r>
      <w:r w:rsidDel="00000000" w:rsidR="00000000" w:rsidRPr="00000000">
        <w:rPr>
          <w:rtl w:val="0"/>
        </w:rPr>
      </w:r>
    </w:p>
    <w:p w:rsidR="00000000" w:rsidDel="00000000" w:rsidP="00000000" w:rsidRDefault="00000000" w:rsidRPr="00000000" w14:paraId="0000032B">
      <w:pPr>
        <w:pageBreakBefore w:val="0"/>
        <w:numPr>
          <w:ilvl w:val="2"/>
          <w:numId w:val="2"/>
        </w:numPr>
        <w:ind w:left="2160" w:hanging="360"/>
        <w:rPr/>
      </w:pPr>
      <w:r w:rsidDel="00000000" w:rsidR="00000000" w:rsidRPr="00000000">
        <w:rPr>
          <w:rtl w:val="0"/>
        </w:rPr>
        <w:t xml:space="preserve">If acid isn’t monoprotic, multiply M</w:t>
      </w:r>
      <w:r w:rsidDel="00000000" w:rsidR="00000000" w:rsidRPr="00000000">
        <w:rPr>
          <w:vertAlign w:val="subscript"/>
          <w:rtl w:val="0"/>
        </w:rPr>
        <w:t xml:space="preserve">A</w:t>
      </w:r>
      <w:r w:rsidDel="00000000" w:rsidR="00000000" w:rsidRPr="00000000">
        <w:rPr>
          <w:rtl w:val="0"/>
        </w:rPr>
        <w:t xml:space="preserve">V</w:t>
      </w:r>
      <w:r w:rsidDel="00000000" w:rsidR="00000000" w:rsidRPr="00000000">
        <w:rPr>
          <w:vertAlign w:val="subscript"/>
          <w:rtl w:val="0"/>
        </w:rPr>
        <w:t xml:space="preserve">A</w:t>
      </w:r>
      <w:r w:rsidDel="00000000" w:rsidR="00000000" w:rsidRPr="00000000">
        <w:rPr>
          <w:rtl w:val="0"/>
        </w:rPr>
        <w:t xml:space="preserve"> term by amount of H</w:t>
      </w:r>
      <w:r w:rsidDel="00000000" w:rsidR="00000000" w:rsidRPr="00000000">
        <w:rPr>
          <w:vertAlign w:val="superscript"/>
          <w:rtl w:val="0"/>
        </w:rPr>
        <w:t xml:space="preserve">+</w:t>
      </w:r>
      <w:r w:rsidDel="00000000" w:rsidR="00000000" w:rsidRPr="00000000">
        <w:rPr>
          <w:rtl w:val="0"/>
        </w:rPr>
        <w:t xml:space="preserve"> it has</w:t>
      </w:r>
    </w:p>
    <w:p w:rsidR="00000000" w:rsidDel="00000000" w:rsidP="00000000" w:rsidRDefault="00000000" w:rsidRPr="00000000" w14:paraId="0000032C">
      <w:pPr>
        <w:pageBreakBefore w:val="0"/>
        <w:numPr>
          <w:ilvl w:val="2"/>
          <w:numId w:val="2"/>
        </w:numPr>
        <w:ind w:left="2160" w:hanging="360"/>
        <w:rPr>
          <w:u w:val="none"/>
        </w:rPr>
      </w:pPr>
      <w:r w:rsidDel="00000000" w:rsidR="00000000" w:rsidRPr="00000000">
        <w:rPr>
          <w:rtl w:val="0"/>
        </w:rPr>
        <w:t xml:space="preserve">Likewise for base with multiple hydroxides, multiply M</w:t>
      </w:r>
      <w:r w:rsidDel="00000000" w:rsidR="00000000" w:rsidRPr="00000000">
        <w:rPr>
          <w:vertAlign w:val="subscript"/>
          <w:rtl w:val="0"/>
        </w:rPr>
        <w:t xml:space="preserve">B</w:t>
      </w:r>
      <w:r w:rsidDel="00000000" w:rsidR="00000000" w:rsidRPr="00000000">
        <w:rPr>
          <w:rtl w:val="0"/>
        </w:rPr>
        <w:t xml:space="preserve">V</w:t>
      </w:r>
      <w:r w:rsidDel="00000000" w:rsidR="00000000" w:rsidRPr="00000000">
        <w:rPr>
          <w:vertAlign w:val="subscript"/>
          <w:rtl w:val="0"/>
        </w:rPr>
        <w:t xml:space="preserve">B </w:t>
      </w:r>
      <w:r w:rsidDel="00000000" w:rsidR="00000000" w:rsidRPr="00000000">
        <w:rPr>
          <w:vertAlign w:val="superscript"/>
          <w:rtl w:val="0"/>
        </w:rPr>
        <w:t xml:space="preserve"> </w:t>
      </w:r>
      <w:r w:rsidDel="00000000" w:rsidR="00000000" w:rsidRPr="00000000">
        <w:rPr>
          <w:rtl w:val="0"/>
        </w:rPr>
        <w:t xml:space="preserve">term by amount of OH</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32D">
      <w:pPr>
        <w:pageBreakBefore w:val="0"/>
        <w:numPr>
          <w:ilvl w:val="0"/>
          <w:numId w:val="2"/>
        </w:numPr>
        <w:rPr/>
      </w:pPr>
      <w:r w:rsidDel="00000000" w:rsidR="00000000" w:rsidRPr="00000000">
        <w:rPr>
          <w:rtl w:val="0"/>
        </w:rPr>
        <w:t xml:space="preserve">Gas forming reaction</w:t>
      </w:r>
    </w:p>
    <w:p w:rsidR="00000000" w:rsidDel="00000000" w:rsidP="00000000" w:rsidRDefault="00000000" w:rsidRPr="00000000" w14:paraId="0000032E">
      <w:pPr>
        <w:pageBreakBefore w:val="0"/>
        <w:numPr>
          <w:ilvl w:val="1"/>
          <w:numId w:val="2"/>
        </w:numPr>
        <w:ind w:left="1440" w:hanging="360"/>
        <w:rPr/>
      </w:pPr>
      <w:r w:rsidDel="00000000" w:rsidR="00000000" w:rsidRPr="00000000">
        <w:rPr>
          <w:rtl w:val="0"/>
        </w:rPr>
        <w:t xml:space="preserve">Single replacement reaction between a metal more active than hydrogen and an acid, forming hydrogen gas and a salt</w:t>
      </w:r>
    </w:p>
    <w:p w:rsidR="00000000" w:rsidDel="00000000" w:rsidP="00000000" w:rsidRDefault="00000000" w:rsidRPr="00000000" w14:paraId="0000032F">
      <w:pPr>
        <w:pageBreakBefore w:val="0"/>
        <w:numPr>
          <w:ilvl w:val="0"/>
          <w:numId w:val="2"/>
        </w:numPr>
        <w:rPr/>
      </w:pPr>
      <w:r w:rsidDel="00000000" w:rsidR="00000000" w:rsidRPr="00000000">
        <w:rPr>
          <w:rtl w:val="0"/>
        </w:rPr>
        <w:t xml:space="preserve">titration</w:t>
      </w:r>
    </w:p>
    <w:p w:rsidR="00000000" w:rsidDel="00000000" w:rsidP="00000000" w:rsidRDefault="00000000" w:rsidRPr="00000000" w14:paraId="00000330">
      <w:pPr>
        <w:pageBreakBefore w:val="0"/>
        <w:numPr>
          <w:ilvl w:val="1"/>
          <w:numId w:val="2"/>
        </w:numPr>
        <w:ind w:left="1440" w:hanging="360"/>
        <w:rPr/>
      </w:pPr>
      <w:r w:rsidDel="00000000" w:rsidR="00000000" w:rsidRPr="00000000">
        <w:rPr>
          <w:rtl w:val="0"/>
        </w:rPr>
        <w:t xml:space="preserve">Buret contains acid/base dripping into beaker containing indicator and base/acid.  Amount in buret and beaker before starting is record.  Drip content from buret into beaker until indicator changes color.  Record amount in buret and beaker after.  </w:t>
      </w:r>
    </w:p>
    <w:p w:rsidR="00000000" w:rsidDel="00000000" w:rsidP="00000000" w:rsidRDefault="00000000" w:rsidRPr="00000000" w14:paraId="00000331">
      <w:pPr>
        <w:pageBreakBefore w:val="0"/>
        <w:numPr>
          <w:ilvl w:val="1"/>
          <w:numId w:val="2"/>
        </w:numPr>
        <w:ind w:left="1440" w:hanging="360"/>
        <w:rPr>
          <w:u w:val="none"/>
        </w:rPr>
      </w:pPr>
      <w:r w:rsidDel="00000000" w:rsidR="00000000" w:rsidRPr="00000000">
        <w:rPr>
          <w:rtl w:val="0"/>
        </w:rPr>
        <w:t xml:space="preserve">Curves</w:t>
      </w:r>
    </w:p>
    <w:p w:rsidR="00000000" w:rsidDel="00000000" w:rsidP="00000000" w:rsidRDefault="00000000" w:rsidRPr="00000000" w14:paraId="00000332">
      <w:pPr>
        <w:pageBreakBefore w:val="0"/>
        <w:numPr>
          <w:ilvl w:val="2"/>
          <w:numId w:val="2"/>
        </w:numPr>
        <w:ind w:left="2160" w:hanging="360"/>
        <w:rPr>
          <w:u w:val="none"/>
        </w:rPr>
      </w:pPr>
      <w:r w:rsidDel="00000000" w:rsidR="00000000" w:rsidRPr="00000000">
        <w:rPr>
          <w:rtl w:val="0"/>
        </w:rPr>
        <w:t xml:space="preserve">X axis: volume of acid/base added.  Y axis: pH</w:t>
      </w:r>
    </w:p>
    <w:p w:rsidR="00000000" w:rsidDel="00000000" w:rsidP="00000000" w:rsidRDefault="00000000" w:rsidRPr="00000000" w14:paraId="00000333">
      <w:pPr>
        <w:pageBreakBefore w:val="0"/>
        <w:numPr>
          <w:ilvl w:val="2"/>
          <w:numId w:val="2"/>
        </w:numPr>
        <w:ind w:left="2160" w:hanging="360"/>
        <w:rPr>
          <w:u w:val="none"/>
        </w:rPr>
      </w:pPr>
      <w:r w:rsidDel="00000000" w:rsidR="00000000" w:rsidRPr="00000000">
        <w:rPr>
          <w:rtl w:val="0"/>
        </w:rPr>
        <w:t xml:space="preserve">As base is added to an acid, pH increases a bit, then stays relatively constant until enough base (equivalence point) is added to neutralize the acid.  The, the pH sharply increases, passing through the threshold of the indicator.  It then remains relatively constant again.  </w:t>
      </w:r>
    </w:p>
    <w:p w:rsidR="00000000" w:rsidDel="00000000" w:rsidP="00000000" w:rsidRDefault="00000000" w:rsidRPr="00000000" w14:paraId="00000334">
      <w:pPr>
        <w:pageBreakBefore w:val="0"/>
        <w:numPr>
          <w:ilvl w:val="2"/>
          <w:numId w:val="2"/>
        </w:numPr>
        <w:ind w:left="2160" w:hanging="360"/>
        <w:rPr>
          <w:u w:val="none"/>
        </w:rPr>
      </w:pPr>
      <w:r w:rsidDel="00000000" w:rsidR="00000000" w:rsidRPr="00000000">
        <w:rPr>
          <w:rtl w:val="0"/>
        </w:rPr>
        <w:t xml:space="preserve">Backwards for adding acid to a base</w:t>
      </w:r>
    </w:p>
    <w:p w:rsidR="00000000" w:rsidDel="00000000" w:rsidP="00000000" w:rsidRDefault="00000000" w:rsidRPr="00000000" w14:paraId="00000335">
      <w:pPr>
        <w:pageBreakBefore w:val="0"/>
        <w:ind w:left="360" w:firstLine="0"/>
        <w:rPr/>
      </w:pPr>
      <w:r w:rsidDel="00000000" w:rsidR="00000000" w:rsidRPr="00000000">
        <w:rPr>
          <w:rtl w:val="0"/>
        </w:rPr>
      </w:r>
    </w:p>
    <w:p w:rsidR="00000000" w:rsidDel="00000000" w:rsidP="00000000" w:rsidRDefault="00000000" w:rsidRPr="00000000" w14:paraId="00000336">
      <w:pPr>
        <w:pStyle w:val="Title"/>
        <w:pageBreakBefore w:val="0"/>
        <w:rPr/>
      </w:pPr>
      <w:bookmarkStart w:colFirst="0" w:colLast="0" w:name="_136owdroldph" w:id="13"/>
      <w:bookmarkEnd w:id="13"/>
      <w:r w:rsidDel="00000000" w:rsidR="00000000" w:rsidRPr="00000000">
        <w:rPr>
          <w:rtl w:val="0"/>
        </w:rPr>
        <w:t xml:space="preserve">REDOX and Electrochemistry</w:t>
      </w:r>
    </w:p>
    <w:p w:rsidR="00000000" w:rsidDel="00000000" w:rsidP="00000000" w:rsidRDefault="00000000" w:rsidRPr="00000000" w14:paraId="00000337">
      <w:pPr>
        <w:pageBreakBefore w:val="0"/>
        <w:numPr>
          <w:ilvl w:val="0"/>
          <w:numId w:val="2"/>
        </w:numPr>
        <w:rPr>
          <w:highlight w:val="yellow"/>
        </w:rPr>
      </w:pPr>
      <w:r w:rsidDel="00000000" w:rsidR="00000000" w:rsidRPr="00000000">
        <w:rPr>
          <w:highlight w:val="yellow"/>
          <w:rtl w:val="0"/>
        </w:rPr>
        <w:t xml:space="preserve"> Redox/oxidation-reduction</w:t>
      </w:r>
    </w:p>
    <w:p w:rsidR="00000000" w:rsidDel="00000000" w:rsidP="00000000" w:rsidRDefault="00000000" w:rsidRPr="00000000" w14:paraId="00000338">
      <w:pPr>
        <w:pageBreakBefore w:val="0"/>
        <w:numPr>
          <w:ilvl w:val="1"/>
          <w:numId w:val="2"/>
        </w:numPr>
        <w:ind w:left="1440" w:hanging="360"/>
        <w:rPr/>
      </w:pPr>
      <w:r w:rsidDel="00000000" w:rsidR="00000000" w:rsidRPr="00000000">
        <w:rPr>
          <w:rtl w:val="0"/>
        </w:rPr>
        <w:t xml:space="preserve">Not a double replacement reaction</w:t>
      </w:r>
    </w:p>
    <w:p w:rsidR="00000000" w:rsidDel="00000000" w:rsidP="00000000" w:rsidRDefault="00000000" w:rsidRPr="00000000" w14:paraId="00000339">
      <w:pPr>
        <w:pageBreakBefore w:val="0"/>
        <w:numPr>
          <w:ilvl w:val="1"/>
          <w:numId w:val="2"/>
        </w:numPr>
        <w:ind w:left="1440" w:hanging="360"/>
        <w:rPr>
          <w:u w:val="none"/>
        </w:rPr>
      </w:pPr>
      <w:r w:rsidDel="00000000" w:rsidR="00000000" w:rsidRPr="00000000">
        <w:rPr>
          <w:rtl w:val="0"/>
        </w:rPr>
        <w:t xml:space="preserve">Both oxidation and reduction takes place, mass and charge conserved</w:t>
      </w:r>
    </w:p>
    <w:p w:rsidR="00000000" w:rsidDel="00000000" w:rsidP="00000000" w:rsidRDefault="00000000" w:rsidRPr="00000000" w14:paraId="0000033A">
      <w:pPr>
        <w:pageBreakBefore w:val="0"/>
        <w:numPr>
          <w:ilvl w:val="1"/>
          <w:numId w:val="2"/>
        </w:numPr>
        <w:ind w:left="1440" w:hanging="360"/>
        <w:rPr>
          <w:u w:val="none"/>
        </w:rPr>
      </w:pPr>
      <w:r w:rsidDel="00000000" w:rsidR="00000000" w:rsidRPr="00000000">
        <w:rPr>
          <w:rtl w:val="0"/>
        </w:rPr>
        <w:t xml:space="preserve">Is spontaneous (doesn’t require added energy) when species being oxidized is more active than species being reduced for metal, other way around for nonmetals</w:t>
      </w:r>
    </w:p>
    <w:p w:rsidR="00000000" w:rsidDel="00000000" w:rsidP="00000000" w:rsidRDefault="00000000" w:rsidRPr="00000000" w14:paraId="0000033B">
      <w:pPr>
        <w:pageBreakBefore w:val="0"/>
        <w:numPr>
          <w:ilvl w:val="1"/>
          <w:numId w:val="2"/>
        </w:numPr>
        <w:ind w:left="1440" w:hanging="360"/>
        <w:rPr>
          <w:highlight w:val="yellow"/>
        </w:rPr>
      </w:pPr>
      <w:r w:rsidDel="00000000" w:rsidR="00000000" w:rsidRPr="00000000">
        <w:rPr>
          <w:highlight w:val="yellow"/>
          <w:rtl w:val="0"/>
        </w:rPr>
        <w:t xml:space="preserve">Oxidation</w:t>
      </w:r>
    </w:p>
    <w:p w:rsidR="00000000" w:rsidDel="00000000" w:rsidP="00000000" w:rsidRDefault="00000000" w:rsidRPr="00000000" w14:paraId="0000033C">
      <w:pPr>
        <w:pageBreakBefore w:val="0"/>
        <w:numPr>
          <w:ilvl w:val="2"/>
          <w:numId w:val="2"/>
        </w:numPr>
        <w:ind w:left="2160" w:hanging="360"/>
        <w:rPr>
          <w:u w:val="none"/>
        </w:rPr>
      </w:pPr>
      <w:r w:rsidDel="00000000" w:rsidR="00000000" w:rsidRPr="00000000">
        <w:rPr>
          <w:rtl w:val="0"/>
        </w:rPr>
        <w:t xml:space="preserve">atom/ion loses electron, increasing oxidation number</w:t>
      </w:r>
    </w:p>
    <w:p w:rsidR="00000000" w:rsidDel="00000000" w:rsidP="00000000" w:rsidRDefault="00000000" w:rsidRPr="00000000" w14:paraId="0000033D">
      <w:pPr>
        <w:pageBreakBefore w:val="0"/>
        <w:numPr>
          <w:ilvl w:val="2"/>
          <w:numId w:val="2"/>
        </w:numPr>
        <w:ind w:left="2160" w:hanging="360"/>
        <w:rPr>
          <w:u w:val="none"/>
        </w:rPr>
      </w:pPr>
      <w:r w:rsidDel="00000000" w:rsidR="00000000" w:rsidRPr="00000000">
        <w:rPr>
          <w:rtl w:val="0"/>
        </w:rPr>
        <w:t xml:space="preserve">Reducing agent causes oxidation</w:t>
      </w:r>
    </w:p>
    <w:p w:rsidR="00000000" w:rsidDel="00000000" w:rsidP="00000000" w:rsidRDefault="00000000" w:rsidRPr="00000000" w14:paraId="0000033E">
      <w:pPr>
        <w:pageBreakBefore w:val="0"/>
        <w:numPr>
          <w:ilvl w:val="2"/>
          <w:numId w:val="2"/>
        </w:numPr>
        <w:ind w:left="2160" w:hanging="360"/>
        <w:rPr>
          <w:u w:val="none"/>
        </w:rPr>
      </w:pPr>
      <w:r w:rsidDel="00000000" w:rsidR="00000000" w:rsidRPr="00000000">
        <w:rPr>
          <w:rtl w:val="0"/>
        </w:rPr>
        <w:t xml:space="preserve">Less electronegative = easier to oxidize</w:t>
      </w:r>
    </w:p>
    <w:p w:rsidR="00000000" w:rsidDel="00000000" w:rsidP="00000000" w:rsidRDefault="00000000" w:rsidRPr="00000000" w14:paraId="0000033F">
      <w:pPr>
        <w:pageBreakBefore w:val="0"/>
        <w:numPr>
          <w:ilvl w:val="1"/>
          <w:numId w:val="2"/>
        </w:numPr>
        <w:ind w:left="1440" w:hanging="360"/>
        <w:rPr>
          <w:highlight w:val="yellow"/>
        </w:rPr>
      </w:pPr>
      <w:r w:rsidDel="00000000" w:rsidR="00000000" w:rsidRPr="00000000">
        <w:rPr>
          <w:highlight w:val="yellow"/>
          <w:rtl w:val="0"/>
        </w:rPr>
        <w:t xml:space="preserve">Reduction</w:t>
      </w:r>
    </w:p>
    <w:p w:rsidR="00000000" w:rsidDel="00000000" w:rsidP="00000000" w:rsidRDefault="00000000" w:rsidRPr="00000000" w14:paraId="00000340">
      <w:pPr>
        <w:pageBreakBefore w:val="0"/>
        <w:numPr>
          <w:ilvl w:val="2"/>
          <w:numId w:val="2"/>
        </w:numPr>
        <w:ind w:left="2160" w:hanging="360"/>
        <w:rPr>
          <w:u w:val="none"/>
        </w:rPr>
      </w:pPr>
      <w:r w:rsidDel="00000000" w:rsidR="00000000" w:rsidRPr="00000000">
        <w:rPr>
          <w:rtl w:val="0"/>
        </w:rPr>
        <w:t xml:space="preserve">atom/ion gains electron, decreasing oxidation number</w:t>
      </w:r>
    </w:p>
    <w:p w:rsidR="00000000" w:rsidDel="00000000" w:rsidP="00000000" w:rsidRDefault="00000000" w:rsidRPr="00000000" w14:paraId="00000341">
      <w:pPr>
        <w:pageBreakBefore w:val="0"/>
        <w:numPr>
          <w:ilvl w:val="2"/>
          <w:numId w:val="2"/>
        </w:numPr>
        <w:ind w:left="2160" w:hanging="360"/>
        <w:rPr>
          <w:u w:val="none"/>
        </w:rPr>
      </w:pPr>
      <w:r w:rsidDel="00000000" w:rsidR="00000000" w:rsidRPr="00000000">
        <w:rPr>
          <w:rtl w:val="0"/>
        </w:rPr>
        <w:t xml:space="preserve">Oxidizing agent causes reduction</w:t>
      </w:r>
    </w:p>
    <w:p w:rsidR="00000000" w:rsidDel="00000000" w:rsidP="00000000" w:rsidRDefault="00000000" w:rsidRPr="00000000" w14:paraId="00000342">
      <w:pPr>
        <w:pageBreakBefore w:val="0"/>
        <w:numPr>
          <w:ilvl w:val="1"/>
          <w:numId w:val="2"/>
        </w:numPr>
        <w:ind w:left="1440" w:hanging="360"/>
        <w:rPr>
          <w:u w:val="none"/>
        </w:rPr>
      </w:pPr>
      <w:r w:rsidDel="00000000" w:rsidR="00000000" w:rsidRPr="00000000">
        <w:rPr>
          <w:highlight w:val="yellow"/>
          <w:rtl w:val="0"/>
        </w:rPr>
        <w:t xml:space="preserve">Disproportional</w:t>
      </w:r>
      <w:r w:rsidDel="00000000" w:rsidR="00000000" w:rsidRPr="00000000">
        <w:rPr>
          <w:rtl w:val="0"/>
        </w:rPr>
        <w:t xml:space="preserve"> is when an oxidizing or reducing agent is only some of the same type of ion</w:t>
      </w:r>
    </w:p>
    <w:p w:rsidR="00000000" w:rsidDel="00000000" w:rsidP="00000000" w:rsidRDefault="00000000" w:rsidRPr="00000000" w14:paraId="00000343">
      <w:pPr>
        <w:pageBreakBefore w:val="0"/>
        <w:numPr>
          <w:ilvl w:val="1"/>
          <w:numId w:val="2"/>
        </w:numPr>
        <w:ind w:left="1440" w:hanging="360"/>
        <w:rPr>
          <w:highlight w:val="yellow"/>
        </w:rPr>
      </w:pPr>
      <w:r w:rsidDel="00000000" w:rsidR="00000000" w:rsidRPr="00000000">
        <w:rPr>
          <w:highlight w:val="yellow"/>
          <w:rtl w:val="0"/>
        </w:rPr>
        <w:t xml:space="preserve">Oxidation number</w:t>
      </w:r>
    </w:p>
    <w:p w:rsidR="00000000" w:rsidDel="00000000" w:rsidP="00000000" w:rsidRDefault="00000000" w:rsidRPr="00000000" w14:paraId="00000344">
      <w:pPr>
        <w:pageBreakBefore w:val="0"/>
        <w:numPr>
          <w:ilvl w:val="2"/>
          <w:numId w:val="2"/>
        </w:numPr>
        <w:ind w:left="2160" w:hanging="360"/>
        <w:rPr>
          <w:u w:val="none"/>
        </w:rPr>
      </w:pPr>
      <w:r w:rsidDel="00000000" w:rsidR="00000000" w:rsidRPr="00000000">
        <w:rPr>
          <w:rtl w:val="0"/>
        </w:rPr>
        <w:t xml:space="preserve">Indicates charge once reaction occurs</w:t>
      </w:r>
    </w:p>
    <w:p w:rsidR="00000000" w:rsidDel="00000000" w:rsidP="00000000" w:rsidRDefault="00000000" w:rsidRPr="00000000" w14:paraId="00000345">
      <w:pPr>
        <w:pageBreakBefore w:val="0"/>
        <w:numPr>
          <w:ilvl w:val="2"/>
          <w:numId w:val="2"/>
        </w:numPr>
        <w:ind w:left="2160" w:hanging="360"/>
        <w:rPr>
          <w:u w:val="none"/>
        </w:rPr>
      </w:pPr>
      <w:r w:rsidDel="00000000" w:rsidR="00000000" w:rsidRPr="00000000">
        <w:rPr>
          <w:rtl w:val="0"/>
        </w:rPr>
        <w:t xml:space="preserve">Elements alone have oxidation number of 0, unlike ions</w:t>
      </w:r>
    </w:p>
    <w:p w:rsidR="00000000" w:rsidDel="00000000" w:rsidP="00000000" w:rsidRDefault="00000000" w:rsidRPr="00000000" w14:paraId="00000346">
      <w:pPr>
        <w:pageBreakBefore w:val="0"/>
        <w:numPr>
          <w:ilvl w:val="2"/>
          <w:numId w:val="2"/>
        </w:numPr>
        <w:ind w:left="2160" w:hanging="360"/>
        <w:rPr>
          <w:u w:val="none"/>
        </w:rPr>
      </w:pPr>
      <w:r w:rsidDel="00000000" w:rsidR="00000000" w:rsidRPr="00000000">
        <w:rPr>
          <w:rtl w:val="0"/>
        </w:rPr>
        <w:t xml:space="preserve">Hydrogen has oxidation number of +1, unless when bonded to a group 1 or 2 metal</w:t>
      </w:r>
    </w:p>
    <w:p w:rsidR="00000000" w:rsidDel="00000000" w:rsidP="00000000" w:rsidRDefault="00000000" w:rsidRPr="00000000" w14:paraId="00000347">
      <w:pPr>
        <w:pageBreakBefore w:val="0"/>
        <w:numPr>
          <w:ilvl w:val="2"/>
          <w:numId w:val="2"/>
        </w:numPr>
        <w:ind w:left="2160" w:hanging="360"/>
        <w:rPr>
          <w:u w:val="none"/>
        </w:rPr>
      </w:pPr>
      <w:r w:rsidDel="00000000" w:rsidR="00000000" w:rsidRPr="00000000">
        <w:rPr>
          <w:rtl w:val="0"/>
        </w:rPr>
        <w:t xml:space="preserve">Halogens have oxidation number of -1</w:t>
      </w:r>
    </w:p>
    <w:p w:rsidR="00000000" w:rsidDel="00000000" w:rsidP="00000000" w:rsidRDefault="00000000" w:rsidRPr="00000000" w14:paraId="00000348">
      <w:pPr>
        <w:pageBreakBefore w:val="0"/>
        <w:numPr>
          <w:ilvl w:val="2"/>
          <w:numId w:val="2"/>
        </w:numPr>
        <w:ind w:left="2160" w:hanging="360"/>
        <w:rPr>
          <w:u w:val="none"/>
        </w:rPr>
      </w:pPr>
      <w:r w:rsidDel="00000000" w:rsidR="00000000" w:rsidRPr="00000000">
        <w:rPr>
          <w:rtl w:val="0"/>
        </w:rPr>
        <w:t xml:space="preserve">Group 1 has oxidation number of +1</w:t>
      </w:r>
    </w:p>
    <w:p w:rsidR="00000000" w:rsidDel="00000000" w:rsidP="00000000" w:rsidRDefault="00000000" w:rsidRPr="00000000" w14:paraId="00000349">
      <w:pPr>
        <w:pageBreakBefore w:val="0"/>
        <w:numPr>
          <w:ilvl w:val="2"/>
          <w:numId w:val="2"/>
        </w:numPr>
        <w:ind w:left="2160" w:hanging="360"/>
        <w:rPr>
          <w:u w:val="none"/>
        </w:rPr>
      </w:pPr>
      <w:r w:rsidDel="00000000" w:rsidR="00000000" w:rsidRPr="00000000">
        <w:rPr>
          <w:rtl w:val="0"/>
        </w:rPr>
        <w:t xml:space="preserve">Group 2 has oxidation number of +2</w:t>
      </w:r>
    </w:p>
    <w:p w:rsidR="00000000" w:rsidDel="00000000" w:rsidP="00000000" w:rsidRDefault="00000000" w:rsidRPr="00000000" w14:paraId="0000034A">
      <w:pPr>
        <w:pageBreakBefore w:val="0"/>
        <w:numPr>
          <w:ilvl w:val="2"/>
          <w:numId w:val="2"/>
        </w:numPr>
        <w:ind w:left="2160" w:hanging="360"/>
        <w:rPr>
          <w:u w:val="none"/>
        </w:rPr>
      </w:pPr>
      <w:r w:rsidDel="00000000" w:rsidR="00000000" w:rsidRPr="00000000">
        <w:rPr>
          <w:rtl w:val="0"/>
        </w:rPr>
        <w:t xml:space="preserve">Fluorine has oxidation number of -1</w:t>
      </w:r>
    </w:p>
    <w:p w:rsidR="00000000" w:rsidDel="00000000" w:rsidP="00000000" w:rsidRDefault="00000000" w:rsidRPr="00000000" w14:paraId="0000034B">
      <w:pPr>
        <w:pageBreakBefore w:val="0"/>
        <w:numPr>
          <w:ilvl w:val="2"/>
          <w:numId w:val="2"/>
        </w:numPr>
        <w:ind w:left="2160" w:hanging="360"/>
        <w:rPr>
          <w:u w:val="none"/>
        </w:rPr>
      </w:pPr>
      <w:r w:rsidDel="00000000" w:rsidR="00000000" w:rsidRPr="00000000">
        <w:rPr>
          <w:rtl w:val="0"/>
        </w:rPr>
        <w:t xml:space="preserve">Oxygen has oxidation number of -2 except in H</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2</w:t>
      </w:r>
      <w:r w:rsidDel="00000000" w:rsidR="00000000" w:rsidRPr="00000000">
        <w:rPr>
          <w:rtl w:val="0"/>
        </w:rPr>
        <w:t xml:space="preserve"> and OF</w:t>
      </w:r>
      <w:r w:rsidDel="00000000" w:rsidR="00000000" w:rsidRPr="00000000">
        <w:rPr>
          <w:vertAlign w:val="subscript"/>
          <w:rtl w:val="0"/>
        </w:rPr>
        <w:t xml:space="preserve">2</w:t>
      </w:r>
      <w:r w:rsidDel="00000000" w:rsidR="00000000" w:rsidRPr="00000000">
        <w:rPr>
          <w:rtl w:val="0"/>
        </w:rPr>
      </w:r>
    </w:p>
    <w:p w:rsidR="00000000" w:rsidDel="00000000" w:rsidP="00000000" w:rsidRDefault="00000000" w:rsidRPr="00000000" w14:paraId="0000034C">
      <w:pPr>
        <w:pageBreakBefore w:val="0"/>
        <w:numPr>
          <w:ilvl w:val="2"/>
          <w:numId w:val="2"/>
        </w:numPr>
        <w:ind w:left="2160" w:hanging="360"/>
        <w:rPr>
          <w:u w:val="none"/>
        </w:rPr>
      </w:pPr>
      <w:r w:rsidDel="00000000" w:rsidR="00000000" w:rsidRPr="00000000">
        <w:rPr>
          <w:rtl w:val="0"/>
        </w:rPr>
        <w:t xml:space="preserve">Sum of oxidation numbers in compound equals charge </w:t>
      </w:r>
    </w:p>
    <w:p w:rsidR="00000000" w:rsidDel="00000000" w:rsidP="00000000" w:rsidRDefault="00000000" w:rsidRPr="00000000" w14:paraId="0000034D">
      <w:pPr>
        <w:pageBreakBefore w:val="0"/>
        <w:numPr>
          <w:ilvl w:val="1"/>
          <w:numId w:val="2"/>
        </w:numPr>
        <w:spacing w:line="331.2" w:lineRule="auto"/>
        <w:ind w:left="1440" w:hanging="360"/>
        <w:rPr>
          <w:highlight w:val="yellow"/>
        </w:rPr>
      </w:pPr>
      <w:r w:rsidDel="00000000" w:rsidR="00000000" w:rsidRPr="00000000">
        <w:rPr>
          <w:highlight w:val="yellow"/>
          <w:rtl w:val="0"/>
        </w:rPr>
        <w:t xml:space="preserve">When balanced</w:t>
      </w:r>
    </w:p>
    <w:p w:rsidR="00000000" w:rsidDel="00000000" w:rsidP="00000000" w:rsidRDefault="00000000" w:rsidRPr="00000000" w14:paraId="0000034E">
      <w:pPr>
        <w:pageBreakBefore w:val="0"/>
        <w:numPr>
          <w:ilvl w:val="2"/>
          <w:numId w:val="2"/>
        </w:numPr>
        <w:ind w:left="2160" w:hanging="360"/>
        <w:rPr/>
      </w:pPr>
      <w:r w:rsidDel="00000000" w:rsidR="00000000" w:rsidRPr="00000000">
        <w:rPr>
          <w:rtl w:val="0"/>
        </w:rPr>
        <w:t xml:space="preserve">Separate into half reactions: a oxidation half and a reduction half</w:t>
      </w:r>
    </w:p>
    <w:p w:rsidR="00000000" w:rsidDel="00000000" w:rsidP="00000000" w:rsidRDefault="00000000" w:rsidRPr="00000000" w14:paraId="0000034F">
      <w:pPr>
        <w:pageBreakBefore w:val="0"/>
        <w:numPr>
          <w:ilvl w:val="2"/>
          <w:numId w:val="2"/>
        </w:numPr>
        <w:ind w:left="2160" w:hanging="360"/>
        <w:rPr/>
      </w:pPr>
      <w:r w:rsidDel="00000000" w:rsidR="00000000" w:rsidRPr="00000000">
        <w:rPr>
          <w:rtl w:val="0"/>
        </w:rPr>
        <w:t xml:space="preserve">Balance ions except for O and H</w:t>
      </w:r>
    </w:p>
    <w:p w:rsidR="00000000" w:rsidDel="00000000" w:rsidP="00000000" w:rsidRDefault="00000000" w:rsidRPr="00000000" w14:paraId="00000350">
      <w:pPr>
        <w:pageBreakBefore w:val="0"/>
        <w:numPr>
          <w:ilvl w:val="2"/>
          <w:numId w:val="2"/>
        </w:numPr>
        <w:ind w:left="2160" w:hanging="360"/>
        <w:rPr/>
      </w:pPr>
      <w:r w:rsidDel="00000000" w:rsidR="00000000" w:rsidRPr="00000000">
        <w:rPr>
          <w:rtl w:val="0"/>
        </w:rPr>
        <w:t xml:space="preserve">Add H</w:t>
      </w:r>
      <w:r w:rsidDel="00000000" w:rsidR="00000000" w:rsidRPr="00000000">
        <w:rPr>
          <w:vertAlign w:val="subscript"/>
          <w:rtl w:val="0"/>
        </w:rPr>
        <w:t xml:space="preserve">2</w:t>
      </w:r>
      <w:r w:rsidDel="00000000" w:rsidR="00000000" w:rsidRPr="00000000">
        <w:rPr>
          <w:rtl w:val="0"/>
        </w:rPr>
        <w:t xml:space="preserve">O on other side to balance O</w:t>
      </w:r>
    </w:p>
    <w:p w:rsidR="00000000" w:rsidDel="00000000" w:rsidP="00000000" w:rsidRDefault="00000000" w:rsidRPr="00000000" w14:paraId="00000351">
      <w:pPr>
        <w:pageBreakBefore w:val="0"/>
        <w:numPr>
          <w:ilvl w:val="2"/>
          <w:numId w:val="2"/>
        </w:numPr>
        <w:ind w:left="2160" w:hanging="360"/>
        <w:rPr/>
      </w:pPr>
      <w:r w:rsidDel="00000000" w:rsidR="00000000" w:rsidRPr="00000000">
        <w:rPr>
          <w:rtl w:val="0"/>
        </w:rPr>
        <w:t xml:space="preserve">Add H</w:t>
      </w:r>
      <w:r w:rsidDel="00000000" w:rsidR="00000000" w:rsidRPr="00000000">
        <w:rPr>
          <w:vertAlign w:val="superscript"/>
          <w:rtl w:val="0"/>
        </w:rPr>
        <w:t xml:space="preserve">+</w:t>
      </w:r>
      <w:r w:rsidDel="00000000" w:rsidR="00000000" w:rsidRPr="00000000">
        <w:rPr>
          <w:rtl w:val="0"/>
        </w:rPr>
        <w:t xml:space="preserve"> on other side to balance H</w:t>
      </w:r>
    </w:p>
    <w:p w:rsidR="00000000" w:rsidDel="00000000" w:rsidP="00000000" w:rsidRDefault="00000000" w:rsidRPr="00000000" w14:paraId="00000352">
      <w:pPr>
        <w:pageBreakBefore w:val="0"/>
        <w:numPr>
          <w:ilvl w:val="2"/>
          <w:numId w:val="2"/>
        </w:numPr>
        <w:ind w:left="2160" w:hanging="360"/>
        <w:rPr/>
      </w:pPr>
      <w:r w:rsidDel="00000000" w:rsidR="00000000" w:rsidRPr="00000000">
        <w:rPr>
          <w:rtl w:val="0"/>
        </w:rPr>
        <w:t xml:space="preserve">Add electrons (e</w:t>
      </w:r>
      <w:r w:rsidDel="00000000" w:rsidR="00000000" w:rsidRPr="00000000">
        <w:rPr>
          <w:vertAlign w:val="superscript"/>
          <w:rtl w:val="0"/>
        </w:rPr>
        <w:t xml:space="preserve">-</w:t>
      </w:r>
      <w:r w:rsidDel="00000000" w:rsidR="00000000" w:rsidRPr="00000000">
        <w:rPr>
          <w:rtl w:val="0"/>
        </w:rPr>
        <w:t xml:space="preserve">) to balance charge</w:t>
      </w:r>
    </w:p>
    <w:p w:rsidR="00000000" w:rsidDel="00000000" w:rsidP="00000000" w:rsidRDefault="00000000" w:rsidRPr="00000000" w14:paraId="00000353">
      <w:pPr>
        <w:pageBreakBefore w:val="0"/>
        <w:numPr>
          <w:ilvl w:val="2"/>
          <w:numId w:val="2"/>
        </w:numPr>
        <w:ind w:left="2160" w:hanging="360"/>
        <w:rPr/>
      </w:pPr>
      <w:r w:rsidDel="00000000" w:rsidR="00000000" w:rsidRPr="00000000">
        <w:rPr>
          <w:rtl w:val="0"/>
        </w:rPr>
        <w:t xml:space="preserve">Multiply both half reactions to make both have same amount of electrons</w:t>
      </w:r>
    </w:p>
    <w:p w:rsidR="00000000" w:rsidDel="00000000" w:rsidP="00000000" w:rsidRDefault="00000000" w:rsidRPr="00000000" w14:paraId="00000354">
      <w:pPr>
        <w:pageBreakBefore w:val="0"/>
        <w:numPr>
          <w:ilvl w:val="2"/>
          <w:numId w:val="2"/>
        </w:numPr>
        <w:ind w:left="2160" w:hanging="360"/>
        <w:rPr/>
      </w:pPr>
      <w:r w:rsidDel="00000000" w:rsidR="00000000" w:rsidRPr="00000000">
        <w:rPr>
          <w:rtl w:val="0"/>
        </w:rPr>
        <w:t xml:space="preserve">Simplify (find difference and substitute into greatest number, eliminate lowest one) ions that are same on one side of a half reaction as the other side of the other one.   </w:t>
      </w:r>
    </w:p>
    <w:p w:rsidR="00000000" w:rsidDel="00000000" w:rsidP="00000000" w:rsidRDefault="00000000" w:rsidRPr="00000000" w14:paraId="00000355">
      <w:pPr>
        <w:pageBreakBefore w:val="0"/>
        <w:numPr>
          <w:ilvl w:val="2"/>
          <w:numId w:val="2"/>
        </w:numPr>
        <w:ind w:left="2160" w:hanging="360"/>
        <w:rPr/>
      </w:pPr>
      <w:r w:rsidDel="00000000" w:rsidR="00000000" w:rsidRPr="00000000">
        <w:rPr>
          <w:rtl w:val="0"/>
        </w:rPr>
        <w:t xml:space="preserve">Combine half reactions</w:t>
      </w:r>
    </w:p>
    <w:p w:rsidR="00000000" w:rsidDel="00000000" w:rsidP="00000000" w:rsidRDefault="00000000" w:rsidRPr="00000000" w14:paraId="00000356">
      <w:pPr>
        <w:pageBreakBefore w:val="0"/>
        <w:numPr>
          <w:ilvl w:val="2"/>
          <w:numId w:val="2"/>
        </w:numPr>
        <w:ind w:left="2160" w:hanging="360"/>
        <w:rPr/>
      </w:pPr>
      <w:r w:rsidDel="00000000" w:rsidR="00000000" w:rsidRPr="00000000">
        <w:rPr>
          <w:rtl w:val="0"/>
        </w:rPr>
        <w:t xml:space="preserve">If product is base instead of acid: add OH</w:t>
      </w:r>
      <w:r w:rsidDel="00000000" w:rsidR="00000000" w:rsidRPr="00000000">
        <w:rPr>
          <w:vertAlign w:val="superscript"/>
          <w:rtl w:val="0"/>
        </w:rPr>
        <w:t xml:space="preserve">-</w:t>
      </w:r>
      <w:r w:rsidDel="00000000" w:rsidR="00000000" w:rsidRPr="00000000">
        <w:rPr>
          <w:rtl w:val="0"/>
        </w:rPr>
        <w:t xml:space="preserve"> on both side to neutralize H</w:t>
      </w:r>
      <w:r w:rsidDel="00000000" w:rsidR="00000000" w:rsidRPr="00000000">
        <w:rPr>
          <w:vertAlign w:val="superscript"/>
          <w:rtl w:val="0"/>
        </w:rPr>
        <w:t xml:space="preserve">+</w:t>
      </w:r>
      <w:r w:rsidDel="00000000" w:rsidR="00000000" w:rsidRPr="00000000">
        <w:rPr>
          <w:rtl w:val="0"/>
        </w:rPr>
        <w:t xml:space="preserve"> present.  OH</w:t>
      </w:r>
      <w:r w:rsidDel="00000000" w:rsidR="00000000" w:rsidRPr="00000000">
        <w:rPr>
          <w:vertAlign w:val="superscript"/>
          <w:rtl w:val="0"/>
        </w:rPr>
        <w:t xml:space="preserve">-</w:t>
      </w:r>
      <w:r w:rsidDel="00000000" w:rsidR="00000000" w:rsidRPr="00000000">
        <w:rPr>
          <w:rtl w:val="0"/>
        </w:rPr>
        <w:t xml:space="preserve"> and H</w:t>
      </w:r>
      <w:r w:rsidDel="00000000" w:rsidR="00000000" w:rsidRPr="00000000">
        <w:rPr>
          <w:vertAlign w:val="superscript"/>
          <w:rtl w:val="0"/>
        </w:rPr>
        <w:t xml:space="preserve">+</w:t>
      </w:r>
      <w:r w:rsidDel="00000000" w:rsidR="00000000" w:rsidRPr="00000000">
        <w:rPr>
          <w:rtl w:val="0"/>
        </w:rPr>
        <w:t xml:space="preserve"> on same side becomes 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357">
      <w:pPr>
        <w:pageBreakBefore w:val="0"/>
        <w:numPr>
          <w:ilvl w:val="0"/>
          <w:numId w:val="2"/>
        </w:numPr>
        <w:rPr>
          <w:highlight w:val="yellow"/>
        </w:rPr>
      </w:pPr>
      <w:r w:rsidDel="00000000" w:rsidR="00000000" w:rsidRPr="00000000">
        <w:rPr>
          <w:highlight w:val="yellow"/>
          <w:rtl w:val="0"/>
        </w:rPr>
        <w:t xml:space="preserve">Batteries</w:t>
      </w:r>
    </w:p>
    <w:p w:rsidR="00000000" w:rsidDel="00000000" w:rsidP="00000000" w:rsidRDefault="00000000" w:rsidRPr="00000000" w14:paraId="00000358">
      <w:pPr>
        <w:pageBreakBefore w:val="0"/>
        <w:numPr>
          <w:ilvl w:val="1"/>
          <w:numId w:val="2"/>
        </w:numPr>
        <w:ind w:left="1440" w:hanging="360"/>
        <w:rPr>
          <w:u w:val="none"/>
        </w:rPr>
      </w:pPr>
      <w:r w:rsidDel="00000000" w:rsidR="00000000" w:rsidRPr="00000000">
        <w:rPr>
          <w:rtl w:val="0"/>
        </w:rPr>
        <w:t xml:space="preserve">Voltaic</w:t>
      </w:r>
    </w:p>
    <w:p w:rsidR="00000000" w:rsidDel="00000000" w:rsidP="00000000" w:rsidRDefault="00000000" w:rsidRPr="00000000" w14:paraId="00000359">
      <w:pPr>
        <w:pageBreakBefore w:val="0"/>
        <w:numPr>
          <w:ilvl w:val="2"/>
          <w:numId w:val="2"/>
        </w:numPr>
        <w:ind w:left="2160" w:hanging="360"/>
        <w:rPr>
          <w:u w:val="none"/>
        </w:rPr>
      </w:pPr>
      <w:r w:rsidDel="00000000" w:rsidR="00000000" w:rsidRPr="00000000">
        <w:rPr>
          <w:rtl w:val="0"/>
        </w:rPr>
        <w:t xml:space="preserve">Spontaneous reaction converting chemical energy to electrical energy</w:t>
      </w:r>
    </w:p>
    <w:p w:rsidR="00000000" w:rsidDel="00000000" w:rsidP="00000000" w:rsidRDefault="00000000" w:rsidRPr="00000000" w14:paraId="0000035A">
      <w:pPr>
        <w:pageBreakBefore w:val="0"/>
        <w:numPr>
          <w:ilvl w:val="2"/>
          <w:numId w:val="2"/>
        </w:numPr>
        <w:ind w:left="2160" w:hanging="360"/>
        <w:rPr>
          <w:u w:val="none"/>
        </w:rPr>
      </w:pPr>
      <w:r w:rsidDel="00000000" w:rsidR="00000000" w:rsidRPr="00000000">
        <w:rPr>
          <w:rtl w:val="0"/>
        </w:rPr>
        <w:t xml:space="preserve">2 half cells, each containing an aqueous solution and an electrode</w:t>
      </w:r>
    </w:p>
    <w:p w:rsidR="00000000" w:rsidDel="00000000" w:rsidP="00000000" w:rsidRDefault="00000000" w:rsidRPr="00000000" w14:paraId="0000035B">
      <w:pPr>
        <w:pageBreakBefore w:val="0"/>
        <w:numPr>
          <w:ilvl w:val="2"/>
          <w:numId w:val="2"/>
        </w:numPr>
        <w:ind w:left="2160" w:hanging="360"/>
        <w:rPr>
          <w:u w:val="none"/>
        </w:rPr>
      </w:pPr>
      <w:r w:rsidDel="00000000" w:rsidR="00000000" w:rsidRPr="00000000">
        <w:rPr>
          <w:rtl w:val="0"/>
        </w:rPr>
        <w:t xml:space="preserve">A salt bridge to allow ions to flow to prevent charge buildup</w:t>
      </w:r>
    </w:p>
    <w:p w:rsidR="00000000" w:rsidDel="00000000" w:rsidP="00000000" w:rsidRDefault="00000000" w:rsidRPr="00000000" w14:paraId="0000035C">
      <w:pPr>
        <w:pageBreakBefore w:val="0"/>
        <w:numPr>
          <w:ilvl w:val="2"/>
          <w:numId w:val="2"/>
        </w:numPr>
        <w:ind w:left="2160" w:hanging="360"/>
        <w:rPr>
          <w:u w:val="none"/>
        </w:rPr>
      </w:pPr>
      <w:r w:rsidDel="00000000" w:rsidR="00000000" w:rsidRPr="00000000">
        <w:rPr>
          <w:rtl w:val="0"/>
        </w:rPr>
        <w:t xml:space="preserve">A wire connecting the electrodes</w:t>
      </w:r>
    </w:p>
    <w:p w:rsidR="00000000" w:rsidDel="00000000" w:rsidP="00000000" w:rsidRDefault="00000000" w:rsidRPr="00000000" w14:paraId="0000035D">
      <w:pPr>
        <w:pageBreakBefore w:val="0"/>
        <w:numPr>
          <w:ilvl w:val="2"/>
          <w:numId w:val="2"/>
        </w:numPr>
        <w:ind w:left="2160" w:hanging="360"/>
        <w:rPr>
          <w:u w:val="none"/>
        </w:rPr>
      </w:pPr>
      <w:r w:rsidDel="00000000" w:rsidR="00000000" w:rsidRPr="00000000">
        <w:rPr>
          <w:rtl w:val="0"/>
        </w:rPr>
        <w:t xml:space="preserve">Wire passes through a voltmeter to measure electricity</w:t>
      </w:r>
    </w:p>
    <w:p w:rsidR="00000000" w:rsidDel="00000000" w:rsidP="00000000" w:rsidRDefault="00000000" w:rsidRPr="00000000" w14:paraId="0000035E">
      <w:pPr>
        <w:pageBreakBefore w:val="0"/>
        <w:numPr>
          <w:ilvl w:val="2"/>
          <w:numId w:val="2"/>
        </w:numPr>
        <w:ind w:left="2160" w:hanging="360"/>
        <w:rPr>
          <w:u w:val="none"/>
        </w:rPr>
      </w:pPr>
      <w:r w:rsidDel="00000000" w:rsidR="00000000" w:rsidRPr="00000000">
        <w:rPr>
          <w:rtl w:val="0"/>
        </w:rPr>
        <w:t xml:space="preserve">Electrode of more active metal oxidizes, is anode.  Electrode of less active metal reduces, is cathode</w:t>
      </w:r>
    </w:p>
    <w:p w:rsidR="00000000" w:rsidDel="00000000" w:rsidP="00000000" w:rsidRDefault="00000000" w:rsidRPr="00000000" w14:paraId="0000035F">
      <w:pPr>
        <w:pageBreakBefore w:val="0"/>
        <w:numPr>
          <w:ilvl w:val="2"/>
          <w:numId w:val="2"/>
        </w:numPr>
        <w:ind w:left="2160" w:hanging="360"/>
        <w:rPr>
          <w:u w:val="none"/>
        </w:rPr>
      </w:pPr>
      <w:r w:rsidDel="00000000" w:rsidR="00000000" w:rsidRPr="00000000">
        <w:rPr>
          <w:rtl w:val="0"/>
        </w:rPr>
        <w:t xml:space="preserve">Anode (positive terminal, site of oxidation) oxidizes, causing positive ions to be released into the solution.  Anode shrinks.  These positive ions flow through salt bridge to the cathode half cell.  Electrons released from oxidation flows through wire to cathode, and generates electricity on its way there.  Negative ions flow through salt bridge to anode half cell.  </w:t>
      </w:r>
    </w:p>
    <w:p w:rsidR="00000000" w:rsidDel="00000000" w:rsidP="00000000" w:rsidRDefault="00000000" w:rsidRPr="00000000" w14:paraId="00000360">
      <w:pPr>
        <w:pageBreakBefore w:val="0"/>
        <w:numPr>
          <w:ilvl w:val="2"/>
          <w:numId w:val="2"/>
        </w:numPr>
        <w:ind w:left="2160" w:hanging="360"/>
        <w:rPr>
          <w:u w:val="none"/>
        </w:rPr>
      </w:pPr>
      <w:r w:rsidDel="00000000" w:rsidR="00000000" w:rsidRPr="00000000">
        <w:rPr>
          <w:rtl w:val="0"/>
        </w:rPr>
        <w:t xml:space="preserve">Cathode (negative terminal, site of reduction) electrode receives electrons, making it reduce.  Cathode ions in solution receive the electrons and become atoms of the cathode electrode.  Cathode grows.  </w:t>
      </w:r>
    </w:p>
    <w:p w:rsidR="00000000" w:rsidDel="00000000" w:rsidP="00000000" w:rsidRDefault="00000000" w:rsidRPr="00000000" w14:paraId="00000361">
      <w:pPr>
        <w:pageBreakBefore w:val="0"/>
        <w:numPr>
          <w:ilvl w:val="1"/>
          <w:numId w:val="2"/>
        </w:numPr>
        <w:ind w:left="1440" w:hanging="360"/>
        <w:rPr>
          <w:u w:val="none"/>
        </w:rPr>
      </w:pPr>
      <w:r w:rsidDel="00000000" w:rsidR="00000000" w:rsidRPr="00000000">
        <w:rPr>
          <w:rtl w:val="0"/>
        </w:rPr>
        <w:t xml:space="preserve">Electrolytic</w:t>
      </w:r>
    </w:p>
    <w:p w:rsidR="00000000" w:rsidDel="00000000" w:rsidP="00000000" w:rsidRDefault="00000000" w:rsidRPr="00000000" w14:paraId="00000362">
      <w:pPr>
        <w:pageBreakBefore w:val="0"/>
        <w:numPr>
          <w:ilvl w:val="2"/>
          <w:numId w:val="2"/>
        </w:numPr>
        <w:ind w:left="2160" w:hanging="360"/>
        <w:rPr>
          <w:u w:val="none"/>
        </w:rPr>
      </w:pPr>
      <w:r w:rsidDel="00000000" w:rsidR="00000000" w:rsidRPr="00000000">
        <w:rPr>
          <w:rtl w:val="0"/>
        </w:rPr>
        <w:t xml:space="preserve">Nonspontaneous reactions</w:t>
      </w:r>
    </w:p>
    <w:p w:rsidR="00000000" w:rsidDel="00000000" w:rsidP="00000000" w:rsidRDefault="00000000" w:rsidRPr="00000000" w14:paraId="00000363">
      <w:pPr>
        <w:pageBreakBefore w:val="0"/>
        <w:numPr>
          <w:ilvl w:val="2"/>
          <w:numId w:val="2"/>
        </w:numPr>
        <w:ind w:left="2160" w:hanging="360"/>
        <w:rPr>
          <w:u w:val="none"/>
        </w:rPr>
      </w:pPr>
      <w:r w:rsidDel="00000000" w:rsidR="00000000" w:rsidRPr="00000000">
        <w:rPr>
          <w:rtl w:val="0"/>
        </w:rPr>
        <w:t xml:space="preserve">Uses a battery to oxidize a less active metal and reduce a more active metal</w:t>
      </w:r>
    </w:p>
    <w:p w:rsidR="00000000" w:rsidDel="00000000" w:rsidP="00000000" w:rsidRDefault="00000000" w:rsidRPr="00000000" w14:paraId="00000364">
      <w:pPr>
        <w:pageBreakBefore w:val="0"/>
        <w:numPr>
          <w:ilvl w:val="2"/>
          <w:numId w:val="2"/>
        </w:numPr>
        <w:ind w:left="2160" w:hanging="360"/>
        <w:rPr>
          <w:u w:val="none"/>
        </w:rPr>
      </w:pPr>
      <w:r w:rsidDel="00000000" w:rsidR="00000000" w:rsidRPr="00000000">
        <w:rPr>
          <w:rtl w:val="0"/>
        </w:rPr>
        <w:t xml:space="preserve">A cell with aqueous solution and 2 electrodes</w:t>
      </w:r>
    </w:p>
    <w:p w:rsidR="00000000" w:rsidDel="00000000" w:rsidP="00000000" w:rsidRDefault="00000000" w:rsidRPr="00000000" w14:paraId="00000365">
      <w:pPr>
        <w:pageBreakBefore w:val="0"/>
        <w:numPr>
          <w:ilvl w:val="2"/>
          <w:numId w:val="2"/>
        </w:numPr>
        <w:ind w:left="2160" w:hanging="360"/>
        <w:rPr>
          <w:u w:val="none"/>
        </w:rPr>
      </w:pPr>
      <w:r w:rsidDel="00000000" w:rsidR="00000000" w:rsidRPr="00000000">
        <w:rPr>
          <w:rtl w:val="0"/>
        </w:rPr>
        <w:t xml:space="preserve">Anode is less active metal, cathode is more active metal</w:t>
      </w:r>
    </w:p>
    <w:p w:rsidR="00000000" w:rsidDel="00000000" w:rsidP="00000000" w:rsidRDefault="00000000" w:rsidRPr="00000000" w14:paraId="00000366">
      <w:pPr>
        <w:pageBreakBefore w:val="0"/>
        <w:numPr>
          <w:ilvl w:val="2"/>
          <w:numId w:val="2"/>
        </w:numPr>
        <w:ind w:left="2160" w:hanging="360"/>
        <w:rPr>
          <w:u w:val="none"/>
        </w:rPr>
      </w:pPr>
      <w:r w:rsidDel="00000000" w:rsidR="00000000" w:rsidRPr="00000000">
        <w:rPr>
          <w:rtl w:val="0"/>
        </w:rPr>
        <w:t xml:space="preserve">Electrodes are connected by a wire </w:t>
      </w:r>
    </w:p>
    <w:p w:rsidR="00000000" w:rsidDel="00000000" w:rsidP="00000000" w:rsidRDefault="00000000" w:rsidRPr="00000000" w14:paraId="00000367">
      <w:pPr>
        <w:pageBreakBefore w:val="0"/>
        <w:numPr>
          <w:ilvl w:val="2"/>
          <w:numId w:val="2"/>
        </w:numPr>
        <w:ind w:left="2160" w:hanging="360"/>
        <w:rPr>
          <w:u w:val="none"/>
        </w:rPr>
      </w:pPr>
      <w:r w:rsidDel="00000000" w:rsidR="00000000" w:rsidRPr="00000000">
        <w:rPr>
          <w:rtl w:val="0"/>
        </w:rPr>
        <w:t xml:space="preserve">Cathode connected to battery’s negative terminal</w:t>
      </w:r>
    </w:p>
    <w:p w:rsidR="00000000" w:rsidDel="00000000" w:rsidP="00000000" w:rsidRDefault="00000000" w:rsidRPr="00000000" w14:paraId="00000368">
      <w:pPr>
        <w:pageBreakBefore w:val="0"/>
        <w:numPr>
          <w:ilvl w:val="2"/>
          <w:numId w:val="2"/>
        </w:numPr>
        <w:ind w:left="2160" w:hanging="360"/>
        <w:rPr>
          <w:u w:val="none"/>
        </w:rPr>
      </w:pPr>
      <w:r w:rsidDel="00000000" w:rsidR="00000000" w:rsidRPr="00000000">
        <w:rPr>
          <w:rtl w:val="0"/>
        </w:rPr>
        <w:t xml:space="preserve">Anode connected to battery’s positive terminal</w:t>
      </w:r>
    </w:p>
    <w:p w:rsidR="00000000" w:rsidDel="00000000" w:rsidP="00000000" w:rsidRDefault="00000000" w:rsidRPr="00000000" w14:paraId="00000369">
      <w:pPr>
        <w:pageBreakBefore w:val="0"/>
        <w:numPr>
          <w:ilvl w:val="2"/>
          <w:numId w:val="2"/>
        </w:numPr>
        <w:ind w:left="2160" w:hanging="360"/>
        <w:rPr>
          <w:u w:val="none"/>
        </w:rPr>
      </w:pPr>
      <w:r w:rsidDel="00000000" w:rsidR="00000000" w:rsidRPr="00000000">
        <w:rPr>
          <w:rtl w:val="0"/>
        </w:rPr>
        <w:t xml:space="preserve">Battery’s positive terminal causes anode to oxidize.  Anode releases its electrons to the battery through the wire, and releases positive ions into the solution</w:t>
      </w:r>
    </w:p>
    <w:p w:rsidR="00000000" w:rsidDel="00000000" w:rsidP="00000000" w:rsidRDefault="00000000" w:rsidRPr="00000000" w14:paraId="0000036A">
      <w:pPr>
        <w:pageBreakBefore w:val="0"/>
        <w:numPr>
          <w:ilvl w:val="2"/>
          <w:numId w:val="2"/>
        </w:numPr>
        <w:ind w:left="2160" w:hanging="360"/>
        <w:rPr>
          <w:u w:val="none"/>
        </w:rPr>
      </w:pPr>
      <w:r w:rsidDel="00000000" w:rsidR="00000000" w:rsidRPr="00000000">
        <w:rPr>
          <w:rtl w:val="0"/>
        </w:rPr>
        <w:t xml:space="preserve">Battery’s negative terminal causes cathode to reduce.  Battery sends electrons to cathode through the wire.  Positive ions from solution become atoms of the cathode.  (can electroplate)</w:t>
      </w:r>
    </w:p>
    <w:p w:rsidR="00000000" w:rsidDel="00000000" w:rsidP="00000000" w:rsidRDefault="00000000" w:rsidRPr="00000000" w14:paraId="0000036B">
      <w:pPr>
        <w:pageBreakBefore w:val="0"/>
        <w:numPr>
          <w:ilvl w:val="2"/>
          <w:numId w:val="2"/>
        </w:numPr>
        <w:ind w:left="2160" w:hanging="360"/>
        <w:rPr>
          <w:u w:val="none"/>
        </w:rPr>
      </w:pPr>
      <w:r w:rsidDel="00000000" w:rsidR="00000000" w:rsidRPr="00000000">
        <w:rPr>
          <w:rtl w:val="0"/>
        </w:rPr>
        <w:t xml:space="preserve">Electroplating: to coat cathode with anode using an electrolytic cell</w:t>
      </w:r>
    </w:p>
    <w:p w:rsidR="00000000" w:rsidDel="00000000" w:rsidP="00000000" w:rsidRDefault="00000000" w:rsidRPr="00000000" w14:paraId="0000036C">
      <w:pPr>
        <w:pageBreakBefore w:val="0"/>
        <w:spacing w:line="276" w:lineRule="auto"/>
        <w:ind w:left="0" w:firstLine="0"/>
        <w:rPr/>
      </w:pPr>
      <w:r w:rsidDel="00000000" w:rsidR="00000000" w:rsidRPr="00000000">
        <w:rPr>
          <w:rtl w:val="0"/>
        </w:rPr>
      </w:r>
    </w:p>
    <w:p w:rsidR="00000000" w:rsidDel="00000000" w:rsidP="00000000" w:rsidRDefault="00000000" w:rsidRPr="00000000" w14:paraId="0000036D">
      <w:pPr>
        <w:pStyle w:val="Title"/>
        <w:pageBreakBefore w:val="0"/>
        <w:rPr/>
      </w:pPr>
      <w:bookmarkStart w:colFirst="0" w:colLast="0" w:name="_qbswzqu2uvhr" w:id="14"/>
      <w:bookmarkEnd w:id="14"/>
      <w:r w:rsidDel="00000000" w:rsidR="00000000" w:rsidRPr="00000000">
        <w:rPr>
          <w:rtl w:val="0"/>
        </w:rPr>
        <w:t xml:space="preserve">Organic Chemistry</w:t>
      </w:r>
    </w:p>
    <w:p w:rsidR="00000000" w:rsidDel="00000000" w:rsidP="00000000" w:rsidRDefault="00000000" w:rsidRPr="00000000" w14:paraId="000003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tl w:val="0"/>
        </w:rPr>
        <w:t xml:space="preserve">Organic compounds: Compounds with carbon and hydrogen</w:t>
      </w:r>
    </w:p>
    <w:p w:rsidR="00000000" w:rsidDel="00000000" w:rsidP="00000000" w:rsidRDefault="00000000" w:rsidRPr="00000000" w14:paraId="000003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yellow"/>
        </w:rPr>
      </w:pPr>
      <w:r w:rsidDel="00000000" w:rsidR="00000000" w:rsidRPr="00000000">
        <w:rPr>
          <w:highlight w:val="yellow"/>
          <w:rtl w:val="0"/>
        </w:rPr>
        <w:t xml:space="preserve">Hydrocarbons</w:t>
      </w:r>
    </w:p>
    <w:p w:rsidR="00000000" w:rsidDel="00000000" w:rsidP="00000000" w:rsidRDefault="00000000" w:rsidRPr="00000000" w14:paraId="000003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hydrogen and carbon only</w:t>
      </w:r>
    </w:p>
    <w:p w:rsidR="00000000" w:rsidDel="00000000" w:rsidP="00000000" w:rsidRDefault="00000000" w:rsidRPr="00000000" w14:paraId="00000371">
      <w:pPr>
        <w:pageBreakBefore w:val="0"/>
        <w:numPr>
          <w:ilvl w:val="1"/>
          <w:numId w:val="2"/>
        </w:numPr>
        <w:ind w:left="1440" w:hanging="360"/>
        <w:rPr>
          <w:highlight w:val="yellow"/>
        </w:rPr>
      </w:pPr>
      <w:r w:rsidDel="00000000" w:rsidR="00000000" w:rsidRPr="00000000">
        <w:rPr>
          <w:highlight w:val="yellow"/>
          <w:rtl w:val="0"/>
        </w:rPr>
        <w:t xml:space="preserve">Aliphatic</w:t>
      </w:r>
    </w:p>
    <w:p w:rsidR="00000000" w:rsidDel="00000000" w:rsidP="00000000" w:rsidRDefault="00000000" w:rsidRPr="00000000" w14:paraId="00000372">
      <w:pPr>
        <w:pageBreakBefore w:val="0"/>
        <w:numPr>
          <w:ilvl w:val="2"/>
          <w:numId w:val="2"/>
        </w:numPr>
        <w:ind w:left="2160" w:hanging="360"/>
      </w:pPr>
      <w:r w:rsidDel="00000000" w:rsidR="00000000" w:rsidRPr="00000000">
        <w:rPr>
          <w:rtl w:val="0"/>
        </w:rPr>
        <w:t xml:space="preserve">Straight chain</w:t>
      </w:r>
    </w:p>
    <w:p w:rsidR="00000000" w:rsidDel="00000000" w:rsidP="00000000" w:rsidRDefault="00000000" w:rsidRPr="00000000" w14:paraId="00000373">
      <w:pPr>
        <w:pageBreakBefore w:val="0"/>
        <w:numPr>
          <w:ilvl w:val="2"/>
          <w:numId w:val="2"/>
        </w:numPr>
        <w:ind w:left="2160" w:hanging="360"/>
      </w:pPr>
      <w:r w:rsidDel="00000000" w:rsidR="00000000" w:rsidRPr="00000000">
        <w:rPr>
          <w:rtl w:val="0"/>
        </w:rPr>
        <w:t xml:space="preserve">Homologous series: As the chain increase by one carbon, it increases by x hydrogens</w:t>
      </w:r>
    </w:p>
    <w:p w:rsidR="00000000" w:rsidDel="00000000" w:rsidP="00000000" w:rsidRDefault="00000000" w:rsidRPr="00000000" w14:paraId="00000374">
      <w:pPr>
        <w:pageBreakBefore w:val="0"/>
        <w:numPr>
          <w:ilvl w:val="2"/>
          <w:numId w:val="2"/>
        </w:numPr>
        <w:ind w:left="2160" w:hanging="360"/>
      </w:pPr>
      <w:r w:rsidDel="00000000" w:rsidR="00000000" w:rsidRPr="00000000">
        <w:rPr>
          <w:highlight w:val="yellow"/>
          <w:rtl w:val="0"/>
        </w:rPr>
        <w:t xml:space="preserve">Saturated</w:t>
      </w:r>
      <w:r w:rsidDel="00000000" w:rsidR="00000000" w:rsidRPr="00000000">
        <w:rPr>
          <w:rtl w:val="0"/>
        </w:rPr>
        <w:t xml:space="preserve">: has all the hydrogens possible given the carbon backbone</w:t>
      </w:r>
    </w:p>
    <w:p w:rsidR="00000000" w:rsidDel="00000000" w:rsidP="00000000" w:rsidRDefault="00000000" w:rsidRPr="00000000" w14:paraId="00000375">
      <w:pPr>
        <w:pageBreakBefore w:val="0"/>
        <w:numPr>
          <w:ilvl w:val="3"/>
          <w:numId w:val="2"/>
        </w:numPr>
        <w:ind w:left="2880" w:hanging="360"/>
      </w:pPr>
      <w:r w:rsidDel="00000000" w:rsidR="00000000" w:rsidRPr="00000000">
        <w:rPr>
          <w:rtl w:val="0"/>
        </w:rPr>
        <w:t xml:space="preserve">Alkanes</w:t>
      </w:r>
    </w:p>
    <w:p w:rsidR="00000000" w:rsidDel="00000000" w:rsidP="00000000" w:rsidRDefault="00000000" w:rsidRPr="00000000" w14:paraId="00000376">
      <w:pPr>
        <w:pageBreakBefore w:val="0"/>
        <w:numPr>
          <w:ilvl w:val="4"/>
          <w:numId w:val="2"/>
        </w:numPr>
        <w:ind w:left="3600" w:hanging="360"/>
      </w:pPr>
      <w:r w:rsidDel="00000000" w:rsidR="00000000" w:rsidRPr="00000000">
        <w:rPr>
          <w:rtl w:val="0"/>
        </w:rPr>
        <w:t xml:space="preserve">Single bond between carbons</w:t>
      </w:r>
    </w:p>
    <w:p w:rsidR="00000000" w:rsidDel="00000000" w:rsidP="00000000" w:rsidRDefault="00000000" w:rsidRPr="00000000" w14:paraId="00000377">
      <w:pPr>
        <w:pageBreakBefore w:val="0"/>
        <w:numPr>
          <w:ilvl w:val="4"/>
          <w:numId w:val="2"/>
        </w:numPr>
        <w:ind w:left="3600" w:hanging="360"/>
      </w:pPr>
      <w:r w:rsidDel="00000000" w:rsidR="00000000" w:rsidRPr="00000000">
        <w:rPr>
          <w:rtl w:val="0"/>
        </w:rPr>
        <w:t xml:space="preserve">Suffix: -ane</w:t>
      </w:r>
    </w:p>
    <w:p w:rsidR="00000000" w:rsidDel="00000000" w:rsidP="00000000" w:rsidRDefault="00000000" w:rsidRPr="00000000" w14:paraId="00000378">
      <w:pPr>
        <w:pageBreakBefore w:val="0"/>
        <w:numPr>
          <w:ilvl w:val="4"/>
          <w:numId w:val="2"/>
        </w:numPr>
        <w:ind w:left="3600" w:hanging="360"/>
      </w:pPr>
      <w:r w:rsidDel="00000000" w:rsidR="00000000" w:rsidRPr="00000000">
        <w:rPr>
          <w:rtl w:val="0"/>
        </w:rPr>
        <w:t xml:space="preserve">General formula: C</w:t>
      </w:r>
      <w:r w:rsidDel="00000000" w:rsidR="00000000" w:rsidRPr="00000000">
        <w:rPr>
          <w:vertAlign w:val="subscript"/>
          <w:rtl w:val="0"/>
        </w:rPr>
        <w:t xml:space="preserve">n</w:t>
      </w:r>
      <w:r w:rsidDel="00000000" w:rsidR="00000000" w:rsidRPr="00000000">
        <w:rPr>
          <w:rtl w:val="0"/>
        </w:rPr>
        <w:t xml:space="preserve">H</w:t>
      </w:r>
      <w:r w:rsidDel="00000000" w:rsidR="00000000" w:rsidRPr="00000000">
        <w:rPr>
          <w:vertAlign w:val="subscript"/>
          <w:rtl w:val="0"/>
        </w:rPr>
        <w:t xml:space="preserve">2n+2</w:t>
      </w:r>
    </w:p>
    <w:p w:rsidR="00000000" w:rsidDel="00000000" w:rsidP="00000000" w:rsidRDefault="00000000" w:rsidRPr="00000000" w14:paraId="00000379">
      <w:pPr>
        <w:pageBreakBefore w:val="0"/>
        <w:numPr>
          <w:ilvl w:val="2"/>
          <w:numId w:val="2"/>
        </w:numPr>
        <w:ind w:left="2160" w:hanging="360"/>
      </w:pPr>
      <w:r w:rsidDel="00000000" w:rsidR="00000000" w:rsidRPr="00000000">
        <w:rPr>
          <w:highlight w:val="yellow"/>
          <w:rtl w:val="0"/>
        </w:rPr>
        <w:t xml:space="preserve">Unsaturated</w:t>
      </w:r>
      <w:r w:rsidDel="00000000" w:rsidR="00000000" w:rsidRPr="00000000">
        <w:rPr>
          <w:rtl w:val="0"/>
        </w:rPr>
        <w:t xml:space="preserve">: doesn’t have all the hydrogen possible given the carbon backbone</w:t>
      </w:r>
    </w:p>
    <w:p w:rsidR="00000000" w:rsidDel="00000000" w:rsidP="00000000" w:rsidRDefault="00000000" w:rsidRPr="00000000" w14:paraId="0000037A">
      <w:pPr>
        <w:pageBreakBefore w:val="0"/>
        <w:numPr>
          <w:ilvl w:val="3"/>
          <w:numId w:val="2"/>
        </w:numPr>
        <w:ind w:left="2880" w:hanging="360"/>
      </w:pPr>
      <w:r w:rsidDel="00000000" w:rsidR="00000000" w:rsidRPr="00000000">
        <w:rPr>
          <w:rtl w:val="0"/>
        </w:rPr>
        <w:t xml:space="preserve">Alkenes</w:t>
      </w:r>
    </w:p>
    <w:p w:rsidR="00000000" w:rsidDel="00000000" w:rsidP="00000000" w:rsidRDefault="00000000" w:rsidRPr="00000000" w14:paraId="0000037B">
      <w:pPr>
        <w:pageBreakBefore w:val="0"/>
        <w:numPr>
          <w:ilvl w:val="4"/>
          <w:numId w:val="2"/>
        </w:numPr>
        <w:ind w:left="3600" w:hanging="360"/>
      </w:pPr>
      <w:r w:rsidDel="00000000" w:rsidR="00000000" w:rsidRPr="00000000">
        <w:rPr>
          <w:rtl w:val="0"/>
        </w:rPr>
        <w:t xml:space="preserve">Has a double bond between carbons</w:t>
      </w:r>
    </w:p>
    <w:p w:rsidR="00000000" w:rsidDel="00000000" w:rsidP="00000000" w:rsidRDefault="00000000" w:rsidRPr="00000000" w14:paraId="0000037C">
      <w:pPr>
        <w:pageBreakBefore w:val="0"/>
        <w:numPr>
          <w:ilvl w:val="4"/>
          <w:numId w:val="2"/>
        </w:numPr>
        <w:ind w:left="3600" w:hanging="360"/>
      </w:pPr>
      <w:r w:rsidDel="00000000" w:rsidR="00000000" w:rsidRPr="00000000">
        <w:rPr>
          <w:rtl w:val="0"/>
        </w:rPr>
        <w:t xml:space="preserve">Suffix: -ene</w:t>
      </w:r>
    </w:p>
    <w:p w:rsidR="00000000" w:rsidDel="00000000" w:rsidP="00000000" w:rsidRDefault="00000000" w:rsidRPr="00000000" w14:paraId="0000037D">
      <w:pPr>
        <w:pageBreakBefore w:val="0"/>
        <w:numPr>
          <w:ilvl w:val="4"/>
          <w:numId w:val="2"/>
        </w:numPr>
        <w:ind w:left="3600" w:hanging="360"/>
      </w:pPr>
      <w:r w:rsidDel="00000000" w:rsidR="00000000" w:rsidRPr="00000000">
        <w:rPr>
          <w:rtl w:val="0"/>
        </w:rPr>
        <w:t xml:space="preserve">General formula: C</w:t>
      </w:r>
      <w:r w:rsidDel="00000000" w:rsidR="00000000" w:rsidRPr="00000000">
        <w:rPr>
          <w:vertAlign w:val="subscript"/>
          <w:rtl w:val="0"/>
        </w:rPr>
        <w:t xml:space="preserve">n</w:t>
      </w:r>
      <w:r w:rsidDel="00000000" w:rsidR="00000000" w:rsidRPr="00000000">
        <w:rPr>
          <w:rtl w:val="0"/>
        </w:rPr>
        <w:t xml:space="preserve">H</w:t>
      </w:r>
      <w:r w:rsidDel="00000000" w:rsidR="00000000" w:rsidRPr="00000000">
        <w:rPr>
          <w:vertAlign w:val="subscript"/>
          <w:rtl w:val="0"/>
        </w:rPr>
        <w:t xml:space="preserve">2n</w:t>
      </w:r>
    </w:p>
    <w:p w:rsidR="00000000" w:rsidDel="00000000" w:rsidP="00000000" w:rsidRDefault="00000000" w:rsidRPr="00000000" w14:paraId="0000037E">
      <w:pPr>
        <w:pageBreakBefore w:val="0"/>
        <w:numPr>
          <w:ilvl w:val="3"/>
          <w:numId w:val="2"/>
        </w:numPr>
        <w:ind w:left="2880" w:hanging="360"/>
      </w:pPr>
      <w:r w:rsidDel="00000000" w:rsidR="00000000" w:rsidRPr="00000000">
        <w:rPr>
          <w:rtl w:val="0"/>
        </w:rPr>
        <w:t xml:space="preserve">Alkynes</w:t>
      </w:r>
    </w:p>
    <w:p w:rsidR="00000000" w:rsidDel="00000000" w:rsidP="00000000" w:rsidRDefault="00000000" w:rsidRPr="00000000" w14:paraId="0000037F">
      <w:pPr>
        <w:pageBreakBefore w:val="0"/>
        <w:numPr>
          <w:ilvl w:val="4"/>
          <w:numId w:val="2"/>
        </w:numPr>
        <w:ind w:left="3600" w:hanging="360"/>
      </w:pPr>
      <w:r w:rsidDel="00000000" w:rsidR="00000000" w:rsidRPr="00000000">
        <w:rPr>
          <w:rtl w:val="0"/>
        </w:rPr>
        <w:t xml:space="preserve">Has a triple bond between carbons</w:t>
      </w:r>
    </w:p>
    <w:p w:rsidR="00000000" w:rsidDel="00000000" w:rsidP="00000000" w:rsidRDefault="00000000" w:rsidRPr="00000000" w14:paraId="00000380">
      <w:pPr>
        <w:pageBreakBefore w:val="0"/>
        <w:numPr>
          <w:ilvl w:val="4"/>
          <w:numId w:val="2"/>
        </w:numPr>
        <w:ind w:left="3600" w:hanging="360"/>
      </w:pPr>
      <w:r w:rsidDel="00000000" w:rsidR="00000000" w:rsidRPr="00000000">
        <w:rPr>
          <w:rtl w:val="0"/>
        </w:rPr>
        <w:t xml:space="preserve">Suffix: -yne</w:t>
      </w:r>
    </w:p>
    <w:p w:rsidR="00000000" w:rsidDel="00000000" w:rsidP="00000000" w:rsidRDefault="00000000" w:rsidRPr="00000000" w14:paraId="00000381">
      <w:pPr>
        <w:pageBreakBefore w:val="0"/>
        <w:numPr>
          <w:ilvl w:val="4"/>
          <w:numId w:val="2"/>
        </w:numPr>
        <w:ind w:left="3600" w:hanging="360"/>
      </w:pPr>
      <w:r w:rsidDel="00000000" w:rsidR="00000000" w:rsidRPr="00000000">
        <w:rPr>
          <w:rtl w:val="0"/>
        </w:rPr>
        <w:t xml:space="preserve">General formula: C</w:t>
      </w:r>
      <w:r w:rsidDel="00000000" w:rsidR="00000000" w:rsidRPr="00000000">
        <w:rPr>
          <w:vertAlign w:val="subscript"/>
          <w:rtl w:val="0"/>
        </w:rPr>
        <w:t xml:space="preserve">n</w:t>
      </w:r>
      <w:r w:rsidDel="00000000" w:rsidR="00000000" w:rsidRPr="00000000">
        <w:rPr>
          <w:rtl w:val="0"/>
        </w:rPr>
        <w:t xml:space="preserve">H</w:t>
      </w:r>
      <w:r w:rsidDel="00000000" w:rsidR="00000000" w:rsidRPr="00000000">
        <w:rPr>
          <w:vertAlign w:val="subscript"/>
          <w:rtl w:val="0"/>
        </w:rPr>
        <w:t xml:space="preserve">2n-2</w:t>
      </w:r>
      <w:r w:rsidDel="00000000" w:rsidR="00000000" w:rsidRPr="00000000">
        <w:rPr>
          <w:rtl w:val="0"/>
        </w:rPr>
      </w:r>
    </w:p>
    <w:p w:rsidR="00000000" w:rsidDel="00000000" w:rsidP="00000000" w:rsidRDefault="00000000" w:rsidRPr="00000000" w14:paraId="00000382">
      <w:pPr>
        <w:pageBreakBefore w:val="0"/>
        <w:numPr>
          <w:ilvl w:val="1"/>
          <w:numId w:val="2"/>
        </w:numPr>
        <w:ind w:left="1440" w:hanging="360"/>
        <w:rPr>
          <w:highlight w:val="yellow"/>
        </w:rPr>
      </w:pPr>
      <w:r w:rsidDel="00000000" w:rsidR="00000000" w:rsidRPr="00000000">
        <w:rPr>
          <w:highlight w:val="yellow"/>
          <w:rtl w:val="0"/>
        </w:rPr>
        <w:t xml:space="preserve">Aromatic</w:t>
      </w:r>
    </w:p>
    <w:p w:rsidR="00000000" w:rsidDel="00000000" w:rsidP="00000000" w:rsidRDefault="00000000" w:rsidRPr="00000000" w14:paraId="00000383">
      <w:pPr>
        <w:pageBreakBefore w:val="0"/>
        <w:numPr>
          <w:ilvl w:val="2"/>
          <w:numId w:val="2"/>
        </w:numPr>
        <w:ind w:left="2160" w:hanging="360"/>
      </w:pPr>
      <w:r w:rsidDel="00000000" w:rsidR="00000000" w:rsidRPr="00000000">
        <w:rPr>
          <w:rtl w:val="0"/>
        </w:rPr>
        <w:t xml:space="preserve">Closed chain</w:t>
      </w:r>
    </w:p>
    <w:p w:rsidR="00000000" w:rsidDel="00000000" w:rsidP="00000000" w:rsidRDefault="00000000" w:rsidRPr="00000000" w14:paraId="00000384">
      <w:pPr>
        <w:pageBreakBefore w:val="0"/>
        <w:numPr>
          <w:ilvl w:val="2"/>
          <w:numId w:val="2"/>
        </w:numPr>
        <w:ind w:left="2160" w:hanging="360"/>
      </w:pPr>
      <w:r w:rsidDel="00000000" w:rsidR="00000000" w:rsidRPr="00000000">
        <w:rPr>
          <w:rtl w:val="0"/>
        </w:rPr>
        <w:t xml:space="preserve">Exhibit resonance, or double bonds that move throughout the molecule</w:t>
      </w:r>
    </w:p>
    <w:p w:rsidR="00000000" w:rsidDel="00000000" w:rsidP="00000000" w:rsidRDefault="00000000" w:rsidRPr="00000000" w14:paraId="00000385">
      <w:pPr>
        <w:pageBreakBefore w:val="0"/>
        <w:numPr>
          <w:ilvl w:val="0"/>
          <w:numId w:val="2"/>
        </w:numPr>
        <w:rPr>
          <w:u w:val="none"/>
        </w:rPr>
      </w:pPr>
      <w:r w:rsidDel="00000000" w:rsidR="00000000" w:rsidRPr="00000000">
        <w:rPr>
          <w:rtl w:val="0"/>
        </w:rPr>
        <w:t xml:space="preserve">Substituted hydrocarbons</w:t>
      </w:r>
    </w:p>
    <w:p w:rsidR="00000000" w:rsidDel="00000000" w:rsidP="00000000" w:rsidRDefault="00000000" w:rsidRPr="00000000" w14:paraId="00000386">
      <w:pPr>
        <w:pageBreakBefore w:val="0"/>
        <w:numPr>
          <w:ilvl w:val="1"/>
          <w:numId w:val="2"/>
        </w:numPr>
        <w:ind w:left="1440" w:hanging="360"/>
        <w:rPr>
          <w:u w:val="none"/>
        </w:rPr>
      </w:pPr>
      <w:r w:rsidDel="00000000" w:rsidR="00000000" w:rsidRPr="00000000">
        <w:rPr>
          <w:rtl w:val="0"/>
        </w:rPr>
        <w:t xml:space="preserve">Contains elements other than carbon and hydrogen</w:t>
      </w:r>
    </w:p>
    <w:p w:rsidR="00000000" w:rsidDel="00000000" w:rsidP="00000000" w:rsidRDefault="00000000" w:rsidRPr="00000000" w14:paraId="00000387">
      <w:pPr>
        <w:pageBreakBefore w:val="0"/>
        <w:numPr>
          <w:ilvl w:val="1"/>
          <w:numId w:val="2"/>
        </w:numPr>
        <w:ind w:left="1440" w:hanging="360"/>
        <w:rPr>
          <w:u w:val="none"/>
        </w:rPr>
      </w:pPr>
      <w:r w:rsidDel="00000000" w:rsidR="00000000" w:rsidRPr="00000000">
        <w:rPr>
          <w:rtl w:val="0"/>
        </w:rPr>
        <w:t xml:space="preserve">General formula</w:t>
      </w:r>
    </w:p>
    <w:p w:rsidR="00000000" w:rsidDel="00000000" w:rsidP="00000000" w:rsidRDefault="00000000" w:rsidRPr="00000000" w14:paraId="00000388">
      <w:pPr>
        <w:pageBreakBefore w:val="0"/>
        <w:numPr>
          <w:ilvl w:val="2"/>
          <w:numId w:val="2"/>
        </w:numPr>
        <w:ind w:left="2160" w:hanging="360"/>
        <w:rPr>
          <w:u w:val="none"/>
        </w:rPr>
      </w:pPr>
      <w:r w:rsidDel="00000000" w:rsidR="00000000" w:rsidRPr="00000000">
        <w:rPr>
          <w:rtl w:val="0"/>
        </w:rPr>
        <w:t xml:space="preserve">R is residue, which is everything except the functional group</w:t>
      </w:r>
    </w:p>
    <w:p w:rsidR="00000000" w:rsidDel="00000000" w:rsidP="00000000" w:rsidRDefault="00000000" w:rsidRPr="00000000" w14:paraId="00000389">
      <w:pPr>
        <w:pageBreakBefore w:val="0"/>
        <w:numPr>
          <w:ilvl w:val="2"/>
          <w:numId w:val="2"/>
        </w:numPr>
        <w:ind w:left="2160" w:hanging="360"/>
        <w:rPr>
          <w:u w:val="none"/>
        </w:rPr>
      </w:pPr>
      <w:r w:rsidDel="00000000" w:rsidR="00000000" w:rsidRPr="00000000">
        <w:rPr>
          <w:rtl w:val="0"/>
        </w:rPr>
        <w:t xml:space="preserve">Functional group is an atom or group of atoms with their bonds “substituted” into a hydrocarbon</w:t>
      </w:r>
    </w:p>
    <w:p w:rsidR="00000000" w:rsidDel="00000000" w:rsidP="00000000" w:rsidRDefault="00000000" w:rsidRPr="00000000" w14:paraId="0000038A">
      <w:pPr>
        <w:pageBreakBefore w:val="0"/>
        <w:numPr>
          <w:ilvl w:val="0"/>
          <w:numId w:val="2"/>
        </w:numPr>
        <w:rPr>
          <w:u w:val="none"/>
        </w:rPr>
      </w:pPr>
      <w:r w:rsidDel="00000000" w:rsidR="00000000" w:rsidRPr="00000000">
        <w:rPr>
          <w:rtl w:val="0"/>
        </w:rPr>
        <w:t xml:space="preserve">Allotropes: different configurations of a network structure</w:t>
      </w:r>
    </w:p>
    <w:p w:rsidR="00000000" w:rsidDel="00000000" w:rsidP="00000000" w:rsidRDefault="00000000" w:rsidRPr="00000000" w14:paraId="0000038B">
      <w:pPr>
        <w:pageBreakBefore w:val="0"/>
        <w:numPr>
          <w:ilvl w:val="0"/>
          <w:numId w:val="2"/>
        </w:numPr>
        <w:rPr>
          <w:highlight w:val="yellow"/>
        </w:rPr>
      </w:pPr>
      <w:r w:rsidDel="00000000" w:rsidR="00000000" w:rsidRPr="00000000">
        <w:rPr>
          <w:highlight w:val="yellow"/>
          <w:rtl w:val="0"/>
        </w:rPr>
        <w:t xml:space="preserve">Condensed structural formula</w:t>
      </w:r>
    </w:p>
    <w:p w:rsidR="00000000" w:rsidDel="00000000" w:rsidP="00000000" w:rsidRDefault="00000000" w:rsidRPr="00000000" w14:paraId="0000038C">
      <w:pPr>
        <w:pageBreakBefore w:val="0"/>
        <w:numPr>
          <w:ilvl w:val="1"/>
          <w:numId w:val="2"/>
        </w:numPr>
        <w:ind w:left="1440" w:hanging="360"/>
        <w:rPr/>
      </w:pPr>
      <w:r w:rsidDel="00000000" w:rsidR="00000000" w:rsidRPr="00000000">
        <w:rPr>
          <w:rtl w:val="0"/>
        </w:rPr>
        <w:t xml:space="preserve">For each carbon of backbone, it is CH</w:t>
      </w:r>
      <w:r w:rsidDel="00000000" w:rsidR="00000000" w:rsidRPr="00000000">
        <w:rPr>
          <w:vertAlign w:val="subscript"/>
          <w:rtl w:val="0"/>
        </w:rPr>
        <w:t xml:space="preserve">number of H attached to the C</w:t>
      </w:r>
    </w:p>
    <w:p w:rsidR="00000000" w:rsidDel="00000000" w:rsidP="00000000" w:rsidRDefault="00000000" w:rsidRPr="00000000" w14:paraId="0000038D">
      <w:pPr>
        <w:pageBreakBefore w:val="0"/>
        <w:numPr>
          <w:ilvl w:val="1"/>
          <w:numId w:val="2"/>
        </w:numPr>
        <w:ind w:left="1440" w:hanging="360"/>
        <w:rPr/>
      </w:pPr>
      <w:r w:rsidDel="00000000" w:rsidR="00000000" w:rsidRPr="00000000">
        <w:rPr>
          <w:rtl w:val="0"/>
        </w:rPr>
        <w:t xml:space="preserve">Next carbon goes immediately after previous</w:t>
      </w:r>
      <w:r w:rsidDel="00000000" w:rsidR="00000000" w:rsidRPr="00000000">
        <w:rPr>
          <w:rtl w:val="0"/>
        </w:rPr>
      </w:r>
    </w:p>
    <w:p w:rsidR="00000000" w:rsidDel="00000000" w:rsidP="00000000" w:rsidRDefault="00000000" w:rsidRPr="00000000" w14:paraId="0000038E">
      <w:pPr>
        <w:pageBreakBefore w:val="0"/>
        <w:numPr>
          <w:ilvl w:val="1"/>
          <w:numId w:val="2"/>
        </w:numPr>
        <w:ind w:left="1440" w:hanging="360"/>
        <w:rPr/>
      </w:pPr>
      <w:r w:rsidDel="00000000" w:rsidR="00000000" w:rsidRPr="00000000">
        <w:rPr>
          <w:rtl w:val="0"/>
        </w:rPr>
        <w:t xml:space="preserve">Elements in () mean it branches out of the previous C</w:t>
      </w:r>
    </w:p>
    <w:p w:rsidR="00000000" w:rsidDel="00000000" w:rsidP="00000000" w:rsidRDefault="00000000" w:rsidRPr="00000000" w14:paraId="0000038F">
      <w:pPr>
        <w:pageBreakBefore w:val="0"/>
        <w:numPr>
          <w:ilvl w:val="1"/>
          <w:numId w:val="2"/>
        </w:numPr>
        <w:ind w:left="1440" w:hanging="360"/>
        <w:rPr>
          <w:u w:val="none"/>
        </w:rPr>
      </w:pPr>
      <w:r w:rsidDel="00000000" w:rsidR="00000000" w:rsidRPr="00000000">
        <w:rPr>
          <w:rtl w:val="0"/>
        </w:rPr>
        <w:t xml:space="preserve">Isomers: molecules with the same molecular formula, but different condensed structural formula</w:t>
      </w:r>
    </w:p>
    <w:p w:rsidR="00000000" w:rsidDel="00000000" w:rsidP="00000000" w:rsidRDefault="00000000" w:rsidRPr="00000000" w14:paraId="00000390">
      <w:pPr>
        <w:pageBreakBefore w:val="0"/>
        <w:numPr>
          <w:ilvl w:val="0"/>
          <w:numId w:val="2"/>
        </w:numPr>
        <w:rPr>
          <w:u w:val="none"/>
        </w:rPr>
      </w:pPr>
      <w:r w:rsidDel="00000000" w:rsidR="00000000" w:rsidRPr="00000000">
        <w:rPr>
          <w:rtl w:val="0"/>
        </w:rPr>
        <w:t xml:space="preserve">Hydrocarbon nomenclature for Regents</w:t>
      </w:r>
    </w:p>
    <w:p w:rsidR="00000000" w:rsidDel="00000000" w:rsidP="00000000" w:rsidRDefault="00000000" w:rsidRPr="00000000" w14:paraId="00000391">
      <w:pPr>
        <w:pageBreakBefore w:val="0"/>
        <w:numPr>
          <w:ilvl w:val="1"/>
          <w:numId w:val="2"/>
        </w:numPr>
        <w:ind w:left="1440" w:hanging="360"/>
        <w:rPr>
          <w:u w:val="none"/>
        </w:rPr>
      </w:pPr>
      <w:r w:rsidDel="00000000" w:rsidR="00000000" w:rsidRPr="00000000">
        <w:rPr>
          <w:rtl w:val="0"/>
        </w:rPr>
        <w:t xml:space="preserve">If is alkene or alkyne, start with carbon location number of the double/triple bond.  Counting can start in any direction of the chain, but the number used is the lowest number</w:t>
      </w:r>
    </w:p>
    <w:p w:rsidR="00000000" w:rsidDel="00000000" w:rsidP="00000000" w:rsidRDefault="00000000" w:rsidRPr="00000000" w14:paraId="00000392">
      <w:pPr>
        <w:pageBreakBefore w:val="0"/>
        <w:numPr>
          <w:ilvl w:val="1"/>
          <w:numId w:val="2"/>
        </w:numPr>
        <w:ind w:left="1440" w:hanging="360"/>
        <w:rPr>
          <w:u w:val="none"/>
        </w:rPr>
      </w:pPr>
      <w:r w:rsidDel="00000000" w:rsidR="00000000" w:rsidRPr="00000000">
        <w:rPr>
          <w:rtl w:val="0"/>
        </w:rPr>
        <w:t xml:space="preserve">Then a dash</w:t>
      </w:r>
    </w:p>
    <w:p w:rsidR="00000000" w:rsidDel="00000000" w:rsidP="00000000" w:rsidRDefault="00000000" w:rsidRPr="00000000" w14:paraId="00000393">
      <w:pPr>
        <w:pageBreakBefore w:val="0"/>
        <w:numPr>
          <w:ilvl w:val="1"/>
          <w:numId w:val="2"/>
        </w:numPr>
        <w:ind w:left="1440" w:hanging="360"/>
        <w:rPr>
          <w:u w:val="none"/>
        </w:rPr>
      </w:pPr>
      <w:r w:rsidDel="00000000" w:rsidR="00000000" w:rsidRPr="00000000">
        <w:rPr>
          <w:rtl w:val="0"/>
        </w:rPr>
        <w:t xml:space="preserve">Then the correct prefix based on the number of carbons in the backbone</w:t>
      </w:r>
    </w:p>
    <w:p w:rsidR="00000000" w:rsidDel="00000000" w:rsidP="00000000" w:rsidRDefault="00000000" w:rsidRPr="00000000" w14:paraId="00000394">
      <w:pPr>
        <w:pageBreakBefore w:val="0"/>
        <w:numPr>
          <w:ilvl w:val="1"/>
          <w:numId w:val="2"/>
        </w:numPr>
        <w:ind w:left="1440" w:hanging="360"/>
        <w:rPr>
          <w:u w:val="none"/>
        </w:rPr>
      </w:pPr>
      <w:r w:rsidDel="00000000" w:rsidR="00000000" w:rsidRPr="00000000">
        <w:rPr>
          <w:rtl w:val="0"/>
        </w:rPr>
        <w:t xml:space="preserve">Then the correct suffix based on the presence of double/triple bonds</w:t>
      </w:r>
    </w:p>
    <w:p w:rsidR="00000000" w:rsidDel="00000000" w:rsidP="00000000" w:rsidRDefault="00000000" w:rsidRPr="00000000" w14:paraId="00000395">
      <w:pPr>
        <w:pageBreakBefore w:val="0"/>
        <w:ind w:firstLine="720"/>
        <w:rPr>
          <w:highlight w:val="yellow"/>
        </w:rPr>
      </w:pPr>
      <w:r w:rsidDel="00000000" w:rsidR="00000000" w:rsidRPr="00000000">
        <w:rPr>
          <w:rtl w:val="0"/>
        </w:rPr>
      </w:r>
    </w:p>
    <w:p w:rsidR="00000000" w:rsidDel="00000000" w:rsidP="00000000" w:rsidRDefault="00000000" w:rsidRPr="00000000" w14:paraId="00000396">
      <w:pPr>
        <w:pageBreakBefore w:val="0"/>
        <w:numPr>
          <w:ilvl w:val="0"/>
          <w:numId w:val="2"/>
        </w:numPr>
        <w:rPr>
          <w:highlight w:val="yellow"/>
        </w:rPr>
      </w:pPr>
      <w:r w:rsidDel="00000000" w:rsidR="00000000" w:rsidRPr="00000000">
        <w:rPr>
          <w:highlight w:val="yellow"/>
          <w:rtl w:val="0"/>
        </w:rPr>
        <w:t xml:space="preserve">Line structures</w:t>
      </w:r>
    </w:p>
    <w:p w:rsidR="00000000" w:rsidDel="00000000" w:rsidP="00000000" w:rsidRDefault="00000000" w:rsidRPr="00000000" w14:paraId="00000397">
      <w:pPr>
        <w:pageBreakBefore w:val="0"/>
        <w:numPr>
          <w:ilvl w:val="1"/>
          <w:numId w:val="2"/>
        </w:numPr>
        <w:ind w:left="1440" w:hanging="360"/>
        <w:rPr/>
      </w:pPr>
      <w:r w:rsidDel="00000000" w:rsidR="00000000" w:rsidRPr="00000000">
        <w:rPr>
          <w:rtl w:val="0"/>
        </w:rPr>
        <w:t xml:space="preserve">Line segments representing bonds are drawn, so that endpoints of segments represent C, unless another atom is written there</w:t>
      </w:r>
    </w:p>
    <w:p w:rsidR="00000000" w:rsidDel="00000000" w:rsidP="00000000" w:rsidRDefault="00000000" w:rsidRPr="00000000" w14:paraId="00000398">
      <w:pPr>
        <w:pageBreakBefore w:val="0"/>
        <w:numPr>
          <w:ilvl w:val="1"/>
          <w:numId w:val="2"/>
        </w:numPr>
        <w:ind w:left="1440" w:hanging="360"/>
        <w:rPr/>
      </w:pPr>
      <w:r w:rsidDel="00000000" w:rsidR="00000000" w:rsidRPr="00000000">
        <w:rPr>
          <w:rtl w:val="0"/>
        </w:rPr>
        <w:t xml:space="preserve">H is assumed to be present to make all atoms satisfy the octet rule</w:t>
      </w:r>
    </w:p>
    <w:p w:rsidR="00000000" w:rsidDel="00000000" w:rsidP="00000000" w:rsidRDefault="00000000" w:rsidRPr="00000000" w14:paraId="00000399">
      <w:pPr>
        <w:pageBreakBefore w:val="0"/>
        <w:numPr>
          <w:ilvl w:val="0"/>
          <w:numId w:val="2"/>
        </w:numPr>
        <w:rPr>
          <w:highlight w:val="yellow"/>
        </w:rPr>
      </w:pPr>
      <w:r w:rsidDel="00000000" w:rsidR="00000000" w:rsidRPr="00000000">
        <w:rPr>
          <w:highlight w:val="yellow"/>
          <w:rtl w:val="0"/>
        </w:rPr>
        <w:t xml:space="preserve">Nomenclature</w:t>
      </w:r>
      <w:r w:rsidDel="00000000" w:rsidR="00000000" w:rsidRPr="00000000">
        <w:rPr>
          <w:rtl w:val="0"/>
        </w:rPr>
      </w:r>
    </w:p>
    <w:p w:rsidR="00000000" w:rsidDel="00000000" w:rsidP="00000000" w:rsidRDefault="00000000" w:rsidRPr="00000000" w14:paraId="0000039A">
      <w:pPr>
        <w:pageBreakBefore w:val="0"/>
        <w:numPr>
          <w:ilvl w:val="1"/>
          <w:numId w:val="2"/>
        </w:numPr>
        <w:ind w:left="1440" w:hanging="360"/>
        <w:rPr>
          <w:u w:val="none"/>
        </w:rPr>
      </w:pPr>
      <w:r w:rsidDel="00000000" w:rsidR="00000000" w:rsidRPr="00000000">
        <w:rPr>
          <w:rtl w:val="0"/>
        </w:rPr>
        <w:t xml:space="preserve">Prefix/suffix</w:t>
      </w:r>
    </w:p>
    <w:p w:rsidR="00000000" w:rsidDel="00000000" w:rsidP="00000000" w:rsidRDefault="00000000" w:rsidRPr="00000000" w14:paraId="0000039B">
      <w:pPr>
        <w:pageBreakBefore w:val="0"/>
        <w:numPr>
          <w:ilvl w:val="2"/>
          <w:numId w:val="2"/>
        </w:numPr>
        <w:ind w:left="2160" w:hanging="360"/>
        <w:rPr>
          <w:u w:val="none"/>
        </w:rPr>
      </w:pPr>
      <w:r w:rsidDel="00000000" w:rsidR="00000000" w:rsidRPr="00000000">
        <w:rPr>
          <w:rtl w:val="0"/>
        </w:rPr>
        <w:t xml:space="preserve">-ane: single bonds between carbon</w:t>
      </w:r>
    </w:p>
    <w:p w:rsidR="00000000" w:rsidDel="00000000" w:rsidP="00000000" w:rsidRDefault="00000000" w:rsidRPr="00000000" w14:paraId="0000039C">
      <w:pPr>
        <w:pageBreakBefore w:val="0"/>
        <w:numPr>
          <w:ilvl w:val="2"/>
          <w:numId w:val="2"/>
        </w:numPr>
        <w:ind w:left="2160" w:hanging="360"/>
        <w:rPr>
          <w:u w:val="none"/>
        </w:rPr>
      </w:pPr>
      <w:r w:rsidDel="00000000" w:rsidR="00000000" w:rsidRPr="00000000">
        <w:rPr>
          <w:rtl w:val="0"/>
        </w:rPr>
        <w:t xml:space="preserve">-ene: double bond between carbon</w:t>
      </w:r>
    </w:p>
    <w:p w:rsidR="00000000" w:rsidDel="00000000" w:rsidP="00000000" w:rsidRDefault="00000000" w:rsidRPr="00000000" w14:paraId="0000039D">
      <w:pPr>
        <w:pageBreakBefore w:val="0"/>
        <w:numPr>
          <w:ilvl w:val="2"/>
          <w:numId w:val="2"/>
        </w:numPr>
        <w:ind w:left="2160" w:hanging="360"/>
        <w:rPr>
          <w:u w:val="none"/>
        </w:rPr>
      </w:pPr>
      <w:r w:rsidDel="00000000" w:rsidR="00000000" w:rsidRPr="00000000">
        <w:rPr>
          <w:rtl w:val="0"/>
        </w:rPr>
        <w:t xml:space="preserve">-yne: triple bond between carbon</w:t>
      </w:r>
    </w:p>
    <w:p w:rsidR="00000000" w:rsidDel="00000000" w:rsidP="00000000" w:rsidRDefault="00000000" w:rsidRPr="00000000" w14:paraId="0000039E">
      <w:pPr>
        <w:pageBreakBefore w:val="0"/>
        <w:numPr>
          <w:ilvl w:val="2"/>
          <w:numId w:val="2"/>
        </w:numPr>
        <w:ind w:left="2160" w:hanging="360"/>
        <w:rPr>
          <w:u w:val="none"/>
        </w:rPr>
      </w:pPr>
      <w:r w:rsidDel="00000000" w:rsidR="00000000" w:rsidRPr="00000000">
        <w:rPr>
          <w:rtl w:val="0"/>
        </w:rPr>
        <w:t xml:space="preserve">Meth-: one carbon</w:t>
      </w:r>
    </w:p>
    <w:p w:rsidR="00000000" w:rsidDel="00000000" w:rsidP="00000000" w:rsidRDefault="00000000" w:rsidRPr="00000000" w14:paraId="0000039F">
      <w:pPr>
        <w:pageBreakBefore w:val="0"/>
        <w:numPr>
          <w:ilvl w:val="2"/>
          <w:numId w:val="2"/>
        </w:numPr>
        <w:ind w:left="2160" w:hanging="360"/>
        <w:rPr>
          <w:u w:val="none"/>
        </w:rPr>
      </w:pPr>
      <w:r w:rsidDel="00000000" w:rsidR="00000000" w:rsidRPr="00000000">
        <w:rPr>
          <w:rtl w:val="0"/>
        </w:rPr>
        <w:t xml:space="preserve">Eth-: 2 carbon</w:t>
      </w:r>
    </w:p>
    <w:p w:rsidR="00000000" w:rsidDel="00000000" w:rsidP="00000000" w:rsidRDefault="00000000" w:rsidRPr="00000000" w14:paraId="000003A0">
      <w:pPr>
        <w:pageBreakBefore w:val="0"/>
        <w:numPr>
          <w:ilvl w:val="2"/>
          <w:numId w:val="2"/>
        </w:numPr>
        <w:ind w:left="2160" w:hanging="360"/>
        <w:rPr>
          <w:u w:val="none"/>
        </w:rPr>
      </w:pPr>
      <w:r w:rsidDel="00000000" w:rsidR="00000000" w:rsidRPr="00000000">
        <w:rPr>
          <w:rtl w:val="0"/>
        </w:rPr>
        <w:t xml:space="preserve">Prop: 3 carbon</w:t>
      </w:r>
    </w:p>
    <w:p w:rsidR="00000000" w:rsidDel="00000000" w:rsidP="00000000" w:rsidRDefault="00000000" w:rsidRPr="00000000" w14:paraId="000003A1">
      <w:pPr>
        <w:pageBreakBefore w:val="0"/>
        <w:numPr>
          <w:ilvl w:val="2"/>
          <w:numId w:val="2"/>
        </w:numPr>
        <w:ind w:left="2160" w:hanging="360"/>
        <w:rPr>
          <w:u w:val="none"/>
        </w:rPr>
      </w:pPr>
      <w:r w:rsidDel="00000000" w:rsidR="00000000" w:rsidRPr="00000000">
        <w:rPr>
          <w:rtl w:val="0"/>
        </w:rPr>
        <w:t xml:space="preserve">But-: 4 carbon</w:t>
      </w:r>
    </w:p>
    <w:p w:rsidR="00000000" w:rsidDel="00000000" w:rsidP="00000000" w:rsidRDefault="00000000" w:rsidRPr="00000000" w14:paraId="000003A2">
      <w:pPr>
        <w:pageBreakBefore w:val="0"/>
        <w:numPr>
          <w:ilvl w:val="2"/>
          <w:numId w:val="2"/>
        </w:numPr>
        <w:ind w:left="2160" w:hanging="360"/>
        <w:rPr>
          <w:u w:val="none"/>
        </w:rPr>
      </w:pPr>
      <w:r w:rsidDel="00000000" w:rsidR="00000000" w:rsidRPr="00000000">
        <w:rPr>
          <w:rtl w:val="0"/>
        </w:rPr>
        <w:t xml:space="preserve">Pent-: 5 carbon</w:t>
      </w:r>
    </w:p>
    <w:p w:rsidR="00000000" w:rsidDel="00000000" w:rsidP="00000000" w:rsidRDefault="00000000" w:rsidRPr="00000000" w14:paraId="000003A3">
      <w:pPr>
        <w:pageBreakBefore w:val="0"/>
        <w:numPr>
          <w:ilvl w:val="2"/>
          <w:numId w:val="2"/>
        </w:numPr>
        <w:ind w:left="2160" w:hanging="360"/>
        <w:rPr>
          <w:u w:val="none"/>
        </w:rPr>
      </w:pPr>
      <w:r w:rsidDel="00000000" w:rsidR="00000000" w:rsidRPr="00000000">
        <w:rPr>
          <w:rtl w:val="0"/>
        </w:rPr>
        <w:t xml:space="preserve">Hex-: 6 carbon</w:t>
      </w:r>
    </w:p>
    <w:p w:rsidR="00000000" w:rsidDel="00000000" w:rsidP="00000000" w:rsidRDefault="00000000" w:rsidRPr="00000000" w14:paraId="000003A4">
      <w:pPr>
        <w:pageBreakBefore w:val="0"/>
        <w:numPr>
          <w:ilvl w:val="2"/>
          <w:numId w:val="2"/>
        </w:numPr>
        <w:ind w:left="2160" w:hanging="360"/>
        <w:rPr>
          <w:u w:val="none"/>
        </w:rPr>
      </w:pPr>
      <w:r w:rsidDel="00000000" w:rsidR="00000000" w:rsidRPr="00000000">
        <w:rPr>
          <w:rtl w:val="0"/>
        </w:rPr>
        <w:t xml:space="preserve">Hept-: 7 carbon</w:t>
      </w:r>
    </w:p>
    <w:p w:rsidR="00000000" w:rsidDel="00000000" w:rsidP="00000000" w:rsidRDefault="00000000" w:rsidRPr="00000000" w14:paraId="000003A5">
      <w:pPr>
        <w:pageBreakBefore w:val="0"/>
        <w:numPr>
          <w:ilvl w:val="2"/>
          <w:numId w:val="2"/>
        </w:numPr>
        <w:ind w:left="2160" w:hanging="360"/>
        <w:rPr>
          <w:u w:val="none"/>
        </w:rPr>
      </w:pPr>
      <w:r w:rsidDel="00000000" w:rsidR="00000000" w:rsidRPr="00000000">
        <w:rPr>
          <w:rtl w:val="0"/>
        </w:rPr>
        <w:t xml:space="preserve">Oct-: 8 carbon</w:t>
      </w:r>
    </w:p>
    <w:p w:rsidR="00000000" w:rsidDel="00000000" w:rsidP="00000000" w:rsidRDefault="00000000" w:rsidRPr="00000000" w14:paraId="000003A6">
      <w:pPr>
        <w:pageBreakBefore w:val="0"/>
        <w:numPr>
          <w:ilvl w:val="2"/>
          <w:numId w:val="2"/>
        </w:numPr>
        <w:ind w:left="2160" w:hanging="360"/>
        <w:rPr>
          <w:u w:val="none"/>
        </w:rPr>
      </w:pPr>
      <w:r w:rsidDel="00000000" w:rsidR="00000000" w:rsidRPr="00000000">
        <w:rPr>
          <w:rtl w:val="0"/>
        </w:rPr>
        <w:t xml:space="preserve">Non-: 9 carbon</w:t>
      </w:r>
    </w:p>
    <w:p w:rsidR="00000000" w:rsidDel="00000000" w:rsidP="00000000" w:rsidRDefault="00000000" w:rsidRPr="00000000" w14:paraId="000003A7">
      <w:pPr>
        <w:pageBreakBefore w:val="0"/>
        <w:numPr>
          <w:ilvl w:val="2"/>
          <w:numId w:val="2"/>
        </w:numPr>
        <w:ind w:left="2160" w:hanging="360"/>
        <w:rPr>
          <w:u w:val="none"/>
        </w:rPr>
      </w:pPr>
      <w:r w:rsidDel="00000000" w:rsidR="00000000" w:rsidRPr="00000000">
        <w:rPr>
          <w:rtl w:val="0"/>
        </w:rPr>
        <w:t xml:space="preserve">Dec-: 10 carbon</w:t>
      </w:r>
    </w:p>
    <w:p w:rsidR="00000000" w:rsidDel="00000000" w:rsidP="00000000" w:rsidRDefault="00000000" w:rsidRPr="00000000" w14:paraId="000003A8">
      <w:pPr>
        <w:pageBreakBefore w:val="0"/>
        <w:numPr>
          <w:ilvl w:val="2"/>
          <w:numId w:val="2"/>
        </w:numPr>
        <w:ind w:left="2160" w:hanging="360"/>
        <w:rPr>
          <w:u w:val="none"/>
        </w:rPr>
      </w:pPr>
      <w:r w:rsidDel="00000000" w:rsidR="00000000" w:rsidRPr="00000000">
        <w:rPr>
          <w:rtl w:val="0"/>
        </w:rPr>
        <w:t xml:space="preserve">N-: normal form</w:t>
      </w:r>
    </w:p>
    <w:p w:rsidR="00000000" w:rsidDel="00000000" w:rsidP="00000000" w:rsidRDefault="00000000" w:rsidRPr="00000000" w14:paraId="000003A9">
      <w:pPr>
        <w:pageBreakBefore w:val="0"/>
        <w:numPr>
          <w:ilvl w:val="2"/>
          <w:numId w:val="2"/>
        </w:numPr>
        <w:ind w:left="2160" w:hanging="360"/>
        <w:rPr>
          <w:u w:val="none"/>
        </w:rPr>
      </w:pPr>
      <w:r w:rsidDel="00000000" w:rsidR="00000000" w:rsidRPr="00000000">
        <w:rPr>
          <w:rtl w:val="0"/>
        </w:rPr>
        <w:t xml:space="preserve">Cyclo-: formed in polygon shape</w:t>
      </w:r>
    </w:p>
    <w:p w:rsidR="00000000" w:rsidDel="00000000" w:rsidP="00000000" w:rsidRDefault="00000000" w:rsidRPr="00000000" w14:paraId="000003AA">
      <w:pPr>
        <w:pageBreakBefore w:val="0"/>
        <w:numPr>
          <w:ilvl w:val="2"/>
          <w:numId w:val="2"/>
        </w:numPr>
        <w:ind w:left="2160" w:hanging="360"/>
        <w:rPr>
          <w:u w:val="none"/>
        </w:rPr>
      </w:pPr>
      <w:r w:rsidDel="00000000" w:rsidR="00000000" w:rsidRPr="00000000">
        <w:rPr>
          <w:rtl w:val="0"/>
        </w:rPr>
        <w:t xml:space="preserve">Branch </w:t>
      </w:r>
    </w:p>
    <w:p w:rsidR="00000000" w:rsidDel="00000000" w:rsidP="00000000" w:rsidRDefault="00000000" w:rsidRPr="00000000" w14:paraId="000003AB">
      <w:pPr>
        <w:pageBreakBefore w:val="0"/>
        <w:numPr>
          <w:ilvl w:val="3"/>
          <w:numId w:val="2"/>
        </w:numPr>
        <w:ind w:left="2880" w:hanging="360"/>
        <w:rPr>
          <w:u w:val="none"/>
        </w:rPr>
      </w:pPr>
      <w:r w:rsidDel="00000000" w:rsidR="00000000" w:rsidRPr="00000000">
        <w:rPr>
          <w:rtl w:val="0"/>
        </w:rPr>
        <w:t xml:space="preserve">Methyl-: one branch of carbon</w:t>
      </w:r>
    </w:p>
    <w:p w:rsidR="00000000" w:rsidDel="00000000" w:rsidP="00000000" w:rsidRDefault="00000000" w:rsidRPr="00000000" w14:paraId="000003AC">
      <w:pPr>
        <w:pageBreakBefore w:val="0"/>
        <w:numPr>
          <w:ilvl w:val="3"/>
          <w:numId w:val="2"/>
        </w:numPr>
        <w:ind w:left="2880" w:hanging="360"/>
        <w:rPr>
          <w:u w:val="none"/>
        </w:rPr>
      </w:pPr>
      <w:r w:rsidDel="00000000" w:rsidR="00000000" w:rsidRPr="00000000">
        <w:rPr>
          <w:rtl w:val="0"/>
        </w:rPr>
        <w:t xml:space="preserve">Ethyl-: one branch of carbon with another branch of carbon out of it </w:t>
      </w:r>
    </w:p>
    <w:p w:rsidR="00000000" w:rsidDel="00000000" w:rsidP="00000000" w:rsidRDefault="00000000" w:rsidRPr="00000000" w14:paraId="000003AD">
      <w:pPr>
        <w:pageBreakBefore w:val="0"/>
        <w:numPr>
          <w:ilvl w:val="3"/>
          <w:numId w:val="2"/>
        </w:numPr>
        <w:ind w:left="2880" w:hanging="360"/>
        <w:rPr/>
      </w:pPr>
      <w:r w:rsidDel="00000000" w:rsidR="00000000" w:rsidRPr="00000000">
        <w:rPr>
          <w:rtl w:val="0"/>
        </w:rPr>
        <w:t xml:space="preserve">Isopropyl-: one branch of carbon that has 2 branches of carbon coming out of it</w:t>
      </w:r>
    </w:p>
    <w:p w:rsidR="00000000" w:rsidDel="00000000" w:rsidP="00000000" w:rsidRDefault="00000000" w:rsidRPr="00000000" w14:paraId="000003AE">
      <w:pPr>
        <w:pageBreakBefore w:val="0"/>
        <w:numPr>
          <w:ilvl w:val="3"/>
          <w:numId w:val="2"/>
        </w:numPr>
        <w:ind w:left="2880" w:hanging="360"/>
        <w:rPr/>
      </w:pPr>
      <w:r w:rsidDel="00000000" w:rsidR="00000000" w:rsidRPr="00000000">
        <w:rPr>
          <w:rtl w:val="0"/>
        </w:rPr>
        <w:t xml:space="preserve">Tert-butyl-: one branch of carbon that has 3 branches of carbon coming out of it</w:t>
      </w:r>
    </w:p>
    <w:p w:rsidR="00000000" w:rsidDel="00000000" w:rsidP="00000000" w:rsidRDefault="00000000" w:rsidRPr="00000000" w14:paraId="000003AF">
      <w:pPr>
        <w:pageBreakBefore w:val="0"/>
        <w:numPr>
          <w:ilvl w:val="3"/>
          <w:numId w:val="2"/>
        </w:numPr>
        <w:ind w:left="2880" w:hanging="360"/>
        <w:rPr>
          <w:u w:val="none"/>
        </w:rPr>
      </w:pPr>
      <w:r w:rsidDel="00000000" w:rsidR="00000000" w:rsidRPr="00000000">
        <w:rPr>
          <w:rtl w:val="0"/>
        </w:rPr>
        <w:t xml:space="preserve">Vinyl-: a double bonded branch of carbon</w:t>
      </w:r>
    </w:p>
    <w:p w:rsidR="00000000" w:rsidDel="00000000" w:rsidP="00000000" w:rsidRDefault="00000000" w:rsidRPr="00000000" w14:paraId="000003B0">
      <w:pPr>
        <w:pageBreakBefore w:val="0"/>
        <w:numPr>
          <w:ilvl w:val="3"/>
          <w:numId w:val="2"/>
        </w:numPr>
        <w:ind w:left="2880" w:hanging="360"/>
        <w:rPr>
          <w:u w:val="none"/>
        </w:rPr>
      </w:pPr>
      <w:r w:rsidDel="00000000" w:rsidR="00000000" w:rsidRPr="00000000">
        <w:rPr>
          <w:rtl w:val="0"/>
        </w:rPr>
        <w:t xml:space="preserve">Phenyl-: benzene (ring of 6 carbons)</w:t>
      </w:r>
    </w:p>
    <w:p w:rsidR="00000000" w:rsidDel="00000000" w:rsidP="00000000" w:rsidRDefault="00000000" w:rsidRPr="00000000" w14:paraId="000003B1">
      <w:pPr>
        <w:pageBreakBefore w:val="0"/>
        <w:numPr>
          <w:ilvl w:val="1"/>
          <w:numId w:val="2"/>
        </w:numPr>
        <w:ind w:left="1440" w:hanging="360"/>
        <w:rPr>
          <w:u w:val="none"/>
        </w:rPr>
      </w:pPr>
      <w:r w:rsidDel="00000000" w:rsidR="00000000" w:rsidRPr="00000000">
        <w:rPr>
          <w:rtl w:val="0"/>
        </w:rPr>
        <w:t xml:space="preserve">Linear alkanes</w:t>
      </w:r>
    </w:p>
    <w:p w:rsidR="00000000" w:rsidDel="00000000" w:rsidP="00000000" w:rsidRDefault="00000000" w:rsidRPr="00000000" w14:paraId="000003B2">
      <w:pPr>
        <w:pageBreakBefore w:val="0"/>
        <w:numPr>
          <w:ilvl w:val="2"/>
          <w:numId w:val="2"/>
        </w:numPr>
        <w:ind w:left="2160" w:hanging="360"/>
        <w:rPr>
          <w:u w:val="none"/>
        </w:rPr>
      </w:pPr>
      <w:r w:rsidDel="00000000" w:rsidR="00000000" w:rsidRPr="00000000">
        <w:rPr>
          <w:rtl w:val="0"/>
        </w:rPr>
        <w:t xml:space="preserve">Carbons in a linear chain</w:t>
      </w:r>
    </w:p>
    <w:p w:rsidR="00000000" w:rsidDel="00000000" w:rsidP="00000000" w:rsidRDefault="00000000" w:rsidRPr="00000000" w14:paraId="000003B3">
      <w:pPr>
        <w:pageBreakBefore w:val="0"/>
        <w:numPr>
          <w:ilvl w:val="1"/>
          <w:numId w:val="2"/>
        </w:numPr>
        <w:ind w:left="1440" w:hanging="360"/>
        <w:rPr>
          <w:u w:val="none"/>
        </w:rPr>
      </w:pPr>
      <w:r w:rsidDel="00000000" w:rsidR="00000000" w:rsidRPr="00000000">
        <w:rPr>
          <w:rtl w:val="0"/>
        </w:rPr>
        <w:t xml:space="preserve">Cycloalkanes</w:t>
      </w:r>
    </w:p>
    <w:p w:rsidR="00000000" w:rsidDel="00000000" w:rsidP="00000000" w:rsidRDefault="00000000" w:rsidRPr="00000000" w14:paraId="000003B4">
      <w:pPr>
        <w:pageBreakBefore w:val="0"/>
        <w:numPr>
          <w:ilvl w:val="2"/>
          <w:numId w:val="2"/>
        </w:numPr>
        <w:ind w:left="2160" w:hanging="360"/>
        <w:rPr>
          <w:u w:val="none"/>
        </w:rPr>
      </w:pPr>
      <w:r w:rsidDel="00000000" w:rsidR="00000000" w:rsidRPr="00000000">
        <w:rPr>
          <w:rtl w:val="0"/>
        </w:rPr>
        <w:t xml:space="preserve">Carbons in polygon shape</w:t>
      </w:r>
    </w:p>
    <w:p w:rsidR="00000000" w:rsidDel="00000000" w:rsidP="00000000" w:rsidRDefault="00000000" w:rsidRPr="00000000" w14:paraId="000003B5">
      <w:pPr>
        <w:pageBreakBefore w:val="0"/>
        <w:numPr>
          <w:ilvl w:val="1"/>
          <w:numId w:val="2"/>
        </w:numPr>
        <w:ind w:left="1440" w:hanging="360"/>
        <w:rPr>
          <w:u w:val="none"/>
        </w:rPr>
      </w:pPr>
      <w:r w:rsidDel="00000000" w:rsidR="00000000" w:rsidRPr="00000000">
        <w:rPr>
          <w:rtl w:val="0"/>
        </w:rPr>
        <w:t xml:space="preserve">Hydrocarbons</w:t>
      </w:r>
    </w:p>
    <w:p w:rsidR="00000000" w:rsidDel="00000000" w:rsidP="00000000" w:rsidRDefault="00000000" w:rsidRPr="00000000" w14:paraId="000003B6">
      <w:pPr>
        <w:pageBreakBefore w:val="0"/>
        <w:numPr>
          <w:ilvl w:val="2"/>
          <w:numId w:val="2"/>
        </w:numPr>
        <w:ind w:left="2160" w:hanging="360"/>
      </w:pPr>
      <w:r w:rsidDel="00000000" w:rsidR="00000000" w:rsidRPr="00000000">
        <w:rPr>
          <w:rtl w:val="0"/>
        </w:rPr>
        <w:t xml:space="preserve">Compounds are named by their longest linear carbon chain(chain is drawn without lifting up writing utensil), or cycloalkane if present</w:t>
      </w:r>
    </w:p>
    <w:p w:rsidR="00000000" w:rsidDel="00000000" w:rsidP="00000000" w:rsidRDefault="00000000" w:rsidRPr="00000000" w14:paraId="000003B7">
      <w:pPr>
        <w:pageBreakBefore w:val="0"/>
        <w:numPr>
          <w:ilvl w:val="2"/>
          <w:numId w:val="2"/>
        </w:numPr>
        <w:ind w:left="2160" w:hanging="360"/>
      </w:pPr>
      <w:r w:rsidDel="00000000" w:rsidR="00000000" w:rsidRPr="00000000">
        <w:rPr>
          <w:rtl w:val="0"/>
        </w:rPr>
        <w:t xml:space="preserve">Based on longest chain/cycloalkane, carbons are numbered in the direction that makes the numbers lowest where there is a branch</w:t>
      </w:r>
    </w:p>
    <w:p w:rsidR="00000000" w:rsidDel="00000000" w:rsidP="00000000" w:rsidRDefault="00000000" w:rsidRPr="00000000" w14:paraId="000003B8">
      <w:pPr>
        <w:pageBreakBefore w:val="0"/>
        <w:numPr>
          <w:ilvl w:val="2"/>
          <w:numId w:val="2"/>
        </w:numPr>
        <w:ind w:left="2160" w:hanging="360"/>
      </w:pPr>
      <w:r w:rsidDel="00000000" w:rsidR="00000000" w:rsidRPr="00000000">
        <w:rPr>
          <w:rtl w:val="0"/>
        </w:rPr>
        <w:t xml:space="preserve">Numbers (separated by comma, in numerical order) for carbon location in chain is written, followed by a hyphen and type of branch.  Type of branch is prefixed by multiples based on amount present (di-, tri-, tetra-, etc)</w:t>
      </w:r>
    </w:p>
    <w:p w:rsidR="00000000" w:rsidDel="00000000" w:rsidP="00000000" w:rsidRDefault="00000000" w:rsidRPr="00000000" w14:paraId="000003B9">
      <w:pPr>
        <w:pageBreakBefore w:val="0"/>
        <w:numPr>
          <w:ilvl w:val="2"/>
          <w:numId w:val="2"/>
        </w:numPr>
        <w:ind w:left="2160" w:hanging="360"/>
      </w:pPr>
      <w:r w:rsidDel="00000000" w:rsidR="00000000" w:rsidRPr="00000000">
        <w:rPr>
          <w:rtl w:val="0"/>
        </w:rPr>
        <w:t xml:space="preserve">Branches are placed in alphabetical order, separated by a hyphen</w:t>
      </w:r>
    </w:p>
    <w:p w:rsidR="00000000" w:rsidDel="00000000" w:rsidP="00000000" w:rsidRDefault="00000000" w:rsidRPr="00000000" w14:paraId="000003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t xml:space="preserve">Substituted hydrocarbons</w:t>
      </w:r>
    </w:p>
    <w:p w:rsidR="00000000" w:rsidDel="00000000" w:rsidP="00000000" w:rsidRDefault="00000000" w:rsidRPr="00000000" w14:paraId="000003B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Halide</w:t>
      </w:r>
    </w:p>
    <w:p w:rsidR="00000000" w:rsidDel="00000000" w:rsidP="00000000" w:rsidRDefault="00000000" w:rsidRPr="00000000" w14:paraId="000003B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Functional groups: F (fluoro-), Cl (chloro-), Br (bromo-) and I (iodo-)</w:t>
      </w:r>
    </w:p>
    <w:p w:rsidR="00000000" w:rsidDel="00000000" w:rsidP="00000000" w:rsidRDefault="00000000" w:rsidRPr="00000000" w14:paraId="000003B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Replaces an H in a hydrocarbon</w:t>
      </w:r>
    </w:p>
    <w:p w:rsidR="00000000" w:rsidDel="00000000" w:rsidP="00000000" w:rsidRDefault="00000000" w:rsidRPr="00000000" w14:paraId="000003B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Name: location of functional group on carbon backbone followed by a dash followed by prefix of functional group followed by the name of it as a hydrocarbon</w:t>
      </w:r>
    </w:p>
    <w:p w:rsidR="00000000" w:rsidDel="00000000" w:rsidP="00000000" w:rsidRDefault="00000000" w:rsidRPr="00000000" w14:paraId="000003B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Alcohol</w:t>
      </w:r>
    </w:p>
    <w:p w:rsidR="00000000" w:rsidDel="00000000" w:rsidP="00000000" w:rsidRDefault="00000000" w:rsidRPr="00000000" w14:paraId="000003C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Location of functional group on carbon backbone followed by a dash followed by the name of its hydrocarbon, with ending replaced with -ol</w:t>
      </w:r>
    </w:p>
    <w:p w:rsidR="00000000" w:rsidDel="00000000" w:rsidP="00000000" w:rsidRDefault="00000000" w:rsidRPr="00000000" w14:paraId="000003C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Ether</w:t>
      </w:r>
    </w:p>
    <w:p w:rsidR="00000000" w:rsidDel="00000000" w:rsidP="00000000" w:rsidRDefault="00000000" w:rsidRPr="00000000" w14:paraId="000003C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Hydrocarbon left of the functional group with ending replaced with -yl then space and hydrocarbon right of the functional group ending replaced with -yl, followed by ether</w:t>
      </w:r>
    </w:p>
    <w:p w:rsidR="00000000" w:rsidDel="00000000" w:rsidP="00000000" w:rsidRDefault="00000000" w:rsidRPr="00000000" w14:paraId="000003C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Ketone</w:t>
      </w:r>
    </w:p>
    <w:p w:rsidR="00000000" w:rsidDel="00000000" w:rsidP="00000000" w:rsidRDefault="00000000" w:rsidRPr="00000000" w14:paraId="000003C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Functional group: carbonyl</w:t>
      </w:r>
    </w:p>
    <w:p w:rsidR="00000000" w:rsidDel="00000000" w:rsidP="00000000" w:rsidRDefault="00000000" w:rsidRPr="00000000" w14:paraId="000003C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Name: location of functional group followed by a dash followed by name as hydrocarbon, with ending replaced with -one</w:t>
      </w:r>
    </w:p>
    <w:p w:rsidR="00000000" w:rsidDel="00000000" w:rsidP="00000000" w:rsidRDefault="00000000" w:rsidRPr="00000000" w14:paraId="000003C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Aldehyde</w:t>
      </w:r>
    </w:p>
    <w:p w:rsidR="00000000" w:rsidDel="00000000" w:rsidP="00000000" w:rsidRDefault="00000000" w:rsidRPr="00000000" w14:paraId="000003C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Functional group: carbonyl with an H attached</w:t>
      </w:r>
    </w:p>
    <w:p w:rsidR="00000000" w:rsidDel="00000000" w:rsidP="00000000" w:rsidRDefault="00000000" w:rsidRPr="00000000" w14:paraId="000003C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Name as hydrocarbon but with -al ending instead</w:t>
      </w:r>
    </w:p>
    <w:p w:rsidR="00000000" w:rsidDel="00000000" w:rsidP="00000000" w:rsidRDefault="00000000" w:rsidRPr="00000000" w14:paraId="000003C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Organic acid</w:t>
      </w:r>
    </w:p>
    <w:p w:rsidR="00000000" w:rsidDel="00000000" w:rsidP="00000000" w:rsidRDefault="00000000" w:rsidRPr="00000000" w14:paraId="000003C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Functional group: carbonyl with OH attached</w:t>
      </w:r>
    </w:p>
    <w:p w:rsidR="00000000" w:rsidDel="00000000" w:rsidP="00000000" w:rsidRDefault="00000000" w:rsidRPr="00000000" w14:paraId="000003C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Named as hydrocarbon, but with ending replaced with -oic, followed by a space then acid</w:t>
      </w:r>
    </w:p>
    <w:p w:rsidR="00000000" w:rsidDel="00000000" w:rsidP="00000000" w:rsidRDefault="00000000" w:rsidRPr="00000000" w14:paraId="000003C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Ester</w:t>
      </w:r>
    </w:p>
    <w:p w:rsidR="00000000" w:rsidDel="00000000" w:rsidP="00000000" w:rsidRDefault="00000000" w:rsidRPr="00000000" w14:paraId="000003C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Has a smell</w:t>
      </w:r>
    </w:p>
    <w:p w:rsidR="00000000" w:rsidDel="00000000" w:rsidP="00000000" w:rsidRDefault="00000000" w:rsidRPr="00000000" w14:paraId="000003C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Functional group: carbonyl with O attached</w:t>
      </w:r>
    </w:p>
    <w:p w:rsidR="00000000" w:rsidDel="00000000" w:rsidP="00000000" w:rsidRDefault="00000000" w:rsidRPr="00000000" w14:paraId="000003C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Named as hydrocarbon left of functional group, then a space followed by the whole substituted hydrocarbon with ending replaced with -oate</w:t>
      </w:r>
    </w:p>
    <w:p w:rsidR="00000000" w:rsidDel="00000000" w:rsidP="00000000" w:rsidRDefault="00000000" w:rsidRPr="00000000" w14:paraId="000003D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Amine</w:t>
      </w:r>
    </w:p>
    <w:p w:rsidR="00000000" w:rsidDel="00000000" w:rsidP="00000000" w:rsidRDefault="00000000" w:rsidRPr="00000000" w14:paraId="000003D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Start with location of the functional group on the carbon backbone, followed by a dash, then its named as a hydrocarbon, but with the suffix replaced to -amine</w:t>
      </w:r>
    </w:p>
    <w:p w:rsidR="00000000" w:rsidDel="00000000" w:rsidP="00000000" w:rsidRDefault="00000000" w:rsidRPr="00000000" w14:paraId="000003D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Amide</w:t>
      </w:r>
    </w:p>
    <w:p w:rsidR="00000000" w:rsidDel="00000000" w:rsidP="00000000" w:rsidRDefault="00000000" w:rsidRPr="00000000" w14:paraId="000003D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Start with name as a hydrocarbon, but replace its ending with -amide</w:t>
      </w:r>
    </w:p>
    <w:p w:rsidR="00000000" w:rsidDel="00000000" w:rsidP="00000000" w:rsidRDefault="00000000" w:rsidRPr="00000000" w14:paraId="000003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right="0"/>
        <w:jc w:val="both"/>
        <w:rPr>
          <w:highlight w:val="yellow"/>
        </w:rPr>
      </w:pPr>
      <w:r w:rsidDel="00000000" w:rsidR="00000000" w:rsidRPr="00000000">
        <w:rPr>
          <w:highlight w:val="yellow"/>
          <w:rtl w:val="0"/>
        </w:rPr>
        <w:t xml:space="preserve">Reactions</w:t>
      </w:r>
    </w:p>
    <w:p w:rsidR="00000000" w:rsidDel="00000000" w:rsidP="00000000" w:rsidRDefault="00000000" w:rsidRPr="00000000" w14:paraId="000003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Combustion</w:t>
      </w:r>
    </w:p>
    <w:p w:rsidR="00000000" w:rsidDel="00000000" w:rsidP="00000000" w:rsidRDefault="00000000" w:rsidRPr="00000000" w14:paraId="000003D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Reactants: oxygen and carbon</w:t>
      </w:r>
    </w:p>
    <w:p w:rsidR="00000000" w:rsidDel="00000000" w:rsidP="00000000" w:rsidRDefault="00000000" w:rsidRPr="00000000" w14:paraId="000003D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Product: water, carbon dioxide, light and heat energy</w:t>
      </w:r>
    </w:p>
    <w:p w:rsidR="00000000" w:rsidDel="00000000" w:rsidP="00000000" w:rsidRDefault="00000000" w:rsidRPr="00000000" w14:paraId="000003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Substitution</w:t>
      </w:r>
    </w:p>
    <w:p w:rsidR="00000000" w:rsidDel="00000000" w:rsidP="00000000" w:rsidRDefault="00000000" w:rsidRPr="00000000" w14:paraId="000003D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Reactants: a saturated hydrocarbon and a diatomic molecule</w:t>
      </w:r>
    </w:p>
    <w:p w:rsidR="00000000" w:rsidDel="00000000" w:rsidP="00000000" w:rsidRDefault="00000000" w:rsidRPr="00000000" w14:paraId="000003D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Product: a saturated organic compound and a molecule</w:t>
      </w:r>
    </w:p>
    <w:p w:rsidR="00000000" w:rsidDel="00000000" w:rsidP="00000000" w:rsidRDefault="00000000" w:rsidRPr="00000000" w14:paraId="000003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Addition</w:t>
      </w:r>
    </w:p>
    <w:p w:rsidR="00000000" w:rsidDel="00000000" w:rsidP="00000000" w:rsidRDefault="00000000" w:rsidRPr="00000000" w14:paraId="000003D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Reactants: an unsaturated hydrocarbon and a diatomic molecule</w:t>
      </w:r>
    </w:p>
    <w:p w:rsidR="00000000" w:rsidDel="00000000" w:rsidP="00000000" w:rsidRDefault="00000000" w:rsidRPr="00000000" w14:paraId="000003D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Product: a saturated organic compound</w:t>
      </w:r>
    </w:p>
    <w:p w:rsidR="00000000" w:rsidDel="00000000" w:rsidP="00000000" w:rsidRDefault="00000000" w:rsidRPr="00000000" w14:paraId="000003D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Esterification</w:t>
      </w:r>
    </w:p>
    <w:p w:rsidR="00000000" w:rsidDel="00000000" w:rsidP="00000000" w:rsidRDefault="00000000" w:rsidRPr="00000000" w14:paraId="000003D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Reactants: an acid and an alcohol</w:t>
      </w:r>
    </w:p>
    <w:p w:rsidR="00000000" w:rsidDel="00000000" w:rsidP="00000000" w:rsidRDefault="00000000" w:rsidRPr="00000000" w14:paraId="000003E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Product: an ester</w:t>
      </w:r>
    </w:p>
    <w:p w:rsidR="00000000" w:rsidDel="00000000" w:rsidP="00000000" w:rsidRDefault="00000000" w:rsidRPr="00000000" w14:paraId="000003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Fermentation</w:t>
      </w:r>
    </w:p>
    <w:p w:rsidR="00000000" w:rsidDel="00000000" w:rsidP="00000000" w:rsidRDefault="00000000" w:rsidRPr="00000000" w14:paraId="000003E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Reactants: sugar and catalyst</w:t>
      </w:r>
    </w:p>
    <w:p w:rsidR="00000000" w:rsidDel="00000000" w:rsidP="00000000" w:rsidRDefault="00000000" w:rsidRPr="00000000" w14:paraId="000003E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Product: ethanol and carbon dioxide</w:t>
      </w:r>
    </w:p>
    <w:p w:rsidR="00000000" w:rsidDel="00000000" w:rsidP="00000000" w:rsidRDefault="00000000" w:rsidRPr="00000000" w14:paraId="000003E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Saponification</w:t>
      </w:r>
    </w:p>
    <w:p w:rsidR="00000000" w:rsidDel="00000000" w:rsidP="00000000" w:rsidRDefault="00000000" w:rsidRPr="00000000" w14:paraId="000003E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Reactants: fat and a base</w:t>
      </w:r>
    </w:p>
    <w:p w:rsidR="00000000" w:rsidDel="00000000" w:rsidP="00000000" w:rsidRDefault="00000000" w:rsidRPr="00000000" w14:paraId="000003E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Product: soap and glycerol</w:t>
      </w:r>
    </w:p>
    <w:p w:rsidR="00000000" w:rsidDel="00000000" w:rsidP="00000000" w:rsidRDefault="00000000" w:rsidRPr="00000000" w14:paraId="000003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Polymerization</w:t>
      </w:r>
    </w:p>
    <w:p w:rsidR="00000000" w:rsidDel="00000000" w:rsidP="00000000" w:rsidRDefault="00000000" w:rsidRPr="00000000" w14:paraId="000003E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Addition</w:t>
      </w:r>
    </w:p>
    <w:p w:rsidR="00000000" w:rsidDel="00000000" w:rsidP="00000000" w:rsidRDefault="00000000" w:rsidRPr="00000000" w14:paraId="000003E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Unsaturated hydrocarbon as monomer forming a polymer</w:t>
      </w:r>
    </w:p>
    <w:p w:rsidR="00000000" w:rsidDel="00000000" w:rsidP="00000000" w:rsidRDefault="00000000" w:rsidRPr="00000000" w14:paraId="000003E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Condensation</w:t>
      </w:r>
    </w:p>
    <w:p w:rsidR="00000000" w:rsidDel="00000000" w:rsidP="00000000" w:rsidRDefault="00000000" w:rsidRPr="00000000" w14:paraId="000003E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jc w:val="both"/>
        <w:rPr>
          <w:u w:val="none"/>
        </w:rPr>
      </w:pPr>
      <w:r w:rsidDel="00000000" w:rsidR="00000000" w:rsidRPr="00000000">
        <w:rPr>
          <w:rtl w:val="0"/>
        </w:rPr>
        <w:t xml:space="preserve">Water is a product causing monomers to join in polymer</w:t>
      </w:r>
    </w:p>
    <w:p w:rsidR="00000000" w:rsidDel="00000000" w:rsidP="00000000" w:rsidRDefault="00000000" w:rsidRPr="00000000" w14:paraId="000003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u w:val="none"/>
        </w:rPr>
      </w:pPr>
      <w:r w:rsidDel="00000000" w:rsidR="00000000" w:rsidRPr="00000000">
        <w:rPr>
          <w:rtl w:val="0"/>
        </w:rPr>
        <w:t xml:space="preserve">Cracking</w:t>
      </w:r>
    </w:p>
    <w:p w:rsidR="00000000" w:rsidDel="00000000" w:rsidP="00000000" w:rsidRDefault="00000000" w:rsidRPr="00000000" w14:paraId="000003E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u w:val="none"/>
        </w:rPr>
      </w:pPr>
      <w:r w:rsidDel="00000000" w:rsidR="00000000" w:rsidRPr="00000000">
        <w:rPr>
          <w:rtl w:val="0"/>
        </w:rPr>
        <w:t xml:space="preserve">Heating a hydrocarbon to break it into smaller hydrocarbons</w:t>
      </w:r>
      <w:r w:rsidDel="00000000" w:rsidR="00000000" w:rsidRPr="00000000">
        <w:rPr>
          <w:rtl w:val="0"/>
        </w:rPr>
      </w:r>
    </w:p>
    <w:p w:rsidR="00000000" w:rsidDel="00000000" w:rsidP="00000000" w:rsidRDefault="00000000" w:rsidRPr="00000000" w14:paraId="000003EE">
      <w:pPr>
        <w:pageBreakBefore w:val="0"/>
        <w:ind w:left="0" w:firstLine="0"/>
        <w:rPr/>
      </w:pPr>
      <w:r w:rsidDel="00000000" w:rsidR="00000000" w:rsidRPr="00000000">
        <w:rPr>
          <w:rtl w:val="0"/>
        </w:rPr>
      </w:r>
    </w:p>
    <w:p w:rsidR="00000000" w:rsidDel="00000000" w:rsidP="00000000" w:rsidRDefault="00000000" w:rsidRPr="00000000" w14:paraId="000003EF">
      <w:pPr>
        <w:pStyle w:val="Title"/>
        <w:pageBreakBefore w:val="0"/>
        <w:rPr/>
      </w:pPr>
      <w:bookmarkStart w:colFirst="0" w:colLast="0" w:name="_3ykfd5cy7haz" w:id="15"/>
      <w:bookmarkEnd w:id="15"/>
      <w:r w:rsidDel="00000000" w:rsidR="00000000" w:rsidRPr="00000000">
        <w:rPr>
          <w:rtl w:val="0"/>
        </w:rPr>
        <w:t xml:space="preserve">Nuclear Chemistry</w:t>
      </w:r>
    </w:p>
    <w:p w:rsidR="00000000" w:rsidDel="00000000" w:rsidP="00000000" w:rsidRDefault="00000000" w:rsidRPr="00000000" w14:paraId="000003F0">
      <w:pPr>
        <w:pageBreakBefore w:val="0"/>
        <w:numPr>
          <w:ilvl w:val="0"/>
          <w:numId w:val="2"/>
        </w:numPr>
        <w:spacing w:line="240" w:lineRule="auto"/>
        <w:rPr/>
      </w:pPr>
      <w:r w:rsidDel="00000000" w:rsidR="00000000" w:rsidRPr="00000000">
        <w:rPr>
          <w:highlight w:val="yellow"/>
          <w:rtl w:val="0"/>
        </w:rPr>
        <w:t xml:space="preserve">Notation</w:t>
      </w:r>
      <w:r w:rsidDel="00000000" w:rsidR="00000000" w:rsidRPr="00000000">
        <w:rPr>
          <w:rtl w:val="0"/>
        </w:rPr>
        <w:t xml:space="preserve">: top left is mass number, bottom left is the number of protons, right is a symbol</w:t>
      </w:r>
    </w:p>
    <w:p w:rsidR="00000000" w:rsidDel="00000000" w:rsidP="00000000" w:rsidRDefault="00000000" w:rsidRPr="00000000" w14:paraId="000003F1">
      <w:pPr>
        <w:pageBreakBefore w:val="0"/>
        <w:numPr>
          <w:ilvl w:val="0"/>
          <w:numId w:val="2"/>
        </w:numPr>
        <w:spacing w:line="240" w:lineRule="auto"/>
        <w:rPr>
          <w:highlight w:val="yellow"/>
        </w:rPr>
      </w:pPr>
      <w:r w:rsidDel="00000000" w:rsidR="00000000" w:rsidRPr="00000000">
        <w:rPr>
          <w:highlight w:val="yellow"/>
          <w:rtl w:val="0"/>
        </w:rPr>
        <w:t xml:space="preserve">Emission particles</w:t>
      </w:r>
    </w:p>
    <w:p w:rsidR="00000000" w:rsidDel="00000000" w:rsidP="00000000" w:rsidRDefault="00000000" w:rsidRPr="00000000" w14:paraId="000003F2">
      <w:pPr>
        <w:pageBreakBefore w:val="0"/>
        <w:numPr>
          <w:ilvl w:val="1"/>
          <w:numId w:val="2"/>
        </w:numPr>
        <w:spacing w:line="240" w:lineRule="auto"/>
        <w:ind w:left="1440" w:hanging="360"/>
        <w:rPr>
          <w:u w:val="none"/>
        </w:rPr>
      </w:pPr>
      <w:r w:rsidDel="00000000" w:rsidR="00000000" w:rsidRPr="00000000">
        <w:rPr>
          <w:rtl w:val="0"/>
        </w:rPr>
        <w:t xml:space="preserve">Alpha (𝜶 or He)</w:t>
      </w:r>
    </w:p>
    <w:p w:rsidR="00000000" w:rsidDel="00000000" w:rsidP="00000000" w:rsidRDefault="00000000" w:rsidRPr="00000000" w14:paraId="000003F3">
      <w:pPr>
        <w:pageBreakBefore w:val="0"/>
        <w:numPr>
          <w:ilvl w:val="2"/>
          <w:numId w:val="2"/>
        </w:numPr>
        <w:spacing w:line="240" w:lineRule="auto"/>
        <w:ind w:left="2160" w:hanging="360"/>
        <w:rPr>
          <w:u w:val="none"/>
        </w:rPr>
      </w:pPr>
      <w:r w:rsidDel="00000000" w:rsidR="00000000" w:rsidRPr="00000000">
        <w:rPr>
          <w:rtl w:val="0"/>
        </w:rPr>
        <w:t xml:space="preserve">Charge of 2, mass of 4</w:t>
      </w:r>
    </w:p>
    <w:p w:rsidR="00000000" w:rsidDel="00000000" w:rsidP="00000000" w:rsidRDefault="00000000" w:rsidRPr="00000000" w14:paraId="000003F4">
      <w:pPr>
        <w:pageBreakBefore w:val="0"/>
        <w:numPr>
          <w:ilvl w:val="2"/>
          <w:numId w:val="2"/>
        </w:numPr>
        <w:spacing w:line="240" w:lineRule="auto"/>
        <w:ind w:left="2160" w:hanging="360"/>
        <w:rPr>
          <w:u w:val="none"/>
        </w:rPr>
      </w:pPr>
      <w:r w:rsidDel="00000000" w:rsidR="00000000" w:rsidRPr="00000000">
        <w:rPr>
          <w:rtl w:val="0"/>
        </w:rPr>
        <w:t xml:space="preserve">Can be stopped by paper</w:t>
      </w:r>
    </w:p>
    <w:p w:rsidR="00000000" w:rsidDel="00000000" w:rsidP="00000000" w:rsidRDefault="00000000" w:rsidRPr="00000000" w14:paraId="000003F5">
      <w:pPr>
        <w:pageBreakBefore w:val="0"/>
        <w:numPr>
          <w:ilvl w:val="1"/>
          <w:numId w:val="2"/>
        </w:numPr>
        <w:spacing w:line="240" w:lineRule="auto"/>
        <w:ind w:left="1440" w:hanging="360"/>
        <w:rPr>
          <w:u w:val="none"/>
        </w:rPr>
      </w:pPr>
      <w:r w:rsidDel="00000000" w:rsidR="00000000" w:rsidRPr="00000000">
        <w:rPr>
          <w:rtl w:val="0"/>
        </w:rPr>
        <w:t xml:space="preserve">Beta (ß</w:t>
      </w:r>
      <w:r w:rsidDel="00000000" w:rsidR="00000000" w:rsidRPr="00000000">
        <w:rPr>
          <w:vertAlign w:val="superscript"/>
          <w:rtl w:val="0"/>
        </w:rPr>
        <w:t xml:space="preserve">-</w:t>
      </w:r>
      <w:r w:rsidDel="00000000" w:rsidR="00000000" w:rsidRPr="00000000">
        <w:rPr>
          <w:rtl w:val="0"/>
        </w:rPr>
        <w:t xml:space="preserve"> or e</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3F6">
      <w:pPr>
        <w:pageBreakBefore w:val="0"/>
        <w:numPr>
          <w:ilvl w:val="2"/>
          <w:numId w:val="2"/>
        </w:numPr>
        <w:spacing w:line="240" w:lineRule="auto"/>
        <w:ind w:left="2160" w:hanging="360"/>
        <w:rPr>
          <w:u w:val="none"/>
        </w:rPr>
      </w:pPr>
      <w:r w:rsidDel="00000000" w:rsidR="00000000" w:rsidRPr="00000000">
        <w:rPr>
          <w:rtl w:val="0"/>
        </w:rPr>
        <w:t xml:space="preserve">Charge of -1, mass of 0</w:t>
      </w:r>
    </w:p>
    <w:p w:rsidR="00000000" w:rsidDel="00000000" w:rsidP="00000000" w:rsidRDefault="00000000" w:rsidRPr="00000000" w14:paraId="000003F7">
      <w:pPr>
        <w:pageBreakBefore w:val="0"/>
        <w:numPr>
          <w:ilvl w:val="2"/>
          <w:numId w:val="2"/>
        </w:numPr>
        <w:spacing w:line="240" w:lineRule="auto"/>
        <w:ind w:left="2160" w:hanging="360"/>
        <w:rPr>
          <w:u w:val="none"/>
        </w:rPr>
      </w:pPr>
      <w:r w:rsidDel="00000000" w:rsidR="00000000" w:rsidRPr="00000000">
        <w:rPr>
          <w:rtl w:val="0"/>
        </w:rPr>
        <w:t xml:space="preserve">Can be stopped by aluminium </w:t>
      </w:r>
    </w:p>
    <w:p w:rsidR="00000000" w:rsidDel="00000000" w:rsidP="00000000" w:rsidRDefault="00000000" w:rsidRPr="00000000" w14:paraId="000003F8">
      <w:pPr>
        <w:pageBreakBefore w:val="0"/>
        <w:numPr>
          <w:ilvl w:val="1"/>
          <w:numId w:val="2"/>
        </w:numPr>
        <w:spacing w:line="240" w:lineRule="auto"/>
        <w:ind w:left="1440" w:hanging="360"/>
        <w:rPr>
          <w:u w:val="none"/>
        </w:rPr>
      </w:pPr>
      <w:r w:rsidDel="00000000" w:rsidR="00000000" w:rsidRPr="00000000">
        <w:rPr>
          <w:rtl w:val="0"/>
        </w:rPr>
        <w:t xml:space="preserve">Positron (ß</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3F9">
      <w:pPr>
        <w:pageBreakBefore w:val="0"/>
        <w:numPr>
          <w:ilvl w:val="2"/>
          <w:numId w:val="2"/>
        </w:numPr>
        <w:spacing w:line="240" w:lineRule="auto"/>
        <w:ind w:left="2160" w:hanging="360"/>
        <w:rPr>
          <w:u w:val="none"/>
        </w:rPr>
      </w:pPr>
      <w:r w:rsidDel="00000000" w:rsidR="00000000" w:rsidRPr="00000000">
        <w:rPr>
          <w:rtl w:val="0"/>
        </w:rPr>
        <w:t xml:space="preserve">Charge of 1, mass of 0</w:t>
      </w:r>
    </w:p>
    <w:p w:rsidR="00000000" w:rsidDel="00000000" w:rsidP="00000000" w:rsidRDefault="00000000" w:rsidRPr="00000000" w14:paraId="000003FA">
      <w:pPr>
        <w:pageBreakBefore w:val="0"/>
        <w:numPr>
          <w:ilvl w:val="2"/>
          <w:numId w:val="2"/>
        </w:numPr>
        <w:spacing w:line="240" w:lineRule="auto"/>
        <w:ind w:left="2160" w:hanging="360"/>
        <w:rPr>
          <w:u w:val="none"/>
        </w:rPr>
      </w:pPr>
      <w:r w:rsidDel="00000000" w:rsidR="00000000" w:rsidRPr="00000000">
        <w:rPr>
          <w:rtl w:val="0"/>
        </w:rPr>
        <w:t xml:space="preserve">Can be stopped by aluminum</w:t>
      </w:r>
    </w:p>
    <w:p w:rsidR="00000000" w:rsidDel="00000000" w:rsidP="00000000" w:rsidRDefault="00000000" w:rsidRPr="00000000" w14:paraId="000003FB">
      <w:pPr>
        <w:pageBreakBefore w:val="0"/>
        <w:numPr>
          <w:ilvl w:val="1"/>
          <w:numId w:val="2"/>
        </w:numPr>
        <w:spacing w:line="240" w:lineRule="auto"/>
        <w:ind w:left="1440" w:hanging="360"/>
        <w:rPr>
          <w:u w:val="none"/>
        </w:rPr>
      </w:pPr>
      <w:r w:rsidDel="00000000" w:rsidR="00000000" w:rsidRPr="00000000">
        <w:rPr>
          <w:rtl w:val="0"/>
        </w:rPr>
        <w:t xml:space="preserve">Gamma (γ)</w:t>
      </w:r>
    </w:p>
    <w:p w:rsidR="00000000" w:rsidDel="00000000" w:rsidP="00000000" w:rsidRDefault="00000000" w:rsidRPr="00000000" w14:paraId="000003FC">
      <w:pPr>
        <w:pageBreakBefore w:val="0"/>
        <w:numPr>
          <w:ilvl w:val="2"/>
          <w:numId w:val="2"/>
        </w:numPr>
        <w:spacing w:line="240" w:lineRule="auto"/>
        <w:ind w:left="2160" w:hanging="360"/>
        <w:rPr>
          <w:u w:val="none"/>
        </w:rPr>
      </w:pPr>
      <w:r w:rsidDel="00000000" w:rsidR="00000000" w:rsidRPr="00000000">
        <w:rPr>
          <w:rtl w:val="0"/>
        </w:rPr>
        <w:t xml:space="preserve">Emitted by all unstable nuclides</w:t>
      </w:r>
    </w:p>
    <w:p w:rsidR="00000000" w:rsidDel="00000000" w:rsidP="00000000" w:rsidRDefault="00000000" w:rsidRPr="00000000" w14:paraId="000003FD">
      <w:pPr>
        <w:pageBreakBefore w:val="0"/>
        <w:numPr>
          <w:ilvl w:val="2"/>
          <w:numId w:val="2"/>
        </w:numPr>
        <w:spacing w:line="240" w:lineRule="auto"/>
        <w:ind w:left="2160" w:hanging="360"/>
        <w:rPr>
          <w:u w:val="none"/>
        </w:rPr>
      </w:pPr>
      <w:r w:rsidDel="00000000" w:rsidR="00000000" w:rsidRPr="00000000">
        <w:rPr>
          <w:rtl w:val="0"/>
        </w:rPr>
        <w:t xml:space="preserve">No charge no mass</w:t>
      </w:r>
    </w:p>
    <w:p w:rsidR="00000000" w:rsidDel="00000000" w:rsidP="00000000" w:rsidRDefault="00000000" w:rsidRPr="00000000" w14:paraId="000003FE">
      <w:pPr>
        <w:pageBreakBefore w:val="0"/>
        <w:numPr>
          <w:ilvl w:val="2"/>
          <w:numId w:val="2"/>
        </w:numPr>
        <w:spacing w:line="240" w:lineRule="auto"/>
        <w:ind w:left="2160" w:hanging="360"/>
        <w:rPr>
          <w:u w:val="none"/>
        </w:rPr>
      </w:pPr>
      <w:r w:rsidDel="00000000" w:rsidR="00000000" w:rsidRPr="00000000">
        <w:rPr>
          <w:rtl w:val="0"/>
        </w:rPr>
        <w:t xml:space="preserve">Can be stopped by a concrete wall</w:t>
      </w:r>
    </w:p>
    <w:p w:rsidR="00000000" w:rsidDel="00000000" w:rsidP="00000000" w:rsidRDefault="00000000" w:rsidRPr="00000000" w14:paraId="000003FF">
      <w:pPr>
        <w:pageBreakBefore w:val="0"/>
        <w:numPr>
          <w:ilvl w:val="0"/>
          <w:numId w:val="2"/>
        </w:numPr>
        <w:spacing w:line="240" w:lineRule="auto"/>
        <w:rPr>
          <w:u w:val="none"/>
        </w:rPr>
      </w:pPr>
      <w:r w:rsidDel="00000000" w:rsidR="00000000" w:rsidRPr="00000000">
        <w:rPr>
          <w:highlight w:val="yellow"/>
          <w:rtl w:val="0"/>
        </w:rPr>
        <w:t xml:space="preserve">Stability</w:t>
      </w:r>
      <w:r w:rsidDel="00000000" w:rsidR="00000000" w:rsidRPr="00000000">
        <w:rPr>
          <w:rtl w:val="0"/>
        </w:rPr>
      </w:r>
    </w:p>
    <w:p w:rsidR="00000000" w:rsidDel="00000000" w:rsidP="00000000" w:rsidRDefault="00000000" w:rsidRPr="00000000" w14:paraId="00000400">
      <w:pPr>
        <w:pageBreakBefore w:val="0"/>
        <w:numPr>
          <w:ilvl w:val="1"/>
          <w:numId w:val="2"/>
        </w:numPr>
        <w:spacing w:line="240" w:lineRule="auto"/>
        <w:ind w:left="1440" w:hanging="360"/>
        <w:rPr>
          <w:u w:val="none"/>
        </w:rPr>
      </w:pPr>
      <w:r w:rsidDel="00000000" w:rsidR="00000000" w:rsidRPr="00000000">
        <w:rPr>
          <w:rtl w:val="0"/>
        </w:rPr>
        <w:t xml:space="preserve">Having more than 83 protons make the nucleus unstable</w:t>
      </w:r>
    </w:p>
    <w:p w:rsidR="00000000" w:rsidDel="00000000" w:rsidP="00000000" w:rsidRDefault="00000000" w:rsidRPr="00000000" w14:paraId="00000401">
      <w:pPr>
        <w:pageBreakBefore w:val="0"/>
        <w:numPr>
          <w:ilvl w:val="1"/>
          <w:numId w:val="2"/>
        </w:numPr>
        <w:spacing w:line="240" w:lineRule="auto"/>
        <w:ind w:left="1440" w:hanging="360"/>
        <w:rPr>
          <w:u w:val="none"/>
        </w:rPr>
      </w:pPr>
      <w:r w:rsidDel="00000000" w:rsidR="00000000" w:rsidRPr="00000000">
        <w:rPr>
          <w:rtl w:val="0"/>
        </w:rPr>
        <w:t xml:space="preserve">Everything else depends on proton to neutron ratio, which stability requirements differs by proton number</w:t>
      </w:r>
    </w:p>
    <w:p w:rsidR="00000000" w:rsidDel="00000000" w:rsidP="00000000" w:rsidRDefault="00000000" w:rsidRPr="00000000" w14:paraId="00000402">
      <w:pPr>
        <w:pageBreakBefore w:val="0"/>
        <w:numPr>
          <w:ilvl w:val="0"/>
          <w:numId w:val="2"/>
        </w:numPr>
        <w:spacing w:line="240" w:lineRule="auto"/>
        <w:rPr>
          <w:u w:val="none"/>
        </w:rPr>
      </w:pPr>
      <w:r w:rsidDel="00000000" w:rsidR="00000000" w:rsidRPr="00000000">
        <w:rPr>
          <w:highlight w:val="yellow"/>
          <w:rtl w:val="0"/>
        </w:rPr>
        <w:t xml:space="preserve">Transmutation</w:t>
      </w:r>
      <w:r w:rsidDel="00000000" w:rsidR="00000000" w:rsidRPr="00000000">
        <w:rPr>
          <w:rtl w:val="0"/>
        </w:rPr>
      </w:r>
    </w:p>
    <w:p w:rsidR="00000000" w:rsidDel="00000000" w:rsidP="00000000" w:rsidRDefault="00000000" w:rsidRPr="00000000" w14:paraId="00000403">
      <w:pPr>
        <w:pageBreakBefore w:val="0"/>
        <w:numPr>
          <w:ilvl w:val="1"/>
          <w:numId w:val="2"/>
        </w:numPr>
        <w:spacing w:line="240" w:lineRule="auto"/>
        <w:ind w:left="1440" w:hanging="360"/>
        <w:rPr>
          <w:u w:val="none"/>
        </w:rPr>
      </w:pPr>
      <w:r w:rsidDel="00000000" w:rsidR="00000000" w:rsidRPr="00000000">
        <w:rPr>
          <w:rtl w:val="0"/>
        </w:rPr>
        <w:t xml:space="preserve">Sum of mass numbers are equal on both sides, sum of charge on both sides</w:t>
      </w:r>
    </w:p>
    <w:p w:rsidR="00000000" w:rsidDel="00000000" w:rsidP="00000000" w:rsidRDefault="00000000" w:rsidRPr="00000000" w14:paraId="00000404">
      <w:pPr>
        <w:pageBreakBefore w:val="0"/>
        <w:numPr>
          <w:ilvl w:val="1"/>
          <w:numId w:val="2"/>
        </w:numPr>
        <w:spacing w:line="240" w:lineRule="auto"/>
        <w:ind w:left="1440" w:hanging="360"/>
        <w:rPr>
          <w:u w:val="none"/>
        </w:rPr>
      </w:pPr>
      <w:r w:rsidDel="00000000" w:rsidR="00000000" w:rsidRPr="00000000">
        <w:rPr>
          <w:rtl w:val="0"/>
        </w:rPr>
        <w:t xml:space="preserve">Natural decay</w:t>
      </w:r>
    </w:p>
    <w:p w:rsidR="00000000" w:rsidDel="00000000" w:rsidP="00000000" w:rsidRDefault="00000000" w:rsidRPr="00000000" w14:paraId="00000405">
      <w:pPr>
        <w:pageBreakBefore w:val="0"/>
        <w:numPr>
          <w:ilvl w:val="2"/>
          <w:numId w:val="2"/>
        </w:numPr>
        <w:spacing w:line="240" w:lineRule="auto"/>
        <w:ind w:left="2160" w:hanging="360"/>
        <w:rPr>
          <w:u w:val="none"/>
        </w:rPr>
      </w:pPr>
      <w:r w:rsidDel="00000000" w:rsidR="00000000" w:rsidRPr="00000000">
        <w:rPr>
          <w:rtl w:val="0"/>
        </w:rPr>
        <w:t xml:space="preserve">An unstable nuclide decays into an emission particle and a more stable nuclide</w:t>
      </w:r>
    </w:p>
    <w:p w:rsidR="00000000" w:rsidDel="00000000" w:rsidP="00000000" w:rsidRDefault="00000000" w:rsidRPr="00000000" w14:paraId="00000406">
      <w:pPr>
        <w:pageBreakBefore w:val="0"/>
        <w:numPr>
          <w:ilvl w:val="2"/>
          <w:numId w:val="2"/>
        </w:numPr>
        <w:spacing w:line="240" w:lineRule="auto"/>
        <w:ind w:left="2160" w:hanging="360"/>
        <w:rPr>
          <w:u w:val="none"/>
        </w:rPr>
      </w:pPr>
      <w:r w:rsidDel="00000000" w:rsidR="00000000" w:rsidRPr="00000000">
        <w:rPr>
          <w:rtl w:val="0"/>
        </w:rPr>
        <w:t xml:space="preserve">Check the reactant nuclide’s mode of decay, write the corresponding notation on the product side, and add the correct nuclide on product side to make balance both top and bottom numbers</w:t>
      </w:r>
    </w:p>
    <w:p w:rsidR="00000000" w:rsidDel="00000000" w:rsidP="00000000" w:rsidRDefault="00000000" w:rsidRPr="00000000" w14:paraId="00000407">
      <w:pPr>
        <w:pageBreakBefore w:val="0"/>
        <w:numPr>
          <w:ilvl w:val="1"/>
          <w:numId w:val="2"/>
        </w:numPr>
        <w:spacing w:line="240" w:lineRule="auto"/>
        <w:ind w:left="1440" w:hanging="360"/>
        <w:rPr>
          <w:u w:val="none"/>
        </w:rPr>
      </w:pPr>
      <w:r w:rsidDel="00000000" w:rsidR="00000000" w:rsidRPr="00000000">
        <w:rPr>
          <w:rtl w:val="0"/>
        </w:rPr>
        <w:t xml:space="preserve">Artificial decay</w:t>
      </w:r>
    </w:p>
    <w:p w:rsidR="00000000" w:rsidDel="00000000" w:rsidP="00000000" w:rsidRDefault="00000000" w:rsidRPr="00000000" w14:paraId="00000408">
      <w:pPr>
        <w:pageBreakBefore w:val="0"/>
        <w:numPr>
          <w:ilvl w:val="2"/>
          <w:numId w:val="2"/>
        </w:numPr>
        <w:spacing w:line="240" w:lineRule="auto"/>
        <w:ind w:left="2160" w:hanging="360"/>
        <w:rPr>
          <w:u w:val="none"/>
        </w:rPr>
      </w:pPr>
      <w:r w:rsidDel="00000000" w:rsidR="00000000" w:rsidRPr="00000000">
        <w:rPr>
          <w:rtl w:val="0"/>
        </w:rPr>
        <w:t xml:space="preserve">Releases a lot of energy, especially fusion reaction</w:t>
      </w:r>
    </w:p>
    <w:p w:rsidR="00000000" w:rsidDel="00000000" w:rsidP="00000000" w:rsidRDefault="00000000" w:rsidRPr="00000000" w14:paraId="00000409">
      <w:pPr>
        <w:pageBreakBefore w:val="0"/>
        <w:numPr>
          <w:ilvl w:val="2"/>
          <w:numId w:val="2"/>
        </w:numPr>
        <w:spacing w:line="240" w:lineRule="auto"/>
        <w:ind w:left="2160" w:hanging="360"/>
        <w:rPr>
          <w:u w:val="none"/>
        </w:rPr>
      </w:pPr>
      <w:r w:rsidDel="00000000" w:rsidR="00000000" w:rsidRPr="00000000">
        <w:rPr>
          <w:rtl w:val="0"/>
        </w:rPr>
        <w:t xml:space="preserve">Mass defect: mass is converted into energy via E = mc</w:t>
      </w:r>
      <w:r w:rsidDel="00000000" w:rsidR="00000000" w:rsidRPr="00000000">
        <w:rPr>
          <w:vertAlign w:val="superscript"/>
          <w:rtl w:val="0"/>
        </w:rPr>
        <w:t xml:space="preserve">2</w:t>
      </w:r>
    </w:p>
    <w:p w:rsidR="00000000" w:rsidDel="00000000" w:rsidP="00000000" w:rsidRDefault="00000000" w:rsidRPr="00000000" w14:paraId="0000040A">
      <w:pPr>
        <w:pageBreakBefore w:val="0"/>
        <w:numPr>
          <w:ilvl w:val="2"/>
          <w:numId w:val="2"/>
        </w:numPr>
        <w:spacing w:line="240" w:lineRule="auto"/>
        <w:ind w:left="2160" w:hanging="360"/>
        <w:rPr>
          <w:u w:val="none"/>
        </w:rPr>
      </w:pPr>
      <w:r w:rsidDel="00000000" w:rsidR="00000000" w:rsidRPr="00000000">
        <w:rPr>
          <w:rtl w:val="0"/>
        </w:rPr>
        <w:t xml:space="preserve">Fission: Launch a neutron at a nucleus, causing it to split into 2 nuclides and release neutrons</w:t>
      </w:r>
    </w:p>
    <w:p w:rsidR="00000000" w:rsidDel="00000000" w:rsidP="00000000" w:rsidRDefault="00000000" w:rsidRPr="00000000" w14:paraId="0000040B">
      <w:pPr>
        <w:pageBreakBefore w:val="0"/>
        <w:numPr>
          <w:ilvl w:val="2"/>
          <w:numId w:val="2"/>
        </w:numPr>
        <w:spacing w:line="240" w:lineRule="auto"/>
        <w:ind w:left="2160" w:hanging="360"/>
        <w:rPr>
          <w:u w:val="none"/>
        </w:rPr>
      </w:pPr>
      <w:r w:rsidDel="00000000" w:rsidR="00000000" w:rsidRPr="00000000">
        <w:rPr>
          <w:rtl w:val="0"/>
        </w:rPr>
        <w:t xml:space="preserve">Fusion: launch 2 nuclides at each other to make them combine into one nucleus</w:t>
      </w:r>
    </w:p>
    <w:p w:rsidR="00000000" w:rsidDel="00000000" w:rsidP="00000000" w:rsidRDefault="00000000" w:rsidRPr="00000000" w14:paraId="0000040C">
      <w:pPr>
        <w:pageBreakBefore w:val="0"/>
        <w:numPr>
          <w:ilvl w:val="0"/>
          <w:numId w:val="2"/>
        </w:numPr>
        <w:spacing w:line="240" w:lineRule="auto"/>
        <w:rPr>
          <w:u w:val="none"/>
        </w:rPr>
      </w:pPr>
      <w:r w:rsidDel="00000000" w:rsidR="00000000" w:rsidRPr="00000000">
        <w:rPr>
          <w:highlight w:val="yellow"/>
          <w:rtl w:val="0"/>
        </w:rPr>
        <w:t xml:space="preserve">Half life</w:t>
      </w:r>
      <w:r w:rsidDel="00000000" w:rsidR="00000000" w:rsidRPr="00000000">
        <w:rPr>
          <w:rtl w:val="0"/>
        </w:rPr>
      </w:r>
    </w:p>
    <w:p w:rsidR="00000000" w:rsidDel="00000000" w:rsidP="00000000" w:rsidRDefault="00000000" w:rsidRPr="00000000" w14:paraId="0000040D">
      <w:pPr>
        <w:pageBreakBefore w:val="0"/>
        <w:numPr>
          <w:ilvl w:val="1"/>
          <w:numId w:val="2"/>
        </w:numPr>
        <w:spacing w:line="240" w:lineRule="auto"/>
        <w:ind w:left="1440" w:hanging="360"/>
        <w:rPr>
          <w:u w:val="none"/>
        </w:rPr>
      </w:pPr>
      <w:r w:rsidDel="00000000" w:rsidR="00000000" w:rsidRPr="00000000">
        <w:rPr>
          <w:rtl w:val="0"/>
        </w:rPr>
        <w:t xml:space="preserve">Half life is the amount of time it takes for half of the sample to transmutate</w:t>
      </w:r>
    </w:p>
    <w:p w:rsidR="00000000" w:rsidDel="00000000" w:rsidP="00000000" w:rsidRDefault="00000000" w:rsidRPr="00000000" w14:paraId="0000040E">
      <w:pPr>
        <w:pageBreakBefore w:val="0"/>
        <w:numPr>
          <w:ilvl w:val="1"/>
          <w:numId w:val="2"/>
        </w:numPr>
        <w:spacing w:line="240" w:lineRule="auto"/>
        <w:ind w:left="1440" w:hanging="360"/>
        <w:rPr>
          <w:u w:val="none"/>
        </w:rPr>
      </w:pPr>
      <w:r w:rsidDel="00000000" w:rsidR="00000000" w:rsidRPr="00000000">
        <w:rPr>
          <w:rtl w:val="0"/>
        </w:rPr>
        <w:t xml:space="preserve">a(0.5)</w:t>
      </w:r>
      <w:r w:rsidDel="00000000" w:rsidR="00000000" w:rsidRPr="00000000">
        <w:rPr>
          <w:vertAlign w:val="superscript"/>
          <w:rtl w:val="0"/>
        </w:rPr>
        <w:t xml:space="preserve">t/h</w:t>
      </w:r>
      <w:r w:rsidDel="00000000" w:rsidR="00000000" w:rsidRPr="00000000">
        <w:rPr>
          <w:rtl w:val="0"/>
        </w:rPr>
        <w:t xml:space="preserve">=b, where a is initial sample mass, t is time, h is half life and b is mass of sample after t time passes</w:t>
      </w:r>
    </w:p>
    <w:p w:rsidR="00000000" w:rsidDel="00000000" w:rsidP="00000000" w:rsidRDefault="00000000" w:rsidRPr="00000000" w14:paraId="0000040F">
      <w:pPr>
        <w:pageBreakBefore w:val="0"/>
        <w:numPr>
          <w:ilvl w:val="0"/>
          <w:numId w:val="2"/>
        </w:numPr>
        <w:spacing w:line="240" w:lineRule="auto"/>
        <w:rPr>
          <w:u w:val="none"/>
        </w:rPr>
      </w:pPr>
      <w:r w:rsidDel="00000000" w:rsidR="00000000" w:rsidRPr="00000000">
        <w:rPr>
          <w:highlight w:val="yellow"/>
          <w:rtl w:val="0"/>
        </w:rPr>
        <w:t xml:space="preserve">Uses</w:t>
      </w:r>
      <w:r w:rsidDel="00000000" w:rsidR="00000000" w:rsidRPr="00000000">
        <w:rPr>
          <w:rtl w:val="0"/>
        </w:rPr>
      </w:r>
    </w:p>
    <w:p w:rsidR="00000000" w:rsidDel="00000000" w:rsidP="00000000" w:rsidRDefault="00000000" w:rsidRPr="00000000" w14:paraId="00000410">
      <w:pPr>
        <w:pageBreakBefore w:val="0"/>
        <w:numPr>
          <w:ilvl w:val="1"/>
          <w:numId w:val="2"/>
        </w:numPr>
        <w:spacing w:line="240" w:lineRule="auto"/>
        <w:ind w:left="1440" w:hanging="360"/>
        <w:rPr>
          <w:u w:val="none"/>
        </w:rPr>
      </w:pPr>
      <w:r w:rsidDel="00000000" w:rsidR="00000000" w:rsidRPr="00000000">
        <w:rPr>
          <w:rtl w:val="0"/>
        </w:rPr>
        <w:t xml:space="preserve">Can be used for dating, medical treatment</w:t>
      </w:r>
    </w:p>
    <w:p w:rsidR="00000000" w:rsidDel="00000000" w:rsidP="00000000" w:rsidRDefault="00000000" w:rsidRPr="00000000" w14:paraId="00000411">
      <w:pPr>
        <w:pageBreakBefore w:val="0"/>
        <w:numPr>
          <w:ilvl w:val="1"/>
          <w:numId w:val="2"/>
        </w:numPr>
        <w:spacing w:line="240" w:lineRule="auto"/>
        <w:ind w:left="1440" w:hanging="360"/>
        <w:rPr>
          <w:u w:val="none"/>
        </w:rPr>
      </w:pPr>
      <w:r w:rsidDel="00000000" w:rsidR="00000000" w:rsidRPr="00000000">
        <w:rPr>
          <w:rtl w:val="0"/>
        </w:rPr>
        <w:t xml:space="preserve">Can create waste that is biologically harmful</w:t>
      </w:r>
    </w:p>
    <w:p w:rsidR="00000000" w:rsidDel="00000000" w:rsidP="00000000" w:rsidRDefault="00000000" w:rsidRPr="00000000" w14:paraId="00000412">
      <w:pPr>
        <w:pageBreakBefore w:val="0"/>
        <w:ind w:left="0" w:firstLine="0"/>
        <w:jc w:val="left"/>
        <w:rPr/>
      </w:pPr>
      <w:ins w:author="Shartokyo" w:id="0" w:date="2022-08-24T16:42:07Z">
        <w:r w:rsidDel="00000000" w:rsidR="00000000" w:rsidRPr="00000000">
          <w:rPr>
            <w:rtl w:val="0"/>
          </w:rPr>
          <w:t xml:space="preserve">Add grah grah boom</w:t>
        </w:r>
      </w:ins>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6">
    <w:pPr>
      <w:pageBreakBefore w:val="0"/>
      <w:rPr>
        <w:ins w:author="Victor Tsang" w:id="1" w:date="2020-02-14T13:35:28Z"/>
      </w:rPr>
    </w:pPr>
    <w:ins w:author="Victor Tsang" w:id="1" w:date="2020-02-14T13:35:28Z">
      <w:r w:rsidDel="00000000" w:rsidR="00000000" w:rsidRPr="00000000">
        <w:rPr>
          <w:rtl w:val="0"/>
        </w:rPr>
      </w:r>
    </w:ins>
  </w:p>
  <w:p w:rsidR="00000000" w:rsidDel="00000000" w:rsidP="00000000" w:rsidRDefault="00000000" w:rsidRPr="00000000" w14:paraId="0000041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4">
    <w:pPr>
      <w:pageBreakBefore w:val="0"/>
      <w:rPr>
        <w:sz w:val="16"/>
        <w:szCs w:val="16"/>
      </w:rPr>
    </w:pPr>
    <w:r w:rsidDel="00000000" w:rsidR="00000000" w:rsidRPr="00000000">
      <w:rPr>
        <w:sz w:val="16"/>
        <w:szCs w:val="16"/>
        <w:rtl w:val="0"/>
      </w:rPr>
      <w:t xml:space="preserve">Last updated 5/20/19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lineRule="auto"/>
      <w:ind w:left="0" w:firstLine="0"/>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